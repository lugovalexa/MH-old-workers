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6C2E2F89">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FB3408"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FB3408"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FB3408"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FB3408"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FB3408"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FB3408"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FB3408"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FB3408"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FB3408"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FB3408"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FB3408"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FB3408"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FB3408"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FB3408"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FB3408"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FB3408"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FB3408"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FB3408"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FB3408"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FB3408"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FB3408"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FB3408"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year </w:t>
      </w:r>
      <w:r w:rsidR="00817F34" w:rsidRPr="002A7800">
        <w:rPr>
          <w:sz w:val="24"/>
          <w:u w:val="single"/>
          <w:lang w:val="en-US"/>
        </w:rPr>
        <w:t>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FB3408"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FB3408"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FB3408"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FB3408"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FB3408"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FB3408"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FB3408"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FB3408"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FB3408"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FB3408"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3"/>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Pr="002E1387"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sectPr w:rsidR="002A7800" w:rsidRPr="002E1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 xml:space="preserve">This paragraph is dedicated to our problematic, so I'd be even more </w:t>
      </w:r>
      <w:proofErr w:type="gramStart"/>
      <w:r w:rsidRPr="00EA5136">
        <w:rPr>
          <w:lang w:val="en-US"/>
        </w:rPr>
        <w:t>precise :</w:t>
      </w:r>
      <w:proofErr w:type="gramEnd"/>
      <w:r w:rsidRPr="00EA5136">
        <w:rPr>
          <w:lang w:val="en-US"/>
        </w:rPr>
        <w:t xml:space="preserve">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w:t>
      </w:r>
      <w:proofErr w:type="spellStart"/>
      <w:r w:rsidRPr="00EA5136">
        <w:rPr>
          <w:lang w:val="en-US"/>
        </w:rPr>
        <w:t>DiD</w:t>
      </w:r>
      <w:proofErr w:type="spellEnd"/>
      <w:r w:rsidRPr="00EA5136">
        <w:rPr>
          <w:lang w:val="en-US"/>
        </w:rPr>
        <w:t xml:space="preserve">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2"/>
  </w:num>
  <w:num w:numId="3" w16cid:durableId="1459835037">
    <w:abstractNumId w:val="5"/>
  </w:num>
  <w:num w:numId="4" w16cid:durableId="261838262">
    <w:abstractNumId w:val="7"/>
  </w:num>
  <w:num w:numId="5" w16cid:durableId="83887297">
    <w:abstractNumId w:val="8"/>
  </w:num>
  <w:num w:numId="6" w16cid:durableId="251206865">
    <w:abstractNumId w:val="3"/>
  </w:num>
  <w:num w:numId="7" w16cid:durableId="1223324601">
    <w:abstractNumId w:val="0"/>
  </w:num>
  <w:num w:numId="8" w16cid:durableId="1324044009">
    <w:abstractNumId w:val="4"/>
  </w:num>
  <w:num w:numId="9" w16cid:durableId="1004824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2AC"/>
    <w:rsid w:val="000235EC"/>
    <w:rsid w:val="00035B42"/>
    <w:rsid w:val="00042A1F"/>
    <w:rsid w:val="00055052"/>
    <w:rsid w:val="00071BA6"/>
    <w:rsid w:val="000A0C18"/>
    <w:rsid w:val="000B2D47"/>
    <w:rsid w:val="000C350F"/>
    <w:rsid w:val="000E762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86372"/>
    <w:rsid w:val="002A230C"/>
    <w:rsid w:val="002A7800"/>
    <w:rsid w:val="002E1387"/>
    <w:rsid w:val="002E26AC"/>
    <w:rsid w:val="002E3B46"/>
    <w:rsid w:val="00306387"/>
    <w:rsid w:val="00306C87"/>
    <w:rsid w:val="00322B4C"/>
    <w:rsid w:val="003568F0"/>
    <w:rsid w:val="00362C29"/>
    <w:rsid w:val="00363776"/>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6272"/>
    <w:rsid w:val="00717048"/>
    <w:rsid w:val="007218B9"/>
    <w:rsid w:val="00725183"/>
    <w:rsid w:val="00727819"/>
    <w:rsid w:val="0073136E"/>
    <w:rsid w:val="00740DE0"/>
    <w:rsid w:val="007419F6"/>
    <w:rsid w:val="007445E2"/>
    <w:rsid w:val="0077542F"/>
    <w:rsid w:val="00781162"/>
    <w:rsid w:val="007A088F"/>
    <w:rsid w:val="007B02DB"/>
    <w:rsid w:val="007D3D0C"/>
    <w:rsid w:val="007E3058"/>
    <w:rsid w:val="00810EA8"/>
    <w:rsid w:val="008110ED"/>
    <w:rsid w:val="00817F34"/>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53CFC"/>
    <w:rsid w:val="00A5648B"/>
    <w:rsid w:val="00A708DC"/>
    <w:rsid w:val="00A733DD"/>
    <w:rsid w:val="00A857B8"/>
    <w:rsid w:val="00AD5122"/>
    <w:rsid w:val="00AF2234"/>
    <w:rsid w:val="00AF7C8A"/>
    <w:rsid w:val="00B01855"/>
    <w:rsid w:val="00B2011A"/>
    <w:rsid w:val="00B31A95"/>
    <w:rsid w:val="00B352A8"/>
    <w:rsid w:val="00B50A67"/>
    <w:rsid w:val="00B531EC"/>
    <w:rsid w:val="00B5353C"/>
    <w:rsid w:val="00B546FE"/>
    <w:rsid w:val="00B55240"/>
    <w:rsid w:val="00B716EA"/>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12D3D"/>
    <w:rsid w:val="00D52322"/>
    <w:rsid w:val="00D54121"/>
    <w:rsid w:val="00D570F8"/>
    <w:rsid w:val="00DA567E"/>
    <w:rsid w:val="00DA5F15"/>
    <w:rsid w:val="00DA6A0C"/>
    <w:rsid w:val="00DB587E"/>
    <w:rsid w:val="00DC29EF"/>
    <w:rsid w:val="00DC6175"/>
    <w:rsid w:val="00DF2842"/>
    <w:rsid w:val="00E11FAC"/>
    <w:rsid w:val="00E13307"/>
    <w:rsid w:val="00E14614"/>
    <w:rsid w:val="00E15776"/>
    <w:rsid w:val="00E24CF5"/>
    <w:rsid w:val="00E62229"/>
    <w:rsid w:val="00E77D31"/>
    <w:rsid w:val="00E80826"/>
    <w:rsid w:val="00E87720"/>
    <w:rsid w:val="00EA06C3"/>
    <w:rsid w:val="00EA109E"/>
    <w:rsid w:val="00EA5136"/>
    <w:rsid w:val="00EE1C3F"/>
    <w:rsid w:val="00EE4EA9"/>
    <w:rsid w:val="00EF24FA"/>
    <w:rsid w:val="00F0163B"/>
    <w:rsid w:val="00F03DCA"/>
    <w:rsid w:val="00F24A25"/>
    <w:rsid w:val="00F3400A"/>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2627FB"/>
    <w:rsid w:val="006F4CCA"/>
    <w:rsid w:val="0084712C"/>
    <w:rsid w:val="00AB1A37"/>
    <w:rsid w:val="00B8653A"/>
    <w:rsid w:val="00C76B8E"/>
    <w:rsid w:val="00D6670B"/>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34</Pages>
  <Words>9091</Words>
  <Characters>50006</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65</cp:revision>
  <dcterms:created xsi:type="dcterms:W3CDTF">2024-01-17T09:31:00Z</dcterms:created>
  <dcterms:modified xsi:type="dcterms:W3CDTF">2024-03-04T12:50:00Z</dcterms:modified>
</cp:coreProperties>
</file>