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8BCC" w14:textId="3C831106" w:rsidR="00A26802" w:rsidRDefault="00A26802" w:rsidP="00A26802">
      <w:pPr>
        <w:spacing w:line="360" w:lineRule="auto"/>
        <w:jc w:val="left"/>
        <w:rPr>
          <w:rStyle w:val="notion-enable-hover"/>
          <w:b/>
          <w:bCs/>
          <w:sz w:val="24"/>
          <w:lang w:val="en-US"/>
        </w:rPr>
      </w:pPr>
      <w:del w:id="0" w:author="lugovalexa@outlook.fr" w:date="2024-01-27T21:11:00Z">
        <w:r w:rsidDel="00A33BC5">
          <w:rPr>
            <w:rStyle w:val="notion-enable-hover"/>
            <w:b/>
            <w:bCs/>
            <w:sz w:val="24"/>
            <w:lang w:val="en-US"/>
          </w:rPr>
          <w:delText>A</w:delText>
        </w:r>
        <w:r w:rsidRPr="000C350F" w:rsidDel="00A33BC5">
          <w:rPr>
            <w:rStyle w:val="notion-enable-hover"/>
            <w:b/>
            <w:bCs/>
            <w:sz w:val="24"/>
            <w:lang w:val="en-US"/>
          </w:rPr>
          <w:delText xml:space="preserve">bstract for the </w:delText>
        </w:r>
      </w:del>
      <w:proofErr w:type="spellStart"/>
      <w:r w:rsidRPr="000C350F">
        <w:rPr>
          <w:rStyle w:val="notion-enable-hover"/>
          <w:b/>
          <w:bCs/>
          <w:sz w:val="24"/>
          <w:lang w:val="en-US"/>
        </w:rPr>
        <w:t>EuHEA</w:t>
      </w:r>
      <w:proofErr w:type="spellEnd"/>
      <w:r>
        <w:rPr>
          <w:rStyle w:val="notion-enable-hover"/>
          <w:b/>
          <w:bCs/>
          <w:sz w:val="24"/>
          <w:lang w:val="en-US"/>
        </w:rPr>
        <w:t xml:space="preserve"> </w:t>
      </w:r>
      <w:r w:rsidRPr="000C350F">
        <w:rPr>
          <w:rStyle w:val="notion-enable-hover"/>
          <w:b/>
          <w:bCs/>
          <w:sz w:val="24"/>
          <w:lang w:val="en-US"/>
        </w:rPr>
        <w:t>Conference 2024</w:t>
      </w:r>
    </w:p>
    <w:p w14:paraId="6BA0958C" w14:textId="280B2573" w:rsidR="00A26802" w:rsidRDefault="00A26802" w:rsidP="00A26802">
      <w:pPr>
        <w:spacing w:line="360" w:lineRule="auto"/>
        <w:jc w:val="left"/>
        <w:rPr>
          <w:rStyle w:val="notion-enable-hover"/>
          <w:b/>
          <w:bCs/>
          <w:sz w:val="24"/>
          <w:lang w:val="en-US"/>
        </w:rPr>
      </w:pPr>
      <w:r w:rsidRPr="00A26802">
        <w:rPr>
          <w:rStyle w:val="notion-enable-hover"/>
          <w:b/>
          <w:bCs/>
          <w:sz w:val="24"/>
          <w:lang w:val="en-US"/>
        </w:rPr>
        <w:t>Increas</w:t>
      </w:r>
      <w:r>
        <w:rPr>
          <w:rStyle w:val="notion-enable-hover"/>
          <w:b/>
          <w:bCs/>
          <w:sz w:val="24"/>
          <w:lang w:val="en-US"/>
        </w:rPr>
        <w:t>ing</w:t>
      </w:r>
      <w:r w:rsidRPr="00A26802">
        <w:rPr>
          <w:rStyle w:val="notion-enable-hover"/>
          <w:b/>
          <w:bCs/>
          <w:sz w:val="24"/>
          <w:lang w:val="en-US"/>
        </w:rPr>
        <w:t xml:space="preserve"> retirement age and mental health of older workers: the role of working conditions</w:t>
      </w:r>
    </w:p>
    <w:p w14:paraId="106DD217" w14:textId="3C44AF97" w:rsidR="00020DFE" w:rsidRPr="00A26802" w:rsidDel="008C0865" w:rsidRDefault="00E11FAC" w:rsidP="00A26802">
      <w:pPr>
        <w:spacing w:line="360" w:lineRule="auto"/>
        <w:rPr>
          <w:del w:id="1" w:author="lugovalexa@outlook.fr" w:date="2024-01-27T20:55:00Z"/>
          <w:b/>
          <w:bCs/>
          <w:sz w:val="24"/>
          <w:lang w:val="en-US"/>
        </w:rPr>
      </w:pPr>
      <w:del w:id="2" w:author="lugovalexa@outlook.fr" w:date="2024-01-27T20:55:00Z">
        <w:r w:rsidRPr="00085B16" w:rsidDel="008C0865">
          <w:rPr>
            <w:i/>
            <w:iCs/>
            <w:sz w:val="24"/>
            <w:lang w:val="en-US"/>
          </w:rPr>
          <w:delText>Objectives</w:delText>
        </w:r>
      </w:del>
    </w:p>
    <w:p w14:paraId="2EEFBB94" w14:textId="1C548332" w:rsidR="00A26802" w:rsidRDefault="00085B16" w:rsidP="3A3DFA86">
      <w:pPr>
        <w:spacing w:line="360" w:lineRule="auto"/>
        <w:rPr>
          <w:sz w:val="24"/>
          <w:lang w:val="en-US"/>
        </w:rPr>
      </w:pPr>
      <w:r w:rsidRPr="3A3DFA86">
        <w:rPr>
          <w:sz w:val="24"/>
          <w:lang w:val="en-US"/>
        </w:rPr>
        <w:t xml:space="preserve">The aging population in the EU poses a significant challenge to pension systems, leading to reforms that extend the working lifespan. However, </w:t>
      </w:r>
      <w:r w:rsidR="00C30D5E" w:rsidRPr="3A3DFA86">
        <w:rPr>
          <w:sz w:val="24"/>
          <w:lang w:val="en-US"/>
        </w:rPr>
        <w:t>t</w:t>
      </w:r>
      <w:r w:rsidRPr="3A3DFA86">
        <w:rPr>
          <w:sz w:val="24"/>
          <w:lang w:val="en-US"/>
        </w:rPr>
        <w:t>he delay in retirement age may result in declining health</w:t>
      </w:r>
      <w:r w:rsidR="00654291" w:rsidRPr="3A3DFA86">
        <w:rPr>
          <w:sz w:val="24"/>
          <w:lang w:val="en-US"/>
        </w:rPr>
        <w:t xml:space="preserve"> and well-being of older workers </w:t>
      </w:r>
      <w:sdt>
        <w:sdtPr>
          <w:rPr>
            <w:sz w:val="24"/>
            <w:lang w:val="en-US"/>
          </w:rPr>
          <w:id w:val="1750771048"/>
          <w:placeholder>
            <w:docPart w:val="DefaultPlaceholder_1081868574"/>
          </w:placeholder>
          <w:citation/>
        </w:sdtPr>
        <w:sdtContent>
          <w:r w:rsidR="00654291" w:rsidRPr="3A3DFA86">
            <w:rPr>
              <w:sz w:val="24"/>
              <w:lang w:val="en-US"/>
            </w:rPr>
            <w:fldChar w:fldCharType="begin"/>
          </w:r>
          <w:r w:rsidR="00654291" w:rsidRPr="3A3DFA86">
            <w:rPr>
              <w:sz w:val="24"/>
              <w:lang w:val="en-US"/>
            </w:rPr>
            <w:instrText>CITATION Ber23 \t  \l 1036  \m Ser23 \m Car201 \m deG09</w:instrText>
          </w:r>
          <w:r w:rsidR="00654291" w:rsidRPr="3A3DFA86">
            <w:rPr>
              <w:sz w:val="24"/>
              <w:lang w:val="en-US"/>
            </w:rPr>
            <w:fldChar w:fldCharType="separate"/>
          </w:r>
          <w:r w:rsidR="007A7BC9" w:rsidRPr="3A3DFA86">
            <w:rPr>
              <w:noProof/>
              <w:sz w:val="24"/>
              <w:lang w:val="en-US"/>
            </w:rPr>
            <w:t>(Bertoni, Brunello, &amp; Da Re, 2023; Serrano-Alarcón, et al., 2023; Carrino, Glaser, &amp; Avendano, 2020; de Grip, Lindeboom, &amp; Montizaan, 2009)</w:t>
          </w:r>
          <w:r w:rsidR="00654291" w:rsidRPr="3A3DFA86">
            <w:rPr>
              <w:sz w:val="24"/>
              <w:lang w:val="en-US"/>
            </w:rPr>
            <w:fldChar w:fldCharType="end"/>
          </w:r>
        </w:sdtContent>
      </w:sdt>
      <w:r w:rsidRPr="3A3DFA86">
        <w:rPr>
          <w:sz w:val="24"/>
          <w:lang w:val="en-US"/>
        </w:rPr>
        <w:t>, placing an additional burden on social protection systems</w:t>
      </w:r>
      <w:r w:rsidR="00301B2B" w:rsidRPr="3A3DFA86">
        <w:rPr>
          <w:sz w:val="24"/>
          <w:lang w:val="en-US"/>
        </w:rPr>
        <w:t xml:space="preserve">. </w:t>
      </w:r>
      <w:r w:rsidR="00C953E9" w:rsidRPr="3A3DFA86">
        <w:rPr>
          <w:sz w:val="24"/>
          <w:lang w:val="en-US"/>
        </w:rPr>
        <w:t xml:space="preserve">Conversely, extended </w:t>
      </w:r>
      <w:r w:rsidR="005B3077" w:rsidRPr="3A3DFA86">
        <w:rPr>
          <w:sz w:val="24"/>
          <w:lang w:val="en-US"/>
        </w:rPr>
        <w:t>work lifespans</w:t>
      </w:r>
      <w:r w:rsidR="00C953E9" w:rsidRPr="3A3DFA86">
        <w:rPr>
          <w:sz w:val="24"/>
          <w:lang w:val="en-US"/>
        </w:rPr>
        <w:t xml:space="preserve"> may encourage businesses to invest in skills of senior workers </w:t>
      </w:r>
      <w:sdt>
        <w:sdtPr>
          <w:rPr>
            <w:sz w:val="24"/>
            <w:lang w:val="en-US"/>
          </w:rPr>
          <w:id w:val="-391039212"/>
          <w:placeholder>
            <w:docPart w:val="DefaultPlaceholder_1081868574"/>
          </w:placeholder>
          <w:citation/>
        </w:sdtPr>
        <w:sdtContent>
          <w:r w:rsidR="00C953E9" w:rsidRPr="3A3DFA86">
            <w:rPr>
              <w:sz w:val="24"/>
              <w:lang w:val="en-US"/>
            </w:rPr>
            <w:fldChar w:fldCharType="begin"/>
          </w:r>
          <w:r w:rsidR="00C953E9" w:rsidRPr="3A3DFA86">
            <w:rPr>
              <w:sz w:val="24"/>
              <w:lang w:val="en-US"/>
            </w:rPr>
            <w:instrText xml:space="preserve"> CITATION Hai10 \l 1036 </w:instrText>
          </w:r>
          <w:r w:rsidR="00C953E9" w:rsidRPr="3A3DFA86">
            <w:rPr>
              <w:sz w:val="24"/>
              <w:lang w:val="en-US"/>
            </w:rPr>
            <w:fldChar w:fldCharType="separate"/>
          </w:r>
          <w:r w:rsidR="007A7BC9" w:rsidRPr="3A3DFA86">
            <w:rPr>
              <w:noProof/>
              <w:sz w:val="24"/>
              <w:lang w:val="en-US"/>
            </w:rPr>
            <w:t>(Hairault, Sopraseuth, &amp; Langot, 2010)</w:t>
          </w:r>
          <w:r w:rsidR="00C953E9" w:rsidRPr="3A3DFA86">
            <w:rPr>
              <w:sz w:val="24"/>
              <w:lang w:val="en-US"/>
            </w:rPr>
            <w:fldChar w:fldCharType="end"/>
          </w:r>
        </w:sdtContent>
      </w:sdt>
      <w:r w:rsidR="00C953E9" w:rsidRPr="3A3DFA86">
        <w:rPr>
          <w:sz w:val="24"/>
          <w:lang w:val="en-US"/>
        </w:rPr>
        <w:t xml:space="preserve"> and adapt jobs to their capabilities </w:t>
      </w:r>
      <w:sdt>
        <w:sdtPr>
          <w:rPr>
            <w:sz w:val="24"/>
            <w:lang w:val="en-US"/>
          </w:rPr>
          <w:id w:val="1264180152"/>
          <w:placeholder>
            <w:docPart w:val="DefaultPlaceholder_1081868574"/>
          </w:placeholder>
          <w:citation/>
        </w:sdtPr>
        <w:sdtContent>
          <w:r w:rsidR="00C953E9" w:rsidRPr="3A3DFA86">
            <w:rPr>
              <w:sz w:val="24"/>
              <w:lang w:val="en-US"/>
            </w:rPr>
            <w:fldChar w:fldCharType="begin"/>
          </w:r>
          <w:r w:rsidR="00C953E9" w:rsidRPr="3A3DFA86">
            <w:rPr>
              <w:sz w:val="24"/>
              <w:lang w:val="en-US"/>
            </w:rPr>
            <w:instrText xml:space="preserve"> CITATION Mir20 \l 1036 </w:instrText>
          </w:r>
          <w:r w:rsidR="00C953E9" w:rsidRPr="3A3DFA86">
            <w:rPr>
              <w:sz w:val="24"/>
              <w:lang w:val="en-US"/>
            </w:rPr>
            <w:fldChar w:fldCharType="separate"/>
          </w:r>
          <w:r w:rsidR="007A7BC9" w:rsidRPr="3A3DFA86">
            <w:rPr>
              <w:noProof/>
              <w:sz w:val="24"/>
              <w:lang w:val="en-US"/>
            </w:rPr>
            <w:t>(Miranti &amp; Li, 2020)</w:t>
          </w:r>
          <w:r w:rsidR="00C953E9" w:rsidRPr="3A3DFA86">
            <w:rPr>
              <w:sz w:val="24"/>
              <w:lang w:val="en-US"/>
            </w:rPr>
            <w:fldChar w:fldCharType="end"/>
          </w:r>
        </w:sdtContent>
      </w:sdt>
      <w:r w:rsidR="00C953E9" w:rsidRPr="3A3DFA86">
        <w:rPr>
          <w:sz w:val="24"/>
          <w:lang w:val="en-US"/>
        </w:rPr>
        <w:t>,</w:t>
      </w:r>
      <w:r w:rsidR="00301B2B" w:rsidRPr="3A3DFA86">
        <w:rPr>
          <w:sz w:val="24"/>
          <w:lang w:val="en-US"/>
        </w:rPr>
        <w:t xml:space="preserve"> as well as</w:t>
      </w:r>
      <w:r w:rsidR="00C953E9" w:rsidRPr="3A3DFA86">
        <w:rPr>
          <w:sz w:val="24"/>
          <w:lang w:val="en-US"/>
        </w:rPr>
        <w:t xml:space="preserve"> </w:t>
      </w:r>
      <w:r w:rsidR="00301B2B" w:rsidRPr="3A3DFA86">
        <w:rPr>
          <w:sz w:val="24"/>
          <w:lang w:val="en-US"/>
        </w:rPr>
        <w:t>motivate</w:t>
      </w:r>
      <w:r w:rsidR="00C953E9" w:rsidRPr="3A3DFA86">
        <w:rPr>
          <w:sz w:val="24"/>
          <w:lang w:val="en-US"/>
        </w:rPr>
        <w:t xml:space="preserve"> workers to adopt healthier behaviors </w:t>
      </w:r>
      <w:sdt>
        <w:sdtPr>
          <w:rPr>
            <w:sz w:val="24"/>
            <w:lang w:val="en-US"/>
          </w:rPr>
          <w:id w:val="1480576123"/>
          <w:placeholder>
            <w:docPart w:val="DefaultPlaceholder_1081868574"/>
          </w:placeholder>
          <w:citation/>
        </w:sdtPr>
        <w:sdtContent>
          <w:r w:rsidR="00C953E9" w:rsidRPr="3A3DFA86">
            <w:rPr>
              <w:sz w:val="24"/>
              <w:lang w:val="en-US"/>
            </w:rPr>
            <w:fldChar w:fldCharType="begin"/>
          </w:r>
          <w:r w:rsidR="00C953E9" w:rsidRPr="3A3DFA86">
            <w:rPr>
              <w:sz w:val="24"/>
              <w:lang w:val="en-US"/>
            </w:rPr>
            <w:instrText xml:space="preserve">CITATION Ber18 \t  \l 1036 </w:instrText>
          </w:r>
          <w:r w:rsidR="00C953E9" w:rsidRPr="3A3DFA86">
            <w:rPr>
              <w:sz w:val="24"/>
              <w:lang w:val="en-US"/>
            </w:rPr>
            <w:fldChar w:fldCharType="separate"/>
          </w:r>
          <w:r w:rsidR="007A7BC9" w:rsidRPr="3A3DFA86">
            <w:rPr>
              <w:noProof/>
              <w:sz w:val="24"/>
              <w:lang w:val="en-US"/>
            </w:rPr>
            <w:t>(Bertoni, Brunello, &amp; Mazzarella, 2018)</w:t>
          </w:r>
          <w:r w:rsidR="00C953E9" w:rsidRPr="3A3DFA86">
            <w:rPr>
              <w:sz w:val="24"/>
              <w:lang w:val="en-US"/>
            </w:rPr>
            <w:fldChar w:fldCharType="end"/>
          </w:r>
        </w:sdtContent>
      </w:sdt>
      <w:r w:rsidR="00C953E9" w:rsidRPr="3A3DFA86">
        <w:rPr>
          <w:sz w:val="24"/>
          <w:lang w:val="en-US"/>
        </w:rPr>
        <w:t>.</w:t>
      </w:r>
      <w:r w:rsidR="002C7C27" w:rsidRPr="3A3DFA86">
        <w:rPr>
          <w:sz w:val="24"/>
          <w:lang w:val="en-US"/>
        </w:rPr>
        <w:t xml:space="preserve"> </w:t>
      </w:r>
      <w:r w:rsidR="7D6C1337" w:rsidRPr="3A3DFA86">
        <w:rPr>
          <w:sz w:val="24"/>
          <w:lang w:val="en-US"/>
        </w:rPr>
        <w:t xml:space="preserve">Our study contributes to this ongoing debate by exploring </w:t>
      </w:r>
      <w:r w:rsidR="00A26802" w:rsidRPr="3A3DFA86">
        <w:rPr>
          <w:sz w:val="24"/>
          <w:lang w:val="en-US"/>
        </w:rPr>
        <w:t xml:space="preserve">the heterogeneous effects of reforms delaying the retirement age on </w:t>
      </w:r>
      <w:del w:id="3" w:author="Jeremy Tanguy" w:date="2024-01-27T14:40:00Z">
        <w:r w:rsidRPr="3A3DFA86" w:rsidDel="3A3DFA86">
          <w:rPr>
            <w:sz w:val="24"/>
            <w:lang w:val="en-US"/>
          </w:rPr>
          <w:delText>end-of</w:delText>
        </w:r>
      </w:del>
      <w:ins w:id="4" w:author="Jeremy Tanguy" w:date="2024-01-27T14:40:00Z">
        <w:r w:rsidR="00A26802" w:rsidRPr="3A3DFA86">
          <w:rPr>
            <w:sz w:val="24"/>
            <w:lang w:val="en-US"/>
          </w:rPr>
          <w:t>late</w:t>
        </w:r>
      </w:ins>
      <w:r w:rsidR="00A26802" w:rsidRPr="3A3DFA86">
        <w:rPr>
          <w:sz w:val="24"/>
          <w:lang w:val="en-US"/>
        </w:rPr>
        <w:t xml:space="preserve">-career mental health </w:t>
      </w:r>
      <w:del w:id="5" w:author="Jeremy Tanguy" w:date="2024-01-27T14:40:00Z">
        <w:r w:rsidRPr="3A3DFA86" w:rsidDel="3A3DFA86">
          <w:rPr>
            <w:sz w:val="24"/>
            <w:lang w:val="en-US"/>
          </w:rPr>
          <w:delText>as a function of</w:delText>
        </w:r>
      </w:del>
      <w:ins w:id="6" w:author="Jeremy Tanguy" w:date="2024-01-27T14:40:00Z">
        <w:r w:rsidR="00A26802" w:rsidRPr="3A3DFA86">
          <w:rPr>
            <w:sz w:val="24"/>
            <w:lang w:val="en-US"/>
          </w:rPr>
          <w:t>depending on</w:t>
        </w:r>
      </w:ins>
      <w:r w:rsidR="00A26802" w:rsidRPr="3A3DFA86">
        <w:rPr>
          <w:sz w:val="24"/>
          <w:lang w:val="en-US"/>
        </w:rPr>
        <w:t xml:space="preserve"> working conditions</w:t>
      </w:r>
      <w:r w:rsidR="7D6C1337" w:rsidRPr="3A3DFA86">
        <w:rPr>
          <w:sz w:val="24"/>
          <w:lang w:val="en-US"/>
        </w:rPr>
        <w:t xml:space="preserve">. </w:t>
      </w:r>
    </w:p>
    <w:p w14:paraId="7A34BDDA" w14:textId="766BE5AF" w:rsidR="0074748C" w:rsidDel="008C0865" w:rsidRDefault="0074748C" w:rsidP="00085B16">
      <w:pPr>
        <w:spacing w:line="360" w:lineRule="auto"/>
        <w:rPr>
          <w:del w:id="7" w:author="lugovalexa@outlook.fr" w:date="2024-01-27T20:55:00Z"/>
          <w:i/>
          <w:iCs/>
          <w:sz w:val="24"/>
          <w:lang w:val="en-US"/>
        </w:rPr>
      </w:pPr>
      <w:del w:id="8" w:author="lugovalexa@outlook.fr" w:date="2024-01-27T20:55:00Z">
        <w:r w:rsidDel="008C0865">
          <w:rPr>
            <w:i/>
            <w:iCs/>
            <w:sz w:val="24"/>
            <w:lang w:val="en-US"/>
          </w:rPr>
          <w:delText>Data and m</w:delText>
        </w:r>
        <w:r w:rsidR="00085B16" w:rsidRPr="00085B16" w:rsidDel="008C0865">
          <w:rPr>
            <w:i/>
            <w:iCs/>
            <w:sz w:val="24"/>
            <w:lang w:val="en-US"/>
          </w:rPr>
          <w:delText>ethods</w:delText>
        </w:r>
      </w:del>
    </w:p>
    <w:p w14:paraId="3F2D9AAD" w14:textId="04B47297" w:rsidR="00301B2B" w:rsidRDefault="3A3DFA86" w:rsidP="3A3DFA86">
      <w:pPr>
        <w:spacing w:line="360" w:lineRule="auto"/>
        <w:rPr>
          <w:sz w:val="24"/>
          <w:lang w:val="en-US"/>
        </w:rPr>
      </w:pPr>
      <w:r w:rsidRPr="3A3DFA86">
        <w:rPr>
          <w:sz w:val="24"/>
          <w:lang w:val="en-US"/>
        </w:rPr>
        <w:t xml:space="preserve">We combine longitudinal data for 2011 and 2015 over 12 European countries from </w:t>
      </w:r>
      <w:del w:id="9" w:author="lugovalexa@outlook.fr" w:date="2024-01-27T21:34:00Z">
        <w:r w:rsidRPr="3A3DFA86" w:rsidDel="009042E9">
          <w:rPr>
            <w:sz w:val="24"/>
            <w:lang w:val="en-US"/>
          </w:rPr>
          <w:delText xml:space="preserve">the European Working Conditions Survey and </w:delText>
        </w:r>
      </w:del>
      <w:r w:rsidRPr="3A3DFA86">
        <w:rPr>
          <w:sz w:val="24"/>
          <w:lang w:val="en-US"/>
        </w:rPr>
        <w:t>the Survey of Health, Ageing, and Retirement in Europe</w:t>
      </w:r>
      <w:ins w:id="10" w:author="lugovalexa@outlook.fr" w:date="2024-01-27T21:34:00Z">
        <w:r w:rsidR="009042E9">
          <w:rPr>
            <w:sz w:val="24"/>
            <w:lang w:val="en-US"/>
          </w:rPr>
          <w:t xml:space="preserve"> and </w:t>
        </w:r>
        <w:r w:rsidR="009042E9" w:rsidRPr="3A3DFA86">
          <w:rPr>
            <w:sz w:val="24"/>
            <w:lang w:val="en-US"/>
          </w:rPr>
          <w:t>the European Working Conditions Survey</w:t>
        </w:r>
      </w:ins>
      <w:r w:rsidRPr="3A3DFA86">
        <w:rPr>
          <w:rFonts w:eastAsiaTheme="minorEastAsia"/>
          <w:sz w:val="24"/>
          <w:lang w:val="en-US"/>
          <w:rPrChange w:id="11" w:author="Alexandra Lugova" w:date="2024-01-26T10:44:00Z">
            <w:rPr>
              <w:sz w:val="24"/>
              <w:lang w:val="en-US"/>
            </w:rPr>
          </w:rPrChange>
        </w:rPr>
        <w:t xml:space="preserve">. </w:t>
      </w:r>
      <w:r w:rsidRPr="3A3DFA86">
        <w:rPr>
          <w:sz w:val="24"/>
          <w:lang w:val="en-US"/>
        </w:rPr>
        <w:t>We focus on individuals aged 50 or above, maintaining continuous employment status throughout the study period, and not working beyond the legal retirement age. The resulting sample is a balanced panel of 3</w:t>
      </w:r>
      <w:ins w:id="12" w:author="lugovalexa@outlook.fr" w:date="2024-01-27T21:09:00Z">
        <w:r w:rsidR="009D6151">
          <w:rPr>
            <w:sz w:val="24"/>
            <w:lang w:val="en-US"/>
          </w:rPr>
          <w:t>,</w:t>
        </w:r>
      </w:ins>
      <w:ins w:id="13" w:author="Jeremy Tanguy" w:date="2024-01-27T14:42:00Z">
        <w:del w:id="14" w:author="lugovalexa@outlook.fr" w:date="2024-01-27T21:09:00Z">
          <w:r w:rsidRPr="3A3DFA86" w:rsidDel="009D6151">
            <w:rPr>
              <w:sz w:val="24"/>
              <w:lang w:val="en-US"/>
            </w:rPr>
            <w:delText>,</w:delText>
          </w:r>
        </w:del>
      </w:ins>
      <w:r w:rsidRPr="3A3DFA86">
        <w:rPr>
          <w:sz w:val="24"/>
          <w:lang w:val="en-US"/>
        </w:rPr>
        <w:t xml:space="preserve">922 workers. </w:t>
      </w:r>
    </w:p>
    <w:p w14:paraId="197BD130" w14:textId="2C5B472D" w:rsidR="00C30D5E" w:rsidRDefault="002C7C27" w:rsidP="3A3DFA86">
      <w:pPr>
        <w:spacing w:line="360" w:lineRule="auto"/>
        <w:rPr>
          <w:sz w:val="24"/>
          <w:lang w:val="en-US"/>
        </w:rPr>
      </w:pPr>
      <w:r w:rsidRPr="3A3DFA86">
        <w:rPr>
          <w:sz w:val="24"/>
          <w:lang w:val="en-US"/>
        </w:rPr>
        <w:t>We</w:t>
      </w:r>
      <w:r w:rsidR="00085B16" w:rsidRPr="3A3DFA86">
        <w:rPr>
          <w:sz w:val="24"/>
          <w:lang w:val="en-US"/>
        </w:rPr>
        <w:t xml:space="preserve"> </w:t>
      </w:r>
      <w:del w:id="15" w:author="Jeremy Tanguy" w:date="2024-01-27T14:42:00Z">
        <w:r w:rsidRPr="3A3DFA86" w:rsidDel="3A3DFA86">
          <w:rPr>
            <w:sz w:val="24"/>
            <w:lang w:val="en-US"/>
          </w:rPr>
          <w:delText xml:space="preserve">employ </w:delText>
        </w:r>
      </w:del>
      <w:ins w:id="16" w:author="Jeremy Tanguy" w:date="2024-01-27T14:42:00Z">
        <w:r w:rsidR="00301B2B" w:rsidRPr="3A3DFA86">
          <w:rPr>
            <w:sz w:val="24"/>
            <w:lang w:val="en-US"/>
          </w:rPr>
          <w:t xml:space="preserve">use </w:t>
        </w:r>
      </w:ins>
      <w:r w:rsidR="00085B16" w:rsidRPr="3A3DFA86">
        <w:rPr>
          <w:sz w:val="24"/>
          <w:lang w:val="en-US"/>
        </w:rPr>
        <w:t>a</w:t>
      </w:r>
      <w:r w:rsidR="005B3077" w:rsidRPr="3A3DFA86">
        <w:rPr>
          <w:sz w:val="24"/>
          <w:lang w:val="en-US"/>
        </w:rPr>
        <w:t xml:space="preserve"> difference</w:t>
      </w:r>
      <w:r w:rsidR="007A7BC9" w:rsidRPr="3A3DFA86">
        <w:rPr>
          <w:sz w:val="24"/>
          <w:lang w:val="en-US"/>
        </w:rPr>
        <w:t>-</w:t>
      </w:r>
      <w:r w:rsidR="005B3077" w:rsidRPr="3A3DFA86">
        <w:rPr>
          <w:sz w:val="24"/>
          <w:lang w:val="en-US"/>
        </w:rPr>
        <w:t>in</w:t>
      </w:r>
      <w:r w:rsidR="007A7BC9" w:rsidRPr="3A3DFA86">
        <w:rPr>
          <w:sz w:val="24"/>
          <w:lang w:val="en-US"/>
        </w:rPr>
        <w:t>-</w:t>
      </w:r>
      <w:r w:rsidR="005B3077" w:rsidRPr="3A3DFA86">
        <w:rPr>
          <w:sz w:val="24"/>
          <w:lang w:val="en-US"/>
        </w:rPr>
        <w:t>differences design,</w:t>
      </w:r>
      <w:r w:rsidRPr="3A3DFA86">
        <w:rPr>
          <w:sz w:val="24"/>
          <w:lang w:val="en-US"/>
        </w:rPr>
        <w:t xml:space="preserve"> exploiting </w:t>
      </w:r>
      <w:r w:rsidR="007A7BC9" w:rsidRPr="3A3DFA86">
        <w:rPr>
          <w:sz w:val="24"/>
          <w:lang w:val="en-US"/>
        </w:rPr>
        <w:t>the effects</w:t>
      </w:r>
      <w:r w:rsidRPr="3A3DFA86">
        <w:rPr>
          <w:sz w:val="24"/>
          <w:lang w:val="en-US"/>
        </w:rPr>
        <w:t xml:space="preserve"> </w:t>
      </w:r>
      <w:r w:rsidR="007A7BC9" w:rsidRPr="3A3DFA86">
        <w:rPr>
          <w:sz w:val="24"/>
          <w:lang w:val="en-US"/>
        </w:rPr>
        <w:t xml:space="preserve">of </w:t>
      </w:r>
      <w:r w:rsidRPr="3A3DFA86">
        <w:rPr>
          <w:sz w:val="24"/>
          <w:lang w:val="en-US"/>
        </w:rPr>
        <w:t>pension reforms both between and within countries.</w:t>
      </w:r>
      <w:r w:rsidR="007A7BC9" w:rsidRPr="3A3DFA86">
        <w:rPr>
          <w:sz w:val="24"/>
          <w:lang w:val="en-US"/>
        </w:rPr>
        <w:t xml:space="preserve"> </w:t>
      </w:r>
      <w:r w:rsidR="00085B16" w:rsidRPr="3A3DFA86">
        <w:rPr>
          <w:sz w:val="24"/>
          <w:lang w:val="en-US"/>
        </w:rPr>
        <w:t xml:space="preserve">The mental health of workers is measured </w:t>
      </w:r>
      <w:r w:rsidR="007A7BC9" w:rsidRPr="3A3DFA86">
        <w:rPr>
          <w:sz w:val="24"/>
          <w:lang w:val="en-US"/>
        </w:rPr>
        <w:t>by</w:t>
      </w:r>
      <w:r w:rsidR="00085B16" w:rsidRPr="3A3DFA86">
        <w:rPr>
          <w:sz w:val="24"/>
          <w:lang w:val="en-US"/>
        </w:rPr>
        <w:t xml:space="preserve"> </w:t>
      </w:r>
      <w:r w:rsidR="00C953E9" w:rsidRPr="3A3DFA86">
        <w:rPr>
          <w:sz w:val="24"/>
          <w:lang w:val="en-US"/>
        </w:rPr>
        <w:t xml:space="preserve">the 12-point </w:t>
      </w:r>
      <w:r w:rsidR="00085B16" w:rsidRPr="3A3DFA86">
        <w:rPr>
          <w:sz w:val="24"/>
          <w:lang w:val="en-US"/>
        </w:rPr>
        <w:t xml:space="preserve">Euro-D score, a clinical measure of depression. </w:t>
      </w:r>
      <w:r w:rsidR="7D6C1337" w:rsidRPr="3A3DFA86">
        <w:rPr>
          <w:sz w:val="24"/>
          <w:lang w:val="en-US"/>
        </w:rPr>
        <w:t>We investigate linear changes in this score and the likelihood of passing above a given threshold using OLS</w:t>
      </w:r>
      <w:r w:rsidR="00C30D5E" w:rsidRPr="3A3DFA86">
        <w:rPr>
          <w:sz w:val="24"/>
          <w:lang w:val="en-US"/>
        </w:rPr>
        <w:t>.</w:t>
      </w:r>
      <w:r w:rsidR="00301B2B" w:rsidRPr="3A3DFA86">
        <w:rPr>
          <w:sz w:val="24"/>
          <w:lang w:val="en-US"/>
        </w:rPr>
        <w:t xml:space="preserve"> To </w:t>
      </w:r>
      <w:r w:rsidR="00C30D5E" w:rsidRPr="3A3DFA86">
        <w:rPr>
          <w:sz w:val="24"/>
          <w:lang w:val="en-US"/>
        </w:rPr>
        <w:t xml:space="preserve">evaluate </w:t>
      </w:r>
      <w:r w:rsidR="00E92377" w:rsidRPr="3A3DFA86">
        <w:rPr>
          <w:sz w:val="24"/>
          <w:lang w:val="en-US"/>
        </w:rPr>
        <w:t xml:space="preserve">the significance of different job quality dimensions, we </w:t>
      </w:r>
      <w:r w:rsidR="00C30D5E" w:rsidRPr="3A3DFA86">
        <w:rPr>
          <w:sz w:val="24"/>
          <w:lang w:val="en-US"/>
        </w:rPr>
        <w:t xml:space="preserve">run a series of models on samples reduced to those above and below the median of each </w:t>
      </w:r>
      <w:r w:rsidR="007A7BC9" w:rsidRPr="3A3DFA86">
        <w:rPr>
          <w:sz w:val="24"/>
          <w:lang w:val="en-US"/>
        </w:rPr>
        <w:t>dimension</w:t>
      </w:r>
      <w:r w:rsidR="00C30D5E" w:rsidRPr="3A3DFA86">
        <w:rPr>
          <w:sz w:val="24"/>
          <w:lang w:val="en-US"/>
        </w:rPr>
        <w:t xml:space="preserve">. We also </w:t>
      </w:r>
      <w:r w:rsidRPr="3A3DFA86">
        <w:rPr>
          <w:sz w:val="24"/>
          <w:lang w:val="en-US"/>
        </w:rPr>
        <w:t xml:space="preserve">consider gender-specific </w:t>
      </w:r>
      <w:r w:rsidR="00C30D5E" w:rsidRPr="3A3DFA86">
        <w:rPr>
          <w:sz w:val="24"/>
          <w:lang w:val="en-US"/>
        </w:rPr>
        <w:t>dynamics</w:t>
      </w:r>
      <w:ins w:id="17" w:author="Jeremy Tanguy" w:date="2024-01-27T14:45:00Z">
        <w:r w:rsidR="00C30D5E" w:rsidRPr="3A3DFA86">
          <w:rPr>
            <w:sz w:val="24"/>
            <w:lang w:val="en-US"/>
          </w:rPr>
          <w:t xml:space="preserve">, </w:t>
        </w:r>
      </w:ins>
      <w:del w:id="18" w:author="Jeremy Tanguy" w:date="2024-01-27T14:46:00Z">
        <w:r w:rsidRPr="3A3DFA86" w:rsidDel="3A3DFA86">
          <w:rPr>
            <w:sz w:val="24"/>
            <w:lang w:val="en-US"/>
          </w:rPr>
          <w:delText xml:space="preserve"> demonstrated by previous literature</w:delText>
        </w:r>
      </w:del>
      <w:ins w:id="19" w:author="Jeremy Tanguy" w:date="2024-01-27T14:46:00Z">
        <w:r w:rsidR="00E92377" w:rsidRPr="3A3DFA86">
          <w:rPr>
            <w:sz w:val="24"/>
            <w:lang w:val="en-US"/>
          </w:rPr>
          <w:t>in line with previous studies</w:t>
        </w:r>
      </w:ins>
      <w:r w:rsidR="00E92377" w:rsidRPr="3A3DFA86">
        <w:rPr>
          <w:sz w:val="24"/>
          <w:lang w:val="en-US"/>
        </w:rPr>
        <w:t xml:space="preserve"> </w:t>
      </w:r>
      <w:sdt>
        <w:sdtPr>
          <w:rPr>
            <w:sz w:val="24"/>
            <w:lang w:val="en-US"/>
          </w:rPr>
          <w:id w:val="-382802752"/>
          <w:placeholder>
            <w:docPart w:val="DefaultPlaceholder_1081868574"/>
          </w:placeholder>
          <w:citation/>
        </w:sdtPr>
        <w:sdtContent>
          <w:r w:rsidR="00E92377" w:rsidRPr="3A3DFA86">
            <w:rPr>
              <w:sz w:val="24"/>
              <w:lang w:val="en-US"/>
            </w:rPr>
            <w:fldChar w:fldCharType="begin"/>
          </w:r>
          <w:r w:rsidR="00E92377" w:rsidRPr="3A3DFA86">
            <w:rPr>
              <w:sz w:val="24"/>
              <w:lang w:val="en-US"/>
            </w:rPr>
            <w:instrText>CITATION Ber18 \t  \l 1036  \m Ser23 \m Bel22</w:instrText>
          </w:r>
          <w:r w:rsidR="00E92377" w:rsidRPr="3A3DFA86">
            <w:rPr>
              <w:sz w:val="24"/>
              <w:lang w:val="en-US"/>
            </w:rPr>
            <w:fldChar w:fldCharType="separate"/>
          </w:r>
          <w:r w:rsidR="007A7BC9" w:rsidRPr="3A3DFA86">
            <w:rPr>
              <w:noProof/>
              <w:sz w:val="24"/>
              <w:lang w:val="en-US"/>
            </w:rPr>
            <w:t>(Bertoni, Brunello, &amp; Mazzarella, 2018; Serrano-Alarcón, et al., 2023; Belloni, Carrino, &amp; Meschi, 2022)</w:t>
          </w:r>
          <w:r w:rsidR="00E92377" w:rsidRPr="3A3DFA86">
            <w:rPr>
              <w:sz w:val="24"/>
              <w:lang w:val="en-US"/>
            </w:rPr>
            <w:fldChar w:fldCharType="end"/>
          </w:r>
        </w:sdtContent>
      </w:sdt>
      <w:r w:rsidR="00E92377" w:rsidRPr="3A3DFA86">
        <w:rPr>
          <w:sz w:val="24"/>
          <w:lang w:val="en-US"/>
        </w:rPr>
        <w:t>.</w:t>
      </w:r>
    </w:p>
    <w:p w14:paraId="5C9313E7" w14:textId="74198AF1" w:rsidR="00C30D5E" w:rsidRPr="008C0865" w:rsidDel="008C0865" w:rsidRDefault="008C0865" w:rsidP="009D6151">
      <w:pPr>
        <w:spacing w:line="360" w:lineRule="auto"/>
        <w:rPr>
          <w:del w:id="20" w:author="lugovalexa@outlook.fr" w:date="2024-01-27T20:55:00Z"/>
          <w:sz w:val="24"/>
          <w:lang w:val="en-US"/>
          <w:rPrChange w:id="21" w:author="lugovalexa@outlook.fr" w:date="2024-01-27T20:57:00Z">
            <w:rPr>
              <w:del w:id="22" w:author="lugovalexa@outlook.fr" w:date="2024-01-27T20:55:00Z"/>
              <w:i/>
              <w:iCs/>
              <w:sz w:val="24"/>
              <w:lang w:val="en-US"/>
            </w:rPr>
          </w:rPrChange>
        </w:rPr>
        <w:pPrChange w:id="23" w:author="lugovalexa@outlook.fr" w:date="2024-01-27T21:00:00Z">
          <w:pPr>
            <w:spacing w:line="360" w:lineRule="auto"/>
          </w:pPr>
        </w:pPrChange>
      </w:pPr>
      <w:ins w:id="24" w:author="lugovalexa@outlook.fr" w:date="2024-01-27T20:57:00Z">
        <w:r w:rsidRPr="008C0865">
          <w:rPr>
            <w:sz w:val="24"/>
            <w:lang w:val="en-US"/>
            <w:rPrChange w:id="25" w:author="lugovalexa@outlook.fr" w:date="2024-01-27T20:57:00Z">
              <w:rPr>
                <w:i/>
                <w:iCs/>
                <w:sz w:val="24"/>
                <w:lang w:val="en-US"/>
              </w:rPr>
            </w:rPrChange>
          </w:rPr>
          <w:t xml:space="preserve">Preliminary results show that the lengthening of the work horizon negatively affects the mental health of older workers, particularly when they have less favorable working conditions. There are significant variations by gender: </w:t>
        </w:r>
      </w:ins>
      <w:ins w:id="26" w:author="lugovalexa@outlook.fr" w:date="2024-01-27T21:07:00Z">
        <w:r w:rsidR="009D6151" w:rsidRPr="009D6151">
          <w:rPr>
            <w:sz w:val="24"/>
            <w:lang w:val="en-US"/>
          </w:rPr>
          <w:t xml:space="preserve">when the retirement age is raised, the depression score increases by </w:t>
        </w:r>
      </w:ins>
      <w:ins w:id="27" w:author="lugovalexa@outlook.fr" w:date="2024-01-27T21:08:00Z">
        <w:r w:rsidR="009D6151" w:rsidRPr="009D6151">
          <w:rPr>
            <w:sz w:val="24"/>
            <w:lang w:val="en-US"/>
          </w:rPr>
          <w:t>1.</w:t>
        </w:r>
      </w:ins>
      <w:ins w:id="28" w:author="lugovalexa@outlook.fr" w:date="2024-01-27T21:09:00Z">
        <w:r w:rsidR="009D6151">
          <w:rPr>
            <w:sz w:val="24"/>
            <w:lang w:val="en-US"/>
          </w:rPr>
          <w:t>1</w:t>
        </w:r>
      </w:ins>
      <w:ins w:id="29" w:author="lugovalexa@outlook.fr" w:date="2024-01-27T21:08:00Z">
        <w:r w:rsidR="009D6151">
          <w:rPr>
            <w:sz w:val="24"/>
            <w:lang w:val="en-US"/>
          </w:rPr>
          <w:t xml:space="preserve"> </w:t>
        </w:r>
      </w:ins>
      <w:ins w:id="30" w:author="lugovalexa@outlook.fr" w:date="2024-01-27T21:07:00Z">
        <w:r w:rsidR="009D6151" w:rsidRPr="009D6151">
          <w:rPr>
            <w:sz w:val="24"/>
            <w:lang w:val="en-US"/>
          </w:rPr>
          <w:t xml:space="preserve">for males in lower-skilled jobs with poor physical environments and by </w:t>
        </w:r>
      </w:ins>
      <w:ins w:id="31" w:author="lugovalexa@outlook.fr" w:date="2024-01-27T21:08:00Z">
        <w:r w:rsidR="009D6151" w:rsidRPr="009D6151">
          <w:rPr>
            <w:sz w:val="24"/>
            <w:lang w:val="en-US"/>
          </w:rPr>
          <w:t>0.</w:t>
        </w:r>
      </w:ins>
      <w:ins w:id="32" w:author="lugovalexa@outlook.fr" w:date="2024-01-27T21:09:00Z">
        <w:r w:rsidR="009D6151">
          <w:rPr>
            <w:sz w:val="24"/>
            <w:lang w:val="en-US"/>
          </w:rPr>
          <w:t>7</w:t>
        </w:r>
      </w:ins>
      <w:ins w:id="33" w:author="lugovalexa@outlook.fr" w:date="2024-01-27T21:08:00Z">
        <w:r w:rsidR="009D6151">
          <w:rPr>
            <w:sz w:val="24"/>
            <w:lang w:val="en-US"/>
          </w:rPr>
          <w:t xml:space="preserve"> </w:t>
        </w:r>
      </w:ins>
      <w:ins w:id="34" w:author="lugovalexa@outlook.fr" w:date="2024-01-27T21:07:00Z">
        <w:r w:rsidR="009D6151" w:rsidRPr="009D6151">
          <w:rPr>
            <w:sz w:val="24"/>
            <w:lang w:val="en-US"/>
          </w:rPr>
          <w:t>for females in highly intensive jobs with inadequate social environments</w:t>
        </w:r>
      </w:ins>
      <w:del w:id="35" w:author="lugovalexa@outlook.fr" w:date="2024-01-27T20:55:00Z">
        <w:r w:rsidR="7D6C1337" w:rsidRPr="008C0865" w:rsidDel="008C0865">
          <w:rPr>
            <w:sz w:val="24"/>
            <w:lang w:val="en-US"/>
            <w:rPrChange w:id="36" w:author="lugovalexa@outlook.fr" w:date="2024-01-27T20:57:00Z">
              <w:rPr>
                <w:i/>
                <w:iCs/>
                <w:sz w:val="24"/>
                <w:lang w:val="en-US"/>
              </w:rPr>
            </w:rPrChange>
          </w:rPr>
          <w:delText>Results</w:delText>
        </w:r>
        <w:r w:rsidR="00423978" w:rsidRPr="008C0865" w:rsidDel="008C0865">
          <w:rPr>
            <w:sz w:val="24"/>
            <w:lang w:val="en-US"/>
            <w:rPrChange w:id="37" w:author="lugovalexa@outlook.fr" w:date="2024-01-27T20:57:00Z">
              <w:rPr>
                <w:i/>
                <w:iCs/>
                <w:sz w:val="24"/>
                <w:lang w:val="en-US"/>
              </w:rPr>
            </w:rPrChange>
          </w:rPr>
          <w:delText xml:space="preserve"> &amp; Discussion</w:delText>
        </w:r>
      </w:del>
    </w:p>
    <w:p w14:paraId="13FB59E0" w14:textId="40CA4EF8" w:rsidR="7D6C1337" w:rsidRPr="00423978" w:rsidRDefault="3A3DFA86" w:rsidP="009D6151">
      <w:pPr>
        <w:spacing w:line="360" w:lineRule="auto"/>
        <w:rPr>
          <w:sz w:val="24"/>
          <w:lang w:val="en-US"/>
        </w:rPr>
      </w:pPr>
      <w:commentRangeStart w:id="38"/>
      <w:del w:id="39" w:author="lugovalexa@outlook.fr" w:date="2024-01-27T20:57:00Z">
        <w:r w:rsidRPr="008C0865" w:rsidDel="008C0865">
          <w:rPr>
            <w:sz w:val="24"/>
            <w:lang w:val="en-US"/>
          </w:rPr>
          <w:delText>Preliminary results show that the impact of an extended work horizon on mental health is consistently stronger for individuals working under less favorable job conditions, with notable gender-specific variations.</w:delText>
        </w:r>
      </w:del>
      <w:commentRangeEnd w:id="38"/>
      <w:del w:id="40" w:author="lugovalexa@outlook.fr" w:date="2024-01-27T21:00:00Z">
        <w:r w:rsidR="00FF33F6" w:rsidRPr="008C0865" w:rsidDel="008C0865">
          <w:commentReference w:id="38"/>
        </w:r>
        <w:r w:rsidRPr="008C0865" w:rsidDel="008C0865">
          <w:rPr>
            <w:sz w:val="24"/>
            <w:lang w:val="en-US"/>
          </w:rPr>
          <w:delText xml:space="preserve">  </w:delText>
        </w:r>
        <w:r w:rsidRPr="3A3DFA86" w:rsidDel="008C0865">
          <w:rPr>
            <w:sz w:val="24"/>
            <w:lang w:val="en-US"/>
          </w:rPr>
          <w:delText xml:space="preserve">While the effects are particularly strong for males </w:delText>
        </w:r>
      </w:del>
      <w:del w:id="41" w:author="lugovalexa@outlook.fr" w:date="2024-01-27T21:07:00Z">
        <w:r w:rsidRPr="3A3DFA86" w:rsidDel="009D6151">
          <w:rPr>
            <w:sz w:val="24"/>
            <w:lang w:val="en-US"/>
          </w:rPr>
          <w:delText xml:space="preserve">in lower-skilled jobs with poor physical environments, females </w:delText>
        </w:r>
      </w:del>
      <w:del w:id="42" w:author="lugovalexa@outlook.fr" w:date="2024-01-27T21:04:00Z">
        <w:r w:rsidRPr="3A3DFA86" w:rsidDel="008C0865">
          <w:rPr>
            <w:sz w:val="24"/>
            <w:lang w:val="en-US"/>
          </w:rPr>
          <w:delText xml:space="preserve">are more sensitive to </w:delText>
        </w:r>
      </w:del>
      <w:del w:id="43" w:author="lugovalexa@outlook.fr" w:date="2024-01-27T21:01:00Z">
        <w:r w:rsidRPr="3A3DFA86" w:rsidDel="008C0865">
          <w:rPr>
            <w:sz w:val="24"/>
            <w:lang w:val="en-US"/>
          </w:rPr>
          <w:delText xml:space="preserve">high </w:delText>
        </w:r>
      </w:del>
      <w:del w:id="44" w:author="lugovalexa@outlook.fr" w:date="2024-01-27T21:04:00Z">
        <w:r w:rsidRPr="3A3DFA86" w:rsidDel="008C0865">
          <w:rPr>
            <w:sz w:val="24"/>
            <w:lang w:val="en-US"/>
          </w:rPr>
          <w:delText>intensity</w:delText>
        </w:r>
      </w:del>
      <w:del w:id="45" w:author="lugovalexa@outlook.fr" w:date="2024-01-27T21:07:00Z">
        <w:r w:rsidRPr="3A3DFA86" w:rsidDel="009D6151">
          <w:rPr>
            <w:sz w:val="24"/>
            <w:lang w:val="en-US"/>
          </w:rPr>
          <w:delText xml:space="preserve"> </w:delText>
        </w:r>
      </w:del>
      <w:del w:id="46" w:author="lugovalexa@outlook.fr" w:date="2024-01-27T21:05:00Z">
        <w:r w:rsidRPr="3A3DFA86" w:rsidDel="009D6151">
          <w:rPr>
            <w:sz w:val="24"/>
            <w:lang w:val="en-US"/>
          </w:rPr>
          <w:delText xml:space="preserve">and </w:delText>
        </w:r>
      </w:del>
      <w:del w:id="47" w:author="lugovalexa@outlook.fr" w:date="2024-01-27T21:07:00Z">
        <w:r w:rsidRPr="3A3DFA86" w:rsidDel="009D6151">
          <w:rPr>
            <w:sz w:val="24"/>
            <w:lang w:val="en-US"/>
          </w:rPr>
          <w:delText>inadequate social environments</w:delText>
        </w:r>
      </w:del>
      <w:r w:rsidRPr="3A3DFA86">
        <w:rPr>
          <w:sz w:val="24"/>
          <w:lang w:val="en-US"/>
        </w:rPr>
        <w:t xml:space="preserve">. </w:t>
      </w:r>
      <w:ins w:id="48" w:author="lugovalexa@outlook.fr" w:date="2024-01-27T20:56:00Z">
        <w:r w:rsidR="008C0865" w:rsidRPr="008C0865">
          <w:rPr>
            <w:sz w:val="24"/>
            <w:lang w:val="en-US"/>
          </w:rPr>
          <w:t xml:space="preserve">Our results support that </w:t>
        </w:r>
        <w:r w:rsidR="008C0865" w:rsidRPr="008C0865">
          <w:rPr>
            <w:sz w:val="24"/>
            <w:lang w:val="en-US"/>
          </w:rPr>
          <w:lastRenderedPageBreak/>
          <w:t>reform</w:t>
        </w:r>
        <w:r w:rsidR="008C0865">
          <w:rPr>
            <w:sz w:val="24"/>
            <w:lang w:val="en-US"/>
          </w:rPr>
          <w:t>s</w:t>
        </w:r>
        <w:r w:rsidR="008C0865" w:rsidRPr="008C0865">
          <w:rPr>
            <w:sz w:val="24"/>
            <w:lang w:val="en-US"/>
          </w:rPr>
          <w:t xml:space="preserve"> of the retirement age should be associated with polic</w:t>
        </w:r>
        <w:r w:rsidR="008C0865">
          <w:rPr>
            <w:sz w:val="24"/>
            <w:lang w:val="en-US"/>
          </w:rPr>
          <w:t>ies</w:t>
        </w:r>
        <w:r w:rsidR="008C0865" w:rsidRPr="008C0865">
          <w:rPr>
            <w:sz w:val="24"/>
            <w:lang w:val="en-US"/>
          </w:rPr>
          <w:t xml:space="preserve"> addressing occupational and gender disparities in working conditions. </w:t>
        </w:r>
      </w:ins>
      <w:commentRangeStart w:id="49"/>
      <w:del w:id="50" w:author="lugovalexa@outlook.fr" w:date="2024-01-27T20:56:00Z">
        <w:r w:rsidRPr="3A3DFA86" w:rsidDel="008C0865">
          <w:rPr>
            <w:sz w:val="24"/>
            <w:lang w:val="en-US"/>
          </w:rPr>
          <w:delText>Tailored interventions addressing occupational and gender disparities, such as flexible work arrangements, skill development programs, and fostering inclusive and supportive work environments, are needed.</w:delText>
        </w:r>
        <w:commentRangeEnd w:id="49"/>
        <w:r w:rsidR="00FF33F6" w:rsidDel="008C0865">
          <w:commentReference w:id="49"/>
        </w:r>
      </w:del>
    </w:p>
    <w:sdt>
      <w:sdtPr>
        <w:rPr>
          <w:rFonts w:eastAsiaTheme="minorHAnsi" w:cstheme="minorBidi"/>
          <w:b w:val="0"/>
          <w:color w:val="auto"/>
          <w:sz w:val="24"/>
          <w:szCs w:val="24"/>
        </w:rPr>
        <w:id w:val="1677926318"/>
        <w:docPartObj>
          <w:docPartGallery w:val="Bibliographies"/>
          <w:docPartUnique/>
        </w:docPartObj>
      </w:sdtPr>
      <w:sdtContent>
        <w:p w14:paraId="3C29F53A" w14:textId="3A45DF37" w:rsidR="007A7BC9" w:rsidRPr="007A7BC9" w:rsidRDefault="007A7BC9" w:rsidP="007A7BC9">
          <w:pPr>
            <w:pStyle w:val="Titre1"/>
            <w:jc w:val="both"/>
            <w:rPr>
              <w:b w:val="0"/>
              <w:bCs/>
              <w:i/>
              <w:iCs/>
              <w:sz w:val="24"/>
              <w:szCs w:val="24"/>
              <w:lang w:val="en-US"/>
            </w:rPr>
          </w:pPr>
          <w:r w:rsidRPr="007A7BC9">
            <w:rPr>
              <w:b w:val="0"/>
              <w:bCs/>
              <w:i/>
              <w:iCs/>
              <w:sz w:val="24"/>
              <w:szCs w:val="24"/>
              <w:lang w:val="en-US"/>
            </w:rPr>
            <w:t>References</w:t>
          </w:r>
        </w:p>
        <w:sdt>
          <w:sdtPr>
            <w:rPr>
              <w:sz w:val="24"/>
            </w:rPr>
            <w:id w:val="111145805"/>
            <w:bibliography/>
          </w:sdtPr>
          <w:sdtContent>
            <w:p w14:paraId="39E6107F" w14:textId="77777777" w:rsidR="007A7BC9" w:rsidRPr="007A7BC9" w:rsidRDefault="007A7BC9" w:rsidP="007A7BC9">
              <w:pPr>
                <w:pStyle w:val="Bibliographie"/>
                <w:ind w:left="720" w:hanging="720"/>
                <w:rPr>
                  <w:noProof/>
                  <w:sz w:val="24"/>
                  <w:lang w:val="en-US"/>
                </w:rPr>
              </w:pPr>
              <w:r w:rsidRPr="007A7BC9">
                <w:rPr>
                  <w:sz w:val="24"/>
                </w:rPr>
                <w:fldChar w:fldCharType="begin"/>
              </w:r>
              <w:r w:rsidRPr="007A7BC9">
                <w:rPr>
                  <w:sz w:val="24"/>
                  <w:lang w:val="en-US"/>
                </w:rPr>
                <w:instrText>BIBLIOGRAPHY</w:instrText>
              </w:r>
              <w:r w:rsidRPr="007A7BC9">
                <w:rPr>
                  <w:sz w:val="24"/>
                </w:rPr>
                <w:fldChar w:fldCharType="separate"/>
              </w:r>
              <w:r w:rsidRPr="007A7BC9">
                <w:rPr>
                  <w:noProof/>
                  <w:sz w:val="24"/>
                  <w:lang w:val="en-US"/>
                </w:rPr>
                <w:t xml:space="preserve">Belloni, M., Carrino, L., &amp; Meschi, E. (2022). The impact of working conditions on mental health: Novel evidence from the UK. </w:t>
              </w:r>
              <w:r w:rsidRPr="007A7BC9">
                <w:rPr>
                  <w:i/>
                  <w:iCs/>
                  <w:noProof/>
                  <w:sz w:val="24"/>
                  <w:lang w:val="en-US"/>
                </w:rPr>
                <w:t>Labour Economics</w:t>
              </w:r>
              <w:r w:rsidRPr="007A7BC9">
                <w:rPr>
                  <w:noProof/>
                  <w:sz w:val="24"/>
                  <w:lang w:val="en-US"/>
                </w:rPr>
                <w:t>, 102-176.</w:t>
              </w:r>
            </w:p>
            <w:p w14:paraId="4A13B340" w14:textId="77777777" w:rsidR="007A7BC9" w:rsidRPr="007A7BC9" w:rsidRDefault="007A7BC9" w:rsidP="007A7BC9">
              <w:pPr>
                <w:pStyle w:val="Bibliographie"/>
                <w:ind w:left="720" w:hanging="720"/>
                <w:rPr>
                  <w:noProof/>
                  <w:sz w:val="24"/>
                  <w:lang w:val="en-US"/>
                </w:rPr>
              </w:pPr>
              <w:r w:rsidRPr="007A7BC9">
                <w:rPr>
                  <w:noProof/>
                  <w:sz w:val="24"/>
                  <w:lang w:val="en-US"/>
                </w:rPr>
                <w:t xml:space="preserve">Bertoni, M., Brunello, G., &amp; Da Re, F. (2023). Pension reforms, longer working horizons and depression. Does the risk of automation matter? </w:t>
              </w:r>
              <w:r w:rsidRPr="007A7BC9">
                <w:rPr>
                  <w:i/>
                  <w:iCs/>
                  <w:noProof/>
                  <w:sz w:val="24"/>
                  <w:lang w:val="en-US"/>
                </w:rPr>
                <w:t>Labour Economics</w:t>
              </w:r>
              <w:r w:rsidRPr="007A7BC9">
                <w:rPr>
                  <w:noProof/>
                  <w:sz w:val="24"/>
                  <w:lang w:val="en-US"/>
                </w:rPr>
                <w:t>, 102-147.</w:t>
              </w:r>
            </w:p>
            <w:p w14:paraId="70D0734A" w14:textId="77777777" w:rsidR="007A7BC9" w:rsidRPr="007A7BC9" w:rsidRDefault="007A7BC9" w:rsidP="007A7BC9">
              <w:pPr>
                <w:pStyle w:val="Bibliographie"/>
                <w:ind w:left="720" w:hanging="720"/>
                <w:rPr>
                  <w:noProof/>
                  <w:sz w:val="24"/>
                  <w:lang w:val="en-US"/>
                </w:rPr>
              </w:pPr>
              <w:r w:rsidRPr="007A7BC9">
                <w:rPr>
                  <w:noProof/>
                  <w:sz w:val="24"/>
                  <w:lang w:val="en-US"/>
                </w:rPr>
                <w:t xml:space="preserve">Bertoni, M., Brunello, G., &amp; Mazzarella, G. (2018). Does postponing minimum retirement age improve healthy behaviors before retirement? Evidence from middle-aged Italian workers. </w:t>
              </w:r>
              <w:r w:rsidRPr="007A7BC9">
                <w:rPr>
                  <w:i/>
                  <w:iCs/>
                  <w:noProof/>
                  <w:sz w:val="24"/>
                  <w:lang w:val="en-US"/>
                </w:rPr>
                <w:t>Journal of Health Economics</w:t>
              </w:r>
              <w:r w:rsidRPr="007A7BC9">
                <w:rPr>
                  <w:noProof/>
                  <w:sz w:val="24"/>
                  <w:lang w:val="en-US"/>
                </w:rPr>
                <w:t>, 215-227.</w:t>
              </w:r>
            </w:p>
            <w:p w14:paraId="07E3E44F" w14:textId="77777777" w:rsidR="007A7BC9" w:rsidRPr="007A7BC9" w:rsidRDefault="007A7BC9" w:rsidP="007A7BC9">
              <w:pPr>
                <w:pStyle w:val="Bibliographie"/>
                <w:ind w:left="720" w:hanging="720"/>
                <w:rPr>
                  <w:noProof/>
                  <w:sz w:val="24"/>
                  <w:lang w:val="en-US"/>
                </w:rPr>
              </w:pPr>
              <w:r w:rsidRPr="007A7BC9">
                <w:rPr>
                  <w:noProof/>
                  <w:sz w:val="24"/>
                </w:rPr>
                <w:t xml:space="preserve">Carrino, L., Glaser, K., &amp; Avendano, M. (2020). </w:t>
              </w:r>
              <w:r w:rsidRPr="007A7BC9">
                <w:rPr>
                  <w:noProof/>
                  <w:sz w:val="24"/>
                  <w:lang w:val="en-US"/>
                </w:rPr>
                <w:t xml:space="preserve">Later retirement, job strain, and health: Evidence from the new State Pension age in the United Kingdom. </w:t>
              </w:r>
              <w:r w:rsidRPr="007A7BC9">
                <w:rPr>
                  <w:i/>
                  <w:iCs/>
                  <w:noProof/>
                  <w:sz w:val="24"/>
                  <w:lang w:val="en-US"/>
                </w:rPr>
                <w:t>Health Economics</w:t>
              </w:r>
              <w:r w:rsidRPr="007A7BC9">
                <w:rPr>
                  <w:noProof/>
                  <w:sz w:val="24"/>
                  <w:lang w:val="en-US"/>
                </w:rPr>
                <w:t>, 891-912.</w:t>
              </w:r>
            </w:p>
            <w:p w14:paraId="4CBA58EE" w14:textId="77777777" w:rsidR="007A7BC9" w:rsidRPr="007A7BC9" w:rsidRDefault="007A7BC9" w:rsidP="007A7BC9">
              <w:pPr>
                <w:pStyle w:val="Bibliographie"/>
                <w:ind w:left="720" w:hanging="720"/>
                <w:rPr>
                  <w:noProof/>
                  <w:sz w:val="24"/>
                  <w:lang w:val="en-US"/>
                </w:rPr>
              </w:pPr>
              <w:r w:rsidRPr="007A7BC9">
                <w:rPr>
                  <w:noProof/>
                  <w:sz w:val="24"/>
                  <w:lang w:val="en-US"/>
                </w:rPr>
                <w:t xml:space="preserve">de Grip, A., Lindeboom, M., &amp; Montizaan, R. M. (2009). Shattered Dreams: The Effects of Changing the Pension System Late in the Game. </w:t>
              </w:r>
              <w:r w:rsidRPr="007A7BC9">
                <w:rPr>
                  <w:i/>
                  <w:iCs/>
                  <w:noProof/>
                  <w:sz w:val="24"/>
                  <w:lang w:val="en-US"/>
                </w:rPr>
                <w:t>Wiley-Blackwell: Economic Journal</w:t>
              </w:r>
              <w:r w:rsidRPr="007A7BC9">
                <w:rPr>
                  <w:noProof/>
                  <w:sz w:val="24"/>
                  <w:lang w:val="en-US"/>
                </w:rPr>
                <w:t>.</w:t>
              </w:r>
            </w:p>
            <w:p w14:paraId="23F27F13" w14:textId="77777777" w:rsidR="007A7BC9" w:rsidRPr="007A7BC9" w:rsidRDefault="007A7BC9" w:rsidP="007A7BC9">
              <w:pPr>
                <w:pStyle w:val="Bibliographie"/>
                <w:ind w:left="720" w:hanging="720"/>
                <w:rPr>
                  <w:noProof/>
                  <w:sz w:val="24"/>
                  <w:lang w:val="en-US"/>
                </w:rPr>
              </w:pPr>
              <w:r w:rsidRPr="007A7BC9">
                <w:rPr>
                  <w:noProof/>
                  <w:sz w:val="24"/>
                  <w:lang w:val="en-US"/>
                </w:rPr>
                <w:t xml:space="preserve">Hairault, J.-O., Sopraseuth, T., &amp; Langot, F. (2010). Distance to Retirement and Older Workers‘ Employment: The Case for Delaying the Retirement Age. </w:t>
              </w:r>
              <w:r w:rsidRPr="007A7BC9">
                <w:rPr>
                  <w:i/>
                  <w:iCs/>
                  <w:noProof/>
                  <w:sz w:val="24"/>
                  <w:lang w:val="en-US"/>
                </w:rPr>
                <w:t>Journal of the European Economic Association</w:t>
              </w:r>
              <w:r w:rsidRPr="007A7BC9">
                <w:rPr>
                  <w:noProof/>
                  <w:sz w:val="24"/>
                  <w:lang w:val="en-US"/>
                </w:rPr>
                <w:t>, 1034-1076.</w:t>
              </w:r>
            </w:p>
            <w:p w14:paraId="2901C2DC" w14:textId="77777777" w:rsidR="007A7BC9" w:rsidRPr="007A7BC9" w:rsidRDefault="007A7BC9" w:rsidP="007A7BC9">
              <w:pPr>
                <w:pStyle w:val="Bibliographie"/>
                <w:ind w:left="720" w:hanging="720"/>
                <w:rPr>
                  <w:noProof/>
                  <w:sz w:val="24"/>
                  <w:lang w:val="en-US"/>
                </w:rPr>
              </w:pPr>
              <w:r w:rsidRPr="007A7BC9">
                <w:rPr>
                  <w:noProof/>
                  <w:sz w:val="24"/>
                  <w:lang w:val="en-US"/>
                </w:rPr>
                <w:t xml:space="preserve">Miranti, R., &amp; Li, J. (2020). Working hours mismatch, job strain and mental health among mature age workers in Australia. </w:t>
              </w:r>
              <w:r w:rsidRPr="007A7BC9">
                <w:rPr>
                  <w:i/>
                  <w:iCs/>
                  <w:noProof/>
                  <w:sz w:val="24"/>
                  <w:lang w:val="en-US"/>
                </w:rPr>
                <w:t>The Journal of the Economics of Ageing</w:t>
              </w:r>
              <w:r w:rsidRPr="007A7BC9">
                <w:rPr>
                  <w:noProof/>
                  <w:sz w:val="24"/>
                  <w:lang w:val="en-US"/>
                </w:rPr>
                <w:t>, 102-227.</w:t>
              </w:r>
            </w:p>
            <w:p w14:paraId="439D4C49" w14:textId="77777777" w:rsidR="007A7BC9" w:rsidRPr="007A7BC9" w:rsidRDefault="007A7BC9" w:rsidP="007A7BC9">
              <w:pPr>
                <w:pStyle w:val="Bibliographie"/>
                <w:ind w:left="720" w:hanging="720"/>
                <w:rPr>
                  <w:noProof/>
                  <w:sz w:val="24"/>
                  <w:lang w:val="en-US"/>
                </w:rPr>
              </w:pPr>
              <w:r w:rsidRPr="007A7BC9">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7A7BC9">
                <w:rPr>
                  <w:i/>
                  <w:iCs/>
                  <w:noProof/>
                  <w:sz w:val="24"/>
                  <w:lang w:val="en-US"/>
                </w:rPr>
                <w:t>Health Economics</w:t>
              </w:r>
              <w:r w:rsidRPr="007A7BC9">
                <w:rPr>
                  <w:noProof/>
                  <w:sz w:val="24"/>
                  <w:lang w:val="en-US"/>
                </w:rPr>
                <w:t>.</w:t>
              </w:r>
            </w:p>
            <w:p w14:paraId="30B18192" w14:textId="4CF49A57" w:rsidR="007A7BC9" w:rsidRDefault="007A7BC9" w:rsidP="007A7BC9">
              <w:r w:rsidRPr="007A7BC9">
                <w:rPr>
                  <w:b/>
                  <w:bCs/>
                  <w:noProof/>
                  <w:sz w:val="24"/>
                </w:rPr>
                <w:fldChar w:fldCharType="end"/>
              </w:r>
            </w:p>
          </w:sdtContent>
        </w:sdt>
      </w:sdtContent>
    </w:sdt>
    <w:p w14:paraId="3A0DDF21" w14:textId="0EC66FF4" w:rsidR="00D3177C" w:rsidRPr="004064CD" w:rsidRDefault="00D3177C" w:rsidP="00D3177C">
      <w:pPr>
        <w:spacing w:line="360" w:lineRule="auto"/>
        <w:rPr>
          <w:i/>
          <w:iCs/>
          <w:sz w:val="24"/>
          <w:lang w:val="en-US"/>
        </w:rPr>
      </w:pPr>
      <w:r w:rsidRPr="004064CD">
        <w:rPr>
          <w:i/>
          <w:iCs/>
          <w:sz w:val="24"/>
          <w:lang w:val="en-US"/>
        </w:rPr>
        <w:t xml:space="preserve"> </w:t>
      </w:r>
    </w:p>
    <w:sectPr w:rsidR="00D3177C" w:rsidRPr="004064C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Jeremy Tanguy" w:date="2024-01-27T15:55:00Z" w:initials="JT">
    <w:p w14:paraId="15A3C124" w14:textId="0AE66B28" w:rsidR="3A3DFA86" w:rsidRPr="008C0865" w:rsidRDefault="3A3DFA86">
      <w:pPr>
        <w:rPr>
          <w:lang w:val="en-US"/>
        </w:rPr>
      </w:pPr>
      <w:r w:rsidRPr="008C0865">
        <w:rPr>
          <w:lang w:val="en-US"/>
        </w:rPr>
        <w:t>Preliminary results show that the lengthening of the work horizon negatively affects the mental health of older workers, particularly when they have less favorable working conditions. There are significant variations by gender: while the effects…</w:t>
      </w:r>
      <w:r>
        <w:annotationRef/>
      </w:r>
    </w:p>
  </w:comment>
  <w:comment w:id="49" w:author="Jeremy Tanguy" w:date="2024-01-27T16:15:00Z" w:initials="JT">
    <w:p w14:paraId="7B1B7511" w14:textId="36533EB7" w:rsidR="3A3DFA86" w:rsidRPr="008C0865" w:rsidRDefault="3A3DFA86">
      <w:pPr>
        <w:rPr>
          <w:lang w:val="en-US"/>
        </w:rPr>
      </w:pPr>
      <w:r w:rsidRPr="008C0865">
        <w:rPr>
          <w:lang w:val="en-US"/>
        </w:rPr>
        <w:t xml:space="preserve">Our results support that a reform of the retirement age should be associated with a policy addressing occupational and gender disparities in working conditions.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3C124" w15:done="0"/>
  <w15:commentEx w15:paraId="7B1B7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3D4C1" w16cex:dateUtc="2024-01-27T14:55:00Z"/>
  <w16cex:commentExtensible w16cex:durableId="091F234E" w16cex:dateUtc="2024-01-27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3C124" w16cid:durableId="2B93D4C1"/>
  <w16cid:commentId w16cid:paraId="7B1B7511" w16cid:durableId="091F23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0"/>
  </w:num>
  <w:num w:numId="2" w16cid:durableId="1314918123">
    <w:abstractNumId w:val="1"/>
  </w:num>
  <w:num w:numId="3" w16cid:durableId="14598350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govalexa@outlook.fr">
    <w15:presenceInfo w15:providerId="Windows Live" w15:userId="be0ff7ee3f428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5EC"/>
    <w:rsid w:val="00035B42"/>
    <w:rsid w:val="00042A1F"/>
    <w:rsid w:val="00055052"/>
    <w:rsid w:val="00071BA6"/>
    <w:rsid w:val="00085B16"/>
    <w:rsid w:val="000B2D47"/>
    <w:rsid w:val="000C350F"/>
    <w:rsid w:val="000E762D"/>
    <w:rsid w:val="0016449D"/>
    <w:rsid w:val="001645BF"/>
    <w:rsid w:val="00170249"/>
    <w:rsid w:val="001736D5"/>
    <w:rsid w:val="001A2651"/>
    <w:rsid w:val="001D2D80"/>
    <w:rsid w:val="00216AB2"/>
    <w:rsid w:val="002176C5"/>
    <w:rsid w:val="00235B84"/>
    <w:rsid w:val="00286372"/>
    <w:rsid w:val="002A230C"/>
    <w:rsid w:val="002C7C27"/>
    <w:rsid w:val="002E26AC"/>
    <w:rsid w:val="002E3B46"/>
    <w:rsid w:val="00301B2B"/>
    <w:rsid w:val="00306C87"/>
    <w:rsid w:val="00322B4C"/>
    <w:rsid w:val="00334A27"/>
    <w:rsid w:val="003568F0"/>
    <w:rsid w:val="00362C29"/>
    <w:rsid w:val="00375825"/>
    <w:rsid w:val="003A7755"/>
    <w:rsid w:val="003C4185"/>
    <w:rsid w:val="003F411A"/>
    <w:rsid w:val="004064CD"/>
    <w:rsid w:val="00417851"/>
    <w:rsid w:val="00423978"/>
    <w:rsid w:val="00434822"/>
    <w:rsid w:val="00436F21"/>
    <w:rsid w:val="004A6225"/>
    <w:rsid w:val="004D1AF6"/>
    <w:rsid w:val="004D331B"/>
    <w:rsid w:val="004E77AA"/>
    <w:rsid w:val="00522DEE"/>
    <w:rsid w:val="00532379"/>
    <w:rsid w:val="00545BC9"/>
    <w:rsid w:val="005577BF"/>
    <w:rsid w:val="0058795B"/>
    <w:rsid w:val="005A176D"/>
    <w:rsid w:val="005A7847"/>
    <w:rsid w:val="005B3077"/>
    <w:rsid w:val="005D0C68"/>
    <w:rsid w:val="005D79A4"/>
    <w:rsid w:val="00606B4B"/>
    <w:rsid w:val="006100C0"/>
    <w:rsid w:val="006345D9"/>
    <w:rsid w:val="006519D4"/>
    <w:rsid w:val="00654291"/>
    <w:rsid w:val="006A67DE"/>
    <w:rsid w:val="006C4BFD"/>
    <w:rsid w:val="006D5845"/>
    <w:rsid w:val="006E67B0"/>
    <w:rsid w:val="00717048"/>
    <w:rsid w:val="007218B9"/>
    <w:rsid w:val="00725183"/>
    <w:rsid w:val="007419F6"/>
    <w:rsid w:val="007445E2"/>
    <w:rsid w:val="0074748C"/>
    <w:rsid w:val="0077542F"/>
    <w:rsid w:val="00781162"/>
    <w:rsid w:val="007A7BC9"/>
    <w:rsid w:val="007E3058"/>
    <w:rsid w:val="00810EA8"/>
    <w:rsid w:val="00847940"/>
    <w:rsid w:val="00887CB4"/>
    <w:rsid w:val="008B2A2D"/>
    <w:rsid w:val="008C0865"/>
    <w:rsid w:val="008D1DE0"/>
    <w:rsid w:val="008F53D3"/>
    <w:rsid w:val="009042E9"/>
    <w:rsid w:val="009047F5"/>
    <w:rsid w:val="0093293C"/>
    <w:rsid w:val="00977B08"/>
    <w:rsid w:val="009A0A83"/>
    <w:rsid w:val="009D6151"/>
    <w:rsid w:val="009E26A5"/>
    <w:rsid w:val="009F723D"/>
    <w:rsid w:val="00A26802"/>
    <w:rsid w:val="00A33355"/>
    <w:rsid w:val="00A33BC5"/>
    <w:rsid w:val="00A5648B"/>
    <w:rsid w:val="00A708DC"/>
    <w:rsid w:val="00A733DD"/>
    <w:rsid w:val="00AF2234"/>
    <w:rsid w:val="00B31A95"/>
    <w:rsid w:val="00B50A67"/>
    <w:rsid w:val="00B531EC"/>
    <w:rsid w:val="00BA3461"/>
    <w:rsid w:val="00BC2873"/>
    <w:rsid w:val="00BC2A6C"/>
    <w:rsid w:val="00BC3EF6"/>
    <w:rsid w:val="00BC729B"/>
    <w:rsid w:val="00BF2B2E"/>
    <w:rsid w:val="00C02F61"/>
    <w:rsid w:val="00C30D5E"/>
    <w:rsid w:val="00C315CF"/>
    <w:rsid w:val="00C6003D"/>
    <w:rsid w:val="00C606BC"/>
    <w:rsid w:val="00C9401D"/>
    <w:rsid w:val="00C953E9"/>
    <w:rsid w:val="00CB0630"/>
    <w:rsid w:val="00D3177C"/>
    <w:rsid w:val="00DA567E"/>
    <w:rsid w:val="00DA6A0C"/>
    <w:rsid w:val="00DC29EF"/>
    <w:rsid w:val="00DC6175"/>
    <w:rsid w:val="00E11FAC"/>
    <w:rsid w:val="00E13307"/>
    <w:rsid w:val="00E62229"/>
    <w:rsid w:val="00E77D31"/>
    <w:rsid w:val="00E80826"/>
    <w:rsid w:val="00E87720"/>
    <w:rsid w:val="00E92377"/>
    <w:rsid w:val="00EA06C3"/>
    <w:rsid w:val="00EA109E"/>
    <w:rsid w:val="00ED072A"/>
    <w:rsid w:val="00EE1C3F"/>
    <w:rsid w:val="00EE4EA9"/>
    <w:rsid w:val="00F0163B"/>
    <w:rsid w:val="00F03DCA"/>
    <w:rsid w:val="00F50C68"/>
    <w:rsid w:val="00F64FD8"/>
    <w:rsid w:val="00F76FD1"/>
    <w:rsid w:val="00F77D22"/>
    <w:rsid w:val="00F855BD"/>
    <w:rsid w:val="00FB2777"/>
    <w:rsid w:val="00FE36B4"/>
    <w:rsid w:val="00FF33F6"/>
    <w:rsid w:val="3A3DFA86"/>
    <w:rsid w:val="525D5637"/>
    <w:rsid w:val="7D6C13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00D447A"/>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semiHidden/>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paragraph" w:styleId="Rvision">
    <w:name w:val="Revision"/>
    <w:hidden/>
    <w:uiPriority w:val="99"/>
    <w:semiHidden/>
    <w:rsid w:val="008C0865"/>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1999215">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4091">
      <w:bodyDiv w:val="1"/>
      <w:marLeft w:val="0"/>
      <w:marRight w:val="0"/>
      <w:marTop w:val="0"/>
      <w:marBottom w:val="0"/>
      <w:divBdr>
        <w:top w:val="none" w:sz="0" w:space="0" w:color="auto"/>
        <w:left w:val="none" w:sz="0" w:space="0" w:color="auto"/>
        <w:bottom w:val="none" w:sz="0" w:space="0" w:color="auto"/>
        <w:right w:val="none" w:sz="0" w:space="0" w:color="auto"/>
      </w:divBdr>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16265244">
      <w:bodyDiv w:val="1"/>
      <w:marLeft w:val="0"/>
      <w:marRight w:val="0"/>
      <w:marTop w:val="0"/>
      <w:marBottom w:val="0"/>
      <w:divBdr>
        <w:top w:val="none" w:sz="0" w:space="0" w:color="auto"/>
        <w:left w:val="none" w:sz="0" w:space="0" w:color="auto"/>
        <w:bottom w:val="none" w:sz="0" w:space="0" w:color="auto"/>
        <w:right w:val="none" w:sz="0" w:space="0" w:color="auto"/>
      </w:divBdr>
    </w:div>
    <w:div w:id="136535822">
      <w:bodyDiv w:val="1"/>
      <w:marLeft w:val="0"/>
      <w:marRight w:val="0"/>
      <w:marTop w:val="0"/>
      <w:marBottom w:val="0"/>
      <w:divBdr>
        <w:top w:val="none" w:sz="0" w:space="0" w:color="auto"/>
        <w:left w:val="none" w:sz="0" w:space="0" w:color="auto"/>
        <w:bottom w:val="none" w:sz="0" w:space="0" w:color="auto"/>
        <w:right w:val="none" w:sz="0" w:space="0" w:color="auto"/>
      </w:divBdr>
      <w:divsChild>
        <w:div w:id="617832935">
          <w:marLeft w:val="0"/>
          <w:marRight w:val="0"/>
          <w:marTop w:val="0"/>
          <w:marBottom w:val="0"/>
          <w:divBdr>
            <w:top w:val="none" w:sz="0" w:space="0" w:color="auto"/>
            <w:left w:val="none" w:sz="0" w:space="0" w:color="auto"/>
            <w:bottom w:val="none" w:sz="0" w:space="0" w:color="auto"/>
            <w:right w:val="none" w:sz="0" w:space="0" w:color="auto"/>
          </w:divBdr>
          <w:divsChild>
            <w:div w:id="768475657">
              <w:marLeft w:val="0"/>
              <w:marRight w:val="0"/>
              <w:marTop w:val="0"/>
              <w:marBottom w:val="0"/>
              <w:divBdr>
                <w:top w:val="none" w:sz="0" w:space="0" w:color="auto"/>
                <w:left w:val="none" w:sz="0" w:space="0" w:color="auto"/>
                <w:bottom w:val="none" w:sz="0" w:space="0" w:color="auto"/>
                <w:right w:val="none" w:sz="0" w:space="0" w:color="auto"/>
              </w:divBdr>
              <w:divsChild>
                <w:div w:id="12982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67254144">
      <w:bodyDiv w:val="1"/>
      <w:marLeft w:val="0"/>
      <w:marRight w:val="0"/>
      <w:marTop w:val="0"/>
      <w:marBottom w:val="0"/>
      <w:divBdr>
        <w:top w:val="none" w:sz="0" w:space="0" w:color="auto"/>
        <w:left w:val="none" w:sz="0" w:space="0" w:color="auto"/>
        <w:bottom w:val="none" w:sz="0" w:space="0" w:color="auto"/>
        <w:right w:val="none" w:sz="0" w:space="0" w:color="auto"/>
      </w:divBdr>
      <w:divsChild>
        <w:div w:id="1959291782">
          <w:marLeft w:val="75"/>
          <w:marRight w:val="0"/>
          <w:marTop w:val="0"/>
          <w:marBottom w:val="0"/>
          <w:divBdr>
            <w:top w:val="none" w:sz="0" w:space="0" w:color="auto"/>
            <w:left w:val="none" w:sz="0" w:space="0" w:color="auto"/>
            <w:bottom w:val="none" w:sz="0" w:space="0" w:color="auto"/>
            <w:right w:val="none" w:sz="0" w:space="0" w:color="auto"/>
          </w:divBdr>
        </w:div>
      </w:divsChild>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4725632">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38843523">
      <w:bodyDiv w:val="1"/>
      <w:marLeft w:val="0"/>
      <w:marRight w:val="0"/>
      <w:marTop w:val="0"/>
      <w:marBottom w:val="0"/>
      <w:divBdr>
        <w:top w:val="none" w:sz="0" w:space="0" w:color="auto"/>
        <w:left w:val="none" w:sz="0" w:space="0" w:color="auto"/>
        <w:bottom w:val="none" w:sz="0" w:space="0" w:color="auto"/>
        <w:right w:val="none" w:sz="0" w:space="0" w:color="auto"/>
      </w:divBdr>
    </w:div>
    <w:div w:id="444929210">
      <w:bodyDiv w:val="1"/>
      <w:marLeft w:val="0"/>
      <w:marRight w:val="0"/>
      <w:marTop w:val="0"/>
      <w:marBottom w:val="0"/>
      <w:divBdr>
        <w:top w:val="none" w:sz="0" w:space="0" w:color="auto"/>
        <w:left w:val="none" w:sz="0" w:space="0" w:color="auto"/>
        <w:bottom w:val="none" w:sz="0" w:space="0" w:color="auto"/>
        <w:right w:val="none" w:sz="0" w:space="0" w:color="auto"/>
      </w:divBdr>
    </w:div>
    <w:div w:id="449979920">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6171">
      <w:bodyDiv w:val="1"/>
      <w:marLeft w:val="0"/>
      <w:marRight w:val="0"/>
      <w:marTop w:val="0"/>
      <w:marBottom w:val="0"/>
      <w:divBdr>
        <w:top w:val="none" w:sz="0" w:space="0" w:color="auto"/>
        <w:left w:val="none" w:sz="0" w:space="0" w:color="auto"/>
        <w:bottom w:val="none" w:sz="0" w:space="0" w:color="auto"/>
        <w:right w:val="none" w:sz="0" w:space="0" w:color="auto"/>
      </w:divBdr>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75492658">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88592349">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29223510">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4919862">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16834336">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433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47126748">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57850796">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4917081">
      <w:bodyDiv w:val="1"/>
      <w:marLeft w:val="0"/>
      <w:marRight w:val="0"/>
      <w:marTop w:val="0"/>
      <w:marBottom w:val="0"/>
      <w:divBdr>
        <w:top w:val="none" w:sz="0" w:space="0" w:color="auto"/>
        <w:left w:val="none" w:sz="0" w:space="0" w:color="auto"/>
        <w:bottom w:val="none" w:sz="0" w:space="0" w:color="auto"/>
        <w:right w:val="none" w:sz="0" w:space="0" w:color="auto"/>
      </w:divBdr>
      <w:divsChild>
        <w:div w:id="1643727037">
          <w:marLeft w:val="75"/>
          <w:marRight w:val="0"/>
          <w:marTop w:val="0"/>
          <w:marBottom w:val="0"/>
          <w:divBdr>
            <w:top w:val="none" w:sz="0" w:space="0" w:color="auto"/>
            <w:left w:val="none" w:sz="0" w:space="0" w:color="auto"/>
            <w:bottom w:val="none" w:sz="0" w:space="0" w:color="auto"/>
            <w:right w:val="none" w:sz="0" w:space="0" w:color="auto"/>
          </w:divBdr>
        </w:div>
      </w:divsChild>
    </w:div>
    <w:div w:id="679355032">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34015371">
      <w:bodyDiv w:val="1"/>
      <w:marLeft w:val="0"/>
      <w:marRight w:val="0"/>
      <w:marTop w:val="0"/>
      <w:marBottom w:val="0"/>
      <w:divBdr>
        <w:top w:val="none" w:sz="0" w:space="0" w:color="auto"/>
        <w:left w:val="none" w:sz="0" w:space="0" w:color="auto"/>
        <w:bottom w:val="none" w:sz="0" w:space="0" w:color="auto"/>
        <w:right w:val="none" w:sz="0" w:space="0" w:color="auto"/>
      </w:divBdr>
    </w:div>
    <w:div w:id="747046025">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10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6900">
      <w:bodyDiv w:val="1"/>
      <w:marLeft w:val="0"/>
      <w:marRight w:val="0"/>
      <w:marTop w:val="0"/>
      <w:marBottom w:val="0"/>
      <w:divBdr>
        <w:top w:val="none" w:sz="0" w:space="0" w:color="auto"/>
        <w:left w:val="none" w:sz="0" w:space="0" w:color="auto"/>
        <w:bottom w:val="none" w:sz="0" w:space="0" w:color="auto"/>
        <w:right w:val="none" w:sz="0" w:space="0" w:color="auto"/>
      </w:divBdr>
    </w:div>
    <w:div w:id="869756128">
      <w:bodyDiv w:val="1"/>
      <w:marLeft w:val="0"/>
      <w:marRight w:val="0"/>
      <w:marTop w:val="0"/>
      <w:marBottom w:val="0"/>
      <w:divBdr>
        <w:top w:val="none" w:sz="0" w:space="0" w:color="auto"/>
        <w:left w:val="none" w:sz="0" w:space="0" w:color="auto"/>
        <w:bottom w:val="none" w:sz="0" w:space="0" w:color="auto"/>
        <w:right w:val="none" w:sz="0" w:space="0" w:color="auto"/>
      </w:divBdr>
    </w:div>
    <w:div w:id="870338393">
      <w:bodyDiv w:val="1"/>
      <w:marLeft w:val="0"/>
      <w:marRight w:val="0"/>
      <w:marTop w:val="0"/>
      <w:marBottom w:val="0"/>
      <w:divBdr>
        <w:top w:val="none" w:sz="0" w:space="0" w:color="auto"/>
        <w:left w:val="none" w:sz="0" w:space="0" w:color="auto"/>
        <w:bottom w:val="none" w:sz="0" w:space="0" w:color="auto"/>
        <w:right w:val="none" w:sz="0" w:space="0" w:color="auto"/>
      </w:divBdr>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899251039">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12854922">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45891207">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30940">
      <w:bodyDiv w:val="1"/>
      <w:marLeft w:val="0"/>
      <w:marRight w:val="0"/>
      <w:marTop w:val="0"/>
      <w:marBottom w:val="0"/>
      <w:divBdr>
        <w:top w:val="none" w:sz="0" w:space="0" w:color="auto"/>
        <w:left w:val="none" w:sz="0" w:space="0" w:color="auto"/>
        <w:bottom w:val="none" w:sz="0" w:space="0" w:color="auto"/>
        <w:right w:val="none" w:sz="0" w:space="0" w:color="auto"/>
      </w:divBdr>
    </w:div>
    <w:div w:id="1089732810">
      <w:bodyDiv w:val="1"/>
      <w:marLeft w:val="0"/>
      <w:marRight w:val="0"/>
      <w:marTop w:val="0"/>
      <w:marBottom w:val="0"/>
      <w:divBdr>
        <w:top w:val="none" w:sz="0" w:space="0" w:color="auto"/>
        <w:left w:val="none" w:sz="0" w:space="0" w:color="auto"/>
        <w:bottom w:val="none" w:sz="0" w:space="0" w:color="auto"/>
        <w:right w:val="none" w:sz="0" w:space="0" w:color="auto"/>
      </w:divBdr>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02918461">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787603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6335232">
      <w:bodyDiv w:val="1"/>
      <w:marLeft w:val="0"/>
      <w:marRight w:val="0"/>
      <w:marTop w:val="0"/>
      <w:marBottom w:val="0"/>
      <w:divBdr>
        <w:top w:val="none" w:sz="0" w:space="0" w:color="auto"/>
        <w:left w:val="none" w:sz="0" w:space="0" w:color="auto"/>
        <w:bottom w:val="none" w:sz="0" w:space="0" w:color="auto"/>
        <w:right w:val="none" w:sz="0" w:space="0" w:color="auto"/>
      </w:divBdr>
    </w:div>
    <w:div w:id="1163277936">
      <w:bodyDiv w:val="1"/>
      <w:marLeft w:val="0"/>
      <w:marRight w:val="0"/>
      <w:marTop w:val="0"/>
      <w:marBottom w:val="0"/>
      <w:divBdr>
        <w:top w:val="none" w:sz="0" w:space="0" w:color="auto"/>
        <w:left w:val="none" w:sz="0" w:space="0" w:color="auto"/>
        <w:bottom w:val="none" w:sz="0" w:space="0" w:color="auto"/>
        <w:right w:val="none" w:sz="0" w:space="0" w:color="auto"/>
      </w:divBdr>
      <w:divsChild>
        <w:div w:id="817188858">
          <w:marLeft w:val="0"/>
          <w:marRight w:val="0"/>
          <w:marTop w:val="0"/>
          <w:marBottom w:val="0"/>
          <w:divBdr>
            <w:top w:val="none" w:sz="0" w:space="0" w:color="auto"/>
            <w:left w:val="none" w:sz="0" w:space="0" w:color="auto"/>
            <w:bottom w:val="none" w:sz="0" w:space="0" w:color="auto"/>
            <w:right w:val="none" w:sz="0" w:space="0" w:color="auto"/>
          </w:divBdr>
          <w:divsChild>
            <w:div w:id="1138380056">
              <w:marLeft w:val="0"/>
              <w:marRight w:val="0"/>
              <w:marTop w:val="0"/>
              <w:marBottom w:val="0"/>
              <w:divBdr>
                <w:top w:val="none" w:sz="0" w:space="0" w:color="auto"/>
                <w:left w:val="none" w:sz="0" w:space="0" w:color="auto"/>
                <w:bottom w:val="none" w:sz="0" w:space="0" w:color="auto"/>
                <w:right w:val="none" w:sz="0" w:space="0" w:color="auto"/>
              </w:divBdr>
              <w:divsChild>
                <w:div w:id="8891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20925">
      <w:bodyDiv w:val="1"/>
      <w:marLeft w:val="0"/>
      <w:marRight w:val="0"/>
      <w:marTop w:val="0"/>
      <w:marBottom w:val="0"/>
      <w:divBdr>
        <w:top w:val="none" w:sz="0" w:space="0" w:color="auto"/>
        <w:left w:val="none" w:sz="0" w:space="0" w:color="auto"/>
        <w:bottom w:val="none" w:sz="0" w:space="0" w:color="auto"/>
        <w:right w:val="none" w:sz="0" w:space="0" w:color="auto"/>
      </w:divBdr>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2446">
      <w:bodyDiv w:val="1"/>
      <w:marLeft w:val="0"/>
      <w:marRight w:val="0"/>
      <w:marTop w:val="0"/>
      <w:marBottom w:val="0"/>
      <w:divBdr>
        <w:top w:val="none" w:sz="0" w:space="0" w:color="auto"/>
        <w:left w:val="none" w:sz="0" w:space="0" w:color="auto"/>
        <w:bottom w:val="none" w:sz="0" w:space="0" w:color="auto"/>
        <w:right w:val="none" w:sz="0" w:space="0" w:color="auto"/>
      </w:divBdr>
      <w:divsChild>
        <w:div w:id="902371301">
          <w:marLeft w:val="0"/>
          <w:marRight w:val="0"/>
          <w:marTop w:val="0"/>
          <w:marBottom w:val="0"/>
          <w:divBdr>
            <w:top w:val="none" w:sz="0" w:space="0" w:color="auto"/>
            <w:left w:val="none" w:sz="0" w:space="0" w:color="auto"/>
            <w:bottom w:val="none" w:sz="0" w:space="0" w:color="auto"/>
            <w:right w:val="none" w:sz="0" w:space="0" w:color="auto"/>
          </w:divBdr>
          <w:divsChild>
            <w:div w:id="1463305692">
              <w:marLeft w:val="0"/>
              <w:marRight w:val="0"/>
              <w:marTop w:val="0"/>
              <w:marBottom w:val="0"/>
              <w:divBdr>
                <w:top w:val="none" w:sz="0" w:space="0" w:color="auto"/>
                <w:left w:val="none" w:sz="0" w:space="0" w:color="auto"/>
                <w:bottom w:val="none" w:sz="0" w:space="0" w:color="auto"/>
                <w:right w:val="none" w:sz="0" w:space="0" w:color="auto"/>
              </w:divBdr>
              <w:divsChild>
                <w:div w:id="17579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5548">
      <w:bodyDiv w:val="1"/>
      <w:marLeft w:val="0"/>
      <w:marRight w:val="0"/>
      <w:marTop w:val="0"/>
      <w:marBottom w:val="0"/>
      <w:divBdr>
        <w:top w:val="none" w:sz="0" w:space="0" w:color="auto"/>
        <w:left w:val="none" w:sz="0" w:space="0" w:color="auto"/>
        <w:bottom w:val="none" w:sz="0" w:space="0" w:color="auto"/>
        <w:right w:val="none" w:sz="0" w:space="0" w:color="auto"/>
      </w:divBdr>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9290">
      <w:bodyDiv w:val="1"/>
      <w:marLeft w:val="0"/>
      <w:marRight w:val="0"/>
      <w:marTop w:val="0"/>
      <w:marBottom w:val="0"/>
      <w:divBdr>
        <w:top w:val="none" w:sz="0" w:space="0" w:color="auto"/>
        <w:left w:val="none" w:sz="0" w:space="0" w:color="auto"/>
        <w:bottom w:val="none" w:sz="0" w:space="0" w:color="auto"/>
        <w:right w:val="none" w:sz="0" w:space="0" w:color="auto"/>
      </w:divBdr>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0220222">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69193309">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84010">
      <w:bodyDiv w:val="1"/>
      <w:marLeft w:val="0"/>
      <w:marRight w:val="0"/>
      <w:marTop w:val="0"/>
      <w:marBottom w:val="0"/>
      <w:divBdr>
        <w:top w:val="none" w:sz="0" w:space="0" w:color="auto"/>
        <w:left w:val="none" w:sz="0" w:space="0" w:color="auto"/>
        <w:bottom w:val="none" w:sz="0" w:space="0" w:color="auto"/>
        <w:right w:val="none" w:sz="0" w:space="0" w:color="auto"/>
      </w:divBdr>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2612">
      <w:bodyDiv w:val="1"/>
      <w:marLeft w:val="0"/>
      <w:marRight w:val="0"/>
      <w:marTop w:val="0"/>
      <w:marBottom w:val="0"/>
      <w:divBdr>
        <w:top w:val="none" w:sz="0" w:space="0" w:color="auto"/>
        <w:left w:val="none" w:sz="0" w:space="0" w:color="auto"/>
        <w:bottom w:val="none" w:sz="0" w:space="0" w:color="auto"/>
        <w:right w:val="none" w:sz="0" w:space="0" w:color="auto"/>
      </w:divBdr>
    </w:div>
    <w:div w:id="132797244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39506083">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2600914">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17500363">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7267">
      <w:bodyDiv w:val="1"/>
      <w:marLeft w:val="0"/>
      <w:marRight w:val="0"/>
      <w:marTop w:val="0"/>
      <w:marBottom w:val="0"/>
      <w:divBdr>
        <w:top w:val="none" w:sz="0" w:space="0" w:color="auto"/>
        <w:left w:val="none" w:sz="0" w:space="0" w:color="auto"/>
        <w:bottom w:val="none" w:sz="0" w:space="0" w:color="auto"/>
        <w:right w:val="none" w:sz="0" w:space="0" w:color="auto"/>
      </w:divBdr>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4130">
      <w:bodyDiv w:val="1"/>
      <w:marLeft w:val="0"/>
      <w:marRight w:val="0"/>
      <w:marTop w:val="0"/>
      <w:marBottom w:val="0"/>
      <w:divBdr>
        <w:top w:val="none" w:sz="0" w:space="0" w:color="auto"/>
        <w:left w:val="none" w:sz="0" w:space="0" w:color="auto"/>
        <w:bottom w:val="none" w:sz="0" w:space="0" w:color="auto"/>
        <w:right w:val="none" w:sz="0" w:space="0" w:color="auto"/>
      </w:divBdr>
    </w:div>
    <w:div w:id="1611618503">
      <w:bodyDiv w:val="1"/>
      <w:marLeft w:val="0"/>
      <w:marRight w:val="0"/>
      <w:marTop w:val="0"/>
      <w:marBottom w:val="0"/>
      <w:divBdr>
        <w:top w:val="none" w:sz="0" w:space="0" w:color="auto"/>
        <w:left w:val="none" w:sz="0" w:space="0" w:color="auto"/>
        <w:bottom w:val="none" w:sz="0" w:space="0" w:color="auto"/>
        <w:right w:val="none" w:sz="0" w:space="0" w:color="auto"/>
      </w:divBdr>
    </w:div>
    <w:div w:id="1617172037">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80692678">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3224">
      <w:bodyDiv w:val="1"/>
      <w:marLeft w:val="0"/>
      <w:marRight w:val="0"/>
      <w:marTop w:val="0"/>
      <w:marBottom w:val="0"/>
      <w:divBdr>
        <w:top w:val="none" w:sz="0" w:space="0" w:color="auto"/>
        <w:left w:val="none" w:sz="0" w:space="0" w:color="auto"/>
        <w:bottom w:val="none" w:sz="0" w:space="0" w:color="auto"/>
        <w:right w:val="none" w:sz="0" w:space="0" w:color="auto"/>
      </w:divBdr>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2971016">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18894">
      <w:bodyDiv w:val="1"/>
      <w:marLeft w:val="0"/>
      <w:marRight w:val="0"/>
      <w:marTop w:val="0"/>
      <w:marBottom w:val="0"/>
      <w:divBdr>
        <w:top w:val="none" w:sz="0" w:space="0" w:color="auto"/>
        <w:left w:val="none" w:sz="0" w:space="0" w:color="auto"/>
        <w:bottom w:val="none" w:sz="0" w:space="0" w:color="auto"/>
        <w:right w:val="none" w:sz="0" w:space="0" w:color="auto"/>
      </w:divBdr>
      <w:divsChild>
        <w:div w:id="1369724740">
          <w:marLeft w:val="0"/>
          <w:marRight w:val="0"/>
          <w:marTop w:val="0"/>
          <w:marBottom w:val="0"/>
          <w:divBdr>
            <w:top w:val="none" w:sz="0" w:space="0" w:color="auto"/>
            <w:left w:val="none" w:sz="0" w:space="0" w:color="auto"/>
            <w:bottom w:val="none" w:sz="0" w:space="0" w:color="auto"/>
            <w:right w:val="none" w:sz="0" w:space="0" w:color="auto"/>
          </w:divBdr>
          <w:divsChild>
            <w:div w:id="369262166">
              <w:marLeft w:val="0"/>
              <w:marRight w:val="0"/>
              <w:marTop w:val="0"/>
              <w:marBottom w:val="0"/>
              <w:divBdr>
                <w:top w:val="none" w:sz="0" w:space="0" w:color="auto"/>
                <w:left w:val="none" w:sz="0" w:space="0" w:color="auto"/>
                <w:bottom w:val="none" w:sz="0" w:space="0" w:color="auto"/>
                <w:right w:val="none" w:sz="0" w:space="0" w:color="auto"/>
              </w:divBdr>
              <w:divsChild>
                <w:div w:id="20553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0111">
      <w:bodyDiv w:val="1"/>
      <w:marLeft w:val="0"/>
      <w:marRight w:val="0"/>
      <w:marTop w:val="0"/>
      <w:marBottom w:val="0"/>
      <w:divBdr>
        <w:top w:val="none" w:sz="0" w:space="0" w:color="auto"/>
        <w:left w:val="none" w:sz="0" w:space="0" w:color="auto"/>
        <w:bottom w:val="none" w:sz="0" w:space="0" w:color="auto"/>
        <w:right w:val="none" w:sz="0" w:space="0" w:color="auto"/>
      </w:divBdr>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05484629">
      <w:bodyDiv w:val="1"/>
      <w:marLeft w:val="0"/>
      <w:marRight w:val="0"/>
      <w:marTop w:val="0"/>
      <w:marBottom w:val="0"/>
      <w:divBdr>
        <w:top w:val="none" w:sz="0" w:space="0" w:color="auto"/>
        <w:left w:val="none" w:sz="0" w:space="0" w:color="auto"/>
        <w:bottom w:val="none" w:sz="0" w:space="0" w:color="auto"/>
        <w:right w:val="none" w:sz="0" w:space="0" w:color="auto"/>
      </w:divBdr>
    </w:div>
    <w:div w:id="1907837975">
      <w:bodyDiv w:val="1"/>
      <w:marLeft w:val="0"/>
      <w:marRight w:val="0"/>
      <w:marTop w:val="0"/>
      <w:marBottom w:val="0"/>
      <w:divBdr>
        <w:top w:val="none" w:sz="0" w:space="0" w:color="auto"/>
        <w:left w:val="none" w:sz="0" w:space="0" w:color="auto"/>
        <w:bottom w:val="none" w:sz="0" w:space="0" w:color="auto"/>
        <w:right w:val="none" w:sz="0" w:space="0" w:color="auto"/>
      </w:divBdr>
      <w:divsChild>
        <w:div w:id="1010915047">
          <w:marLeft w:val="0"/>
          <w:marRight w:val="0"/>
          <w:marTop w:val="0"/>
          <w:marBottom w:val="0"/>
          <w:divBdr>
            <w:top w:val="none" w:sz="0" w:space="0" w:color="auto"/>
            <w:left w:val="none" w:sz="0" w:space="0" w:color="auto"/>
            <w:bottom w:val="none" w:sz="0" w:space="0" w:color="auto"/>
            <w:right w:val="none" w:sz="0" w:space="0" w:color="auto"/>
          </w:divBdr>
          <w:divsChild>
            <w:div w:id="1376471343">
              <w:marLeft w:val="0"/>
              <w:marRight w:val="0"/>
              <w:marTop w:val="0"/>
              <w:marBottom w:val="0"/>
              <w:divBdr>
                <w:top w:val="none" w:sz="0" w:space="0" w:color="auto"/>
                <w:left w:val="none" w:sz="0" w:space="0" w:color="auto"/>
                <w:bottom w:val="none" w:sz="0" w:space="0" w:color="auto"/>
                <w:right w:val="none" w:sz="0" w:space="0" w:color="auto"/>
              </w:divBdr>
              <w:divsChild>
                <w:div w:id="17089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1874">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1207208">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49197">
      <w:bodyDiv w:val="1"/>
      <w:marLeft w:val="0"/>
      <w:marRight w:val="0"/>
      <w:marTop w:val="0"/>
      <w:marBottom w:val="0"/>
      <w:divBdr>
        <w:top w:val="none" w:sz="0" w:space="0" w:color="auto"/>
        <w:left w:val="none" w:sz="0" w:space="0" w:color="auto"/>
        <w:bottom w:val="none" w:sz="0" w:space="0" w:color="auto"/>
        <w:right w:val="none" w:sz="0" w:space="0" w:color="auto"/>
      </w:divBdr>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16271">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65331527">
      <w:bodyDiv w:val="1"/>
      <w:marLeft w:val="0"/>
      <w:marRight w:val="0"/>
      <w:marTop w:val="0"/>
      <w:marBottom w:val="0"/>
      <w:divBdr>
        <w:top w:val="none" w:sz="0" w:space="0" w:color="auto"/>
        <w:left w:val="none" w:sz="0" w:space="0" w:color="auto"/>
        <w:bottom w:val="none" w:sz="0" w:space="0" w:color="auto"/>
        <w:right w:val="none" w:sz="0" w:space="0" w:color="auto"/>
      </w:divBdr>
    </w:div>
    <w:div w:id="2067100791">
      <w:bodyDiv w:val="1"/>
      <w:marLeft w:val="0"/>
      <w:marRight w:val="0"/>
      <w:marTop w:val="0"/>
      <w:marBottom w:val="0"/>
      <w:divBdr>
        <w:top w:val="none" w:sz="0" w:space="0" w:color="auto"/>
        <w:left w:val="none" w:sz="0" w:space="0" w:color="auto"/>
        <w:bottom w:val="none" w:sz="0" w:space="0" w:color="auto"/>
        <w:right w:val="none" w:sz="0" w:space="0" w:color="auto"/>
      </w:divBdr>
    </w:div>
    <w:div w:id="2070106948">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099592338">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0488401">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0932350">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 w:id="2138453716">
      <w:bodyDiv w:val="1"/>
      <w:marLeft w:val="0"/>
      <w:marRight w:val="0"/>
      <w:marTop w:val="0"/>
      <w:marBottom w:val="0"/>
      <w:divBdr>
        <w:top w:val="none" w:sz="0" w:space="0" w:color="auto"/>
        <w:left w:val="none" w:sz="0" w:space="0" w:color="auto"/>
        <w:bottom w:val="none" w:sz="0" w:space="0" w:color="auto"/>
        <w:right w:val="none" w:sz="0" w:space="0" w:color="auto"/>
      </w:divBdr>
      <w:divsChild>
        <w:div w:id="584343589">
          <w:marLeft w:val="0"/>
          <w:marRight w:val="0"/>
          <w:marTop w:val="0"/>
          <w:marBottom w:val="0"/>
          <w:divBdr>
            <w:top w:val="none" w:sz="0" w:space="0" w:color="auto"/>
            <w:left w:val="none" w:sz="0" w:space="0" w:color="auto"/>
            <w:bottom w:val="none" w:sz="0" w:space="0" w:color="auto"/>
            <w:right w:val="none" w:sz="0" w:space="0" w:color="auto"/>
          </w:divBdr>
          <w:divsChild>
            <w:div w:id="1494757520">
              <w:marLeft w:val="0"/>
              <w:marRight w:val="0"/>
              <w:marTop w:val="0"/>
              <w:marBottom w:val="0"/>
              <w:divBdr>
                <w:top w:val="none" w:sz="0" w:space="0" w:color="auto"/>
                <w:left w:val="none" w:sz="0" w:space="0" w:color="auto"/>
                <w:bottom w:val="none" w:sz="0" w:space="0" w:color="auto"/>
                <w:right w:val="none" w:sz="0" w:space="0" w:color="auto"/>
              </w:divBdr>
              <w:divsChild>
                <w:div w:id="3158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F815F808-5E80-40D7-BE88-586871DE43B7}"/>
      </w:docPartPr>
      <w:docPartBody>
        <w:p w:rsidR="009D10B5" w:rsidRDefault="009D10B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D10B5"/>
    <w:rsid w:val="009D10B5"/>
    <w:rsid w:val="00BB44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8</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7</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1</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3</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5</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6</b:RefOrder>
  </b:Source>
</b:Sources>
</file>

<file path=customXml/itemProps1.xml><?xml version="1.0" encoding="utf-8"?>
<ds:datastoreItem xmlns:ds="http://schemas.openxmlformats.org/officeDocument/2006/customXml" ds:itemID="{1C4708D2-8B6C-2C44-A118-085F168A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807</Words>
  <Characters>4443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41</cp:revision>
  <dcterms:created xsi:type="dcterms:W3CDTF">2024-01-17T09:31:00Z</dcterms:created>
  <dcterms:modified xsi:type="dcterms:W3CDTF">2024-01-27T21:34:00Z</dcterms:modified>
</cp:coreProperties>
</file>