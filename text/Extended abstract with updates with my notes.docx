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5CEC9" w14:textId="77777777" w:rsidR="00F3400A" w:rsidRDefault="00F3400A" w:rsidP="000C350F">
      <w:pPr>
        <w:spacing w:line="360" w:lineRule="auto"/>
        <w:jc w:val="center"/>
        <w:rPr>
          <w:rStyle w:val="notion-enable-hover"/>
          <w:b/>
          <w:bCs/>
          <w:sz w:val="24"/>
          <w:lang w:val="en-US"/>
        </w:rPr>
      </w:pPr>
      <w:r w:rsidRPr="00F3400A">
        <w:rPr>
          <w:rStyle w:val="notion-enable-hover"/>
          <w:b/>
          <w:bCs/>
          <w:sz w:val="24"/>
          <w:lang w:val="en-US"/>
        </w:rPr>
        <w:t>Increasing retirement age and mental health of older workers: the role of working conditions</w:t>
      </w:r>
    </w:p>
    <w:p w14:paraId="3EDF60A4" w14:textId="10FFCC93" w:rsidR="00020DFE" w:rsidRPr="00F24A25" w:rsidRDefault="00C8373E" w:rsidP="000C350F">
      <w:pPr>
        <w:spacing w:line="360" w:lineRule="auto"/>
        <w:jc w:val="center"/>
        <w:rPr>
          <w:rStyle w:val="notion-enable-hover"/>
          <w:b/>
          <w:bCs/>
          <w:sz w:val="24"/>
          <w:lang w:val="en-US"/>
        </w:rPr>
      </w:pPr>
      <w:r>
        <w:rPr>
          <w:rStyle w:val="notion-enable-hover"/>
          <w:b/>
          <w:bCs/>
          <w:sz w:val="24"/>
          <w:lang w:val="en-US"/>
        </w:rPr>
        <w:t xml:space="preserve"> </w:t>
      </w:r>
      <w:r w:rsidR="00286372">
        <w:rPr>
          <w:rStyle w:val="notion-enable-hover"/>
          <w:b/>
          <w:bCs/>
          <w:sz w:val="24"/>
          <w:lang w:val="en-US"/>
        </w:rPr>
        <w:t>Extended a</w:t>
      </w:r>
      <w:r w:rsidR="00020DFE" w:rsidRPr="000C350F">
        <w:rPr>
          <w:rStyle w:val="notion-enable-hover"/>
          <w:b/>
          <w:bCs/>
          <w:sz w:val="24"/>
          <w:lang w:val="en-US"/>
        </w:rPr>
        <w:t>bstract</w:t>
      </w:r>
    </w:p>
    <w:p w14:paraId="106DD217" w14:textId="78C65303" w:rsidR="00020DFE" w:rsidRPr="000C350F" w:rsidRDefault="003F13EF" w:rsidP="000C350F">
      <w:pPr>
        <w:spacing w:line="360" w:lineRule="auto"/>
        <w:rPr>
          <w:b/>
          <w:bCs/>
          <w:sz w:val="24"/>
          <w:lang w:val="en-US"/>
        </w:rPr>
      </w:pPr>
      <w:r>
        <w:rPr>
          <w:b/>
          <w:bCs/>
          <w:sz w:val="24"/>
          <w:lang w:val="en-US"/>
        </w:rPr>
        <w:t>Introduction</w:t>
      </w:r>
    </w:p>
    <w:p w14:paraId="2E0837E3" w14:textId="3BB6B5C4" w:rsidR="006345D9" w:rsidRPr="000C350F" w:rsidRDefault="00532379" w:rsidP="5E28A1EC">
      <w:pPr>
        <w:spacing w:line="360" w:lineRule="auto"/>
        <w:rPr>
          <w:sz w:val="24"/>
          <w:lang w:val="en-US"/>
        </w:rPr>
      </w:pPr>
      <w:r w:rsidRPr="703B0E2B">
        <w:rPr>
          <w:sz w:val="24"/>
          <w:lang w:val="en-US"/>
        </w:rPr>
        <w:t>The aging population poses a significant challenge, threatening the long-term viability of pension systems across the EU. Over the last decades, many countries have introduced reforms extending the working lifespan, thereby de</w:t>
      </w:r>
      <w:r w:rsidR="00EE1C3F" w:rsidRPr="703B0E2B">
        <w:rPr>
          <w:sz w:val="24"/>
          <w:lang w:val="en-US"/>
        </w:rPr>
        <w:t>creasing</w:t>
      </w:r>
      <w:r w:rsidRPr="703B0E2B">
        <w:rPr>
          <w:sz w:val="24"/>
          <w:lang w:val="en-US"/>
        </w:rPr>
        <w:t xml:space="preserve"> the financial burden on pension systems. However, an often-overlooked aspect is the </w:t>
      </w:r>
      <w:r w:rsidR="003568F0" w:rsidRPr="703B0E2B">
        <w:rPr>
          <w:sz w:val="24"/>
          <w:lang w:val="en-US"/>
        </w:rPr>
        <w:t>well-being</w:t>
      </w:r>
      <w:r w:rsidRPr="703B0E2B">
        <w:rPr>
          <w:sz w:val="24"/>
          <w:lang w:val="en-US"/>
        </w:rPr>
        <w:t xml:space="preserve"> of senior workers</w:t>
      </w:r>
      <w:r w:rsidR="003568F0" w:rsidRPr="703B0E2B">
        <w:rPr>
          <w:sz w:val="24"/>
          <w:lang w:val="en-US"/>
        </w:rPr>
        <w:t xml:space="preserve">, whose mental and physical health can deteriorate towards the end of their careers, linked to the strenuousness and quality of </w:t>
      </w:r>
      <w:r w:rsidR="00EE1C3F" w:rsidRPr="703B0E2B">
        <w:rPr>
          <w:sz w:val="24"/>
          <w:lang w:val="en-US"/>
        </w:rPr>
        <w:t>their jobs</w:t>
      </w:r>
      <w:sdt>
        <w:sdtPr>
          <w:rPr>
            <w:color w:val="000000" w:themeColor="text1"/>
            <w:sz w:val="24"/>
            <w:lang w:val="en-US"/>
          </w:rPr>
          <w:id w:val="-989244151"/>
          <w:placeholder>
            <w:docPart w:val="DefaultPlaceholder_1081868574"/>
          </w:placeholder>
          <w:citation/>
        </w:sdtPr>
        <w:sdtContent>
          <w:r w:rsidR="008B2A2D" w:rsidRPr="703B0E2B">
            <w:rPr>
              <w:color w:val="000000" w:themeColor="text1"/>
              <w:sz w:val="24"/>
              <w:lang w:val="en-US"/>
            </w:rPr>
            <w:fldChar w:fldCharType="begin"/>
          </w:r>
          <w:r w:rsidR="008B2A2D" w:rsidRPr="703B0E2B">
            <w:rPr>
              <w:color w:val="000000" w:themeColor="text1"/>
              <w:sz w:val="24"/>
              <w:lang w:val="en-US"/>
            </w:rPr>
            <w:instrText xml:space="preserve"> CITATION Mir20 \l 1036 </w:instrText>
          </w:r>
          <w:r w:rsidR="008B2A2D" w:rsidRPr="703B0E2B">
            <w:rPr>
              <w:color w:val="000000" w:themeColor="text1"/>
              <w:sz w:val="24"/>
              <w:lang w:val="en-US"/>
            </w:rPr>
            <w:fldChar w:fldCharType="separate"/>
          </w:r>
          <w:r w:rsidR="00507B74">
            <w:rPr>
              <w:noProof/>
              <w:color w:val="000000" w:themeColor="text1"/>
              <w:sz w:val="24"/>
              <w:lang w:val="en-US"/>
            </w:rPr>
            <w:t xml:space="preserve"> </w:t>
          </w:r>
          <w:r w:rsidR="00507B74" w:rsidRPr="00507B74">
            <w:rPr>
              <w:noProof/>
              <w:color w:val="000000" w:themeColor="text1"/>
              <w:sz w:val="24"/>
              <w:lang w:val="en-US"/>
            </w:rPr>
            <w:t>(Miranti &amp; Li, 2020)</w:t>
          </w:r>
          <w:r w:rsidR="008B2A2D" w:rsidRPr="703B0E2B">
            <w:rPr>
              <w:color w:val="000000" w:themeColor="text1"/>
              <w:sz w:val="24"/>
              <w:lang w:val="en-US"/>
            </w:rPr>
            <w:fldChar w:fldCharType="end"/>
          </w:r>
        </w:sdtContent>
      </w:sdt>
      <w:r w:rsidR="003568F0" w:rsidRPr="703B0E2B">
        <w:rPr>
          <w:color w:val="000000" w:themeColor="text1"/>
          <w:sz w:val="24"/>
          <w:lang w:val="en-US"/>
        </w:rPr>
        <w:t xml:space="preserve">. </w:t>
      </w:r>
      <w:r w:rsidR="003568F0" w:rsidRPr="703B0E2B">
        <w:rPr>
          <w:sz w:val="24"/>
          <w:lang w:val="en-US"/>
        </w:rPr>
        <w:t>Delaying retirement age would, therefore, allow more time for workers' health to decline, placing a</w:t>
      </w:r>
      <w:r w:rsidR="00E80826" w:rsidRPr="703B0E2B">
        <w:rPr>
          <w:sz w:val="24"/>
          <w:lang w:val="en-US"/>
        </w:rPr>
        <w:t xml:space="preserve">n additional </w:t>
      </w:r>
      <w:r w:rsidR="003568F0" w:rsidRPr="703B0E2B">
        <w:rPr>
          <w:sz w:val="24"/>
          <w:lang w:val="en-US"/>
        </w:rPr>
        <w:t>burden on social protection systems (health insurance, unemployment insurance)</w:t>
      </w:r>
      <w:r w:rsidR="00EE1C3F" w:rsidRPr="703B0E2B">
        <w:rPr>
          <w:sz w:val="24"/>
          <w:lang w:val="en-US"/>
        </w:rPr>
        <w:t xml:space="preserve"> </w:t>
      </w:r>
      <w:sdt>
        <w:sdtPr>
          <w:rPr>
            <w:sz w:val="24"/>
            <w:lang w:val="en-US"/>
          </w:rPr>
          <w:id w:val="-1975363430"/>
          <w:placeholder>
            <w:docPart w:val="DefaultPlaceholder_1081868574"/>
          </w:placeholder>
          <w:citation/>
        </w:sdtPr>
        <w:sdtContent>
          <w:r w:rsidR="00EE1C3F" w:rsidRPr="703B0E2B">
            <w:rPr>
              <w:sz w:val="24"/>
              <w:lang w:val="en-US"/>
            </w:rPr>
            <w:fldChar w:fldCharType="begin"/>
          </w:r>
          <w:r w:rsidR="00EE1C3F" w:rsidRPr="703B0E2B">
            <w:rPr>
              <w:sz w:val="24"/>
              <w:lang w:val="en-US"/>
            </w:rPr>
            <w:instrText xml:space="preserve"> CITATION Ser23 \l 1036  \m LiY18</w:instrText>
          </w:r>
          <w:r w:rsidR="00EE1C3F" w:rsidRPr="703B0E2B">
            <w:rPr>
              <w:sz w:val="24"/>
              <w:lang w:val="en-US"/>
            </w:rPr>
            <w:fldChar w:fldCharType="separate"/>
          </w:r>
          <w:r w:rsidR="00507B74" w:rsidRPr="00507B74">
            <w:rPr>
              <w:noProof/>
              <w:sz w:val="24"/>
              <w:lang w:val="en-US"/>
            </w:rPr>
            <w:t>(Serrano-Alarcón, et al., 2023; Li, 2018)</w:t>
          </w:r>
          <w:r w:rsidR="00EE1C3F" w:rsidRPr="703B0E2B">
            <w:rPr>
              <w:sz w:val="24"/>
              <w:lang w:val="en-US"/>
            </w:rPr>
            <w:fldChar w:fldCharType="end"/>
          </w:r>
        </w:sdtContent>
      </w:sdt>
      <w:r w:rsidR="00EE1C3F" w:rsidRPr="703B0E2B">
        <w:rPr>
          <w:sz w:val="24"/>
          <w:lang w:val="en-US"/>
        </w:rPr>
        <w:t xml:space="preserve">, </w:t>
      </w:r>
      <w:r w:rsidR="00AF2234" w:rsidRPr="703B0E2B">
        <w:rPr>
          <w:sz w:val="24"/>
          <w:lang w:val="en-US"/>
        </w:rPr>
        <w:t xml:space="preserve">although </w:t>
      </w:r>
      <w:r w:rsidR="5E28A1EC" w:rsidRPr="5E28A1EC">
        <w:rPr>
          <w:rFonts w:eastAsia="Times New Roman" w:cs="Times New Roman"/>
          <w:sz w:val="24"/>
          <w:lang w:val="en-US"/>
        </w:rPr>
        <w:t xml:space="preserve">the long-term positive effect on government income may still outweigh a short to medium-term rise in expenditures </w:t>
      </w:r>
      <w:sdt>
        <w:sdtPr>
          <w:rPr>
            <w:sz w:val="24"/>
            <w:lang w:val="en-US"/>
          </w:rPr>
          <w:id w:val="-1821494367"/>
          <w:placeholder>
            <w:docPart w:val="DefaultPlaceholder_1081868574"/>
          </w:placeholder>
          <w:citation/>
        </w:sdtPr>
        <w:sdtContent>
          <w:r w:rsidR="00EE1C3F" w:rsidRPr="703B0E2B">
            <w:rPr>
              <w:sz w:val="24"/>
              <w:lang w:val="en-US"/>
            </w:rPr>
            <w:fldChar w:fldCharType="begin"/>
          </w:r>
          <w:r w:rsidR="00EE1C3F" w:rsidRPr="703B0E2B">
            <w:rPr>
              <w:sz w:val="24"/>
              <w:lang w:val="en-US"/>
            </w:rPr>
            <w:instrText xml:space="preserve"> CITATION Hag18 \l 1036 </w:instrText>
          </w:r>
          <w:r w:rsidR="00EE1C3F" w:rsidRPr="703B0E2B">
            <w:rPr>
              <w:sz w:val="24"/>
              <w:lang w:val="en-US"/>
            </w:rPr>
            <w:fldChar w:fldCharType="separate"/>
          </w:r>
          <w:r w:rsidR="00507B74" w:rsidRPr="00507B74">
            <w:rPr>
              <w:noProof/>
              <w:sz w:val="24"/>
              <w:lang w:val="en-US"/>
            </w:rPr>
            <w:t>(Hagen, 2018)</w:t>
          </w:r>
          <w:r w:rsidR="00EE1C3F" w:rsidRPr="703B0E2B">
            <w:rPr>
              <w:sz w:val="24"/>
              <w:lang w:val="en-US"/>
            </w:rPr>
            <w:fldChar w:fldCharType="end"/>
          </w:r>
        </w:sdtContent>
      </w:sdt>
      <w:r w:rsidR="00EE1C3F" w:rsidRPr="703B0E2B">
        <w:rPr>
          <w:sz w:val="24"/>
          <w:lang w:val="en-US"/>
        </w:rPr>
        <w:t xml:space="preserve">. </w:t>
      </w:r>
      <w:r w:rsidR="00977B08" w:rsidRPr="703B0E2B">
        <w:rPr>
          <w:sz w:val="24"/>
          <w:lang w:val="en-US"/>
        </w:rPr>
        <w:t xml:space="preserve">Moreover, these reforms underscore the societal value placed on preserving retirement years, implying that retirement is eagerly anticipated by a significant portion of the population. </w:t>
      </w:r>
    </w:p>
    <w:p w14:paraId="7D7D129E" w14:textId="3A50E402" w:rsidR="00532379" w:rsidRPr="000C350F" w:rsidRDefault="006345D9" w:rsidP="53CC4AC7">
      <w:pPr>
        <w:spacing w:line="360" w:lineRule="auto"/>
        <w:rPr>
          <w:ins w:id="0" w:author="Alexandra Lugova" w:date="2024-01-26T14:40:00Z"/>
          <w:lang w:val="en-US"/>
        </w:rPr>
      </w:pPr>
      <w:r w:rsidRPr="5E28A1EC">
        <w:rPr>
          <w:sz w:val="24"/>
          <w:lang w:val="en-US"/>
        </w:rPr>
        <w:t>Several studies have attempted to analyze the effects of pension reforms on the mental health of older workers, with most suggesting adverse effects that escalate with a greater work horizon increase</w:t>
      </w:r>
      <w:r w:rsidR="00EE1C3F" w:rsidRPr="5E28A1EC">
        <w:rPr>
          <w:sz w:val="24"/>
          <w:lang w:val="en-US"/>
        </w:rPr>
        <w:t xml:space="preserve"> </w:t>
      </w:r>
      <w:sdt>
        <w:sdtPr>
          <w:rPr>
            <w:sz w:val="24"/>
            <w:lang w:val="en-US"/>
          </w:rPr>
          <w:id w:val="2126727298"/>
          <w:placeholder>
            <w:docPart w:val="DefaultPlaceholder_1081868574"/>
          </w:placeholder>
          <w:citation/>
        </w:sdtPr>
        <w:sdtContent>
          <w:r w:rsidR="00EE1C3F" w:rsidRPr="5E28A1EC">
            <w:rPr>
              <w:sz w:val="24"/>
              <w:lang w:val="en-US"/>
            </w:rPr>
            <w:fldChar w:fldCharType="begin"/>
          </w:r>
          <w:r w:rsidR="00EE1C3F" w:rsidRPr="5E28A1EC">
            <w:rPr>
              <w:sz w:val="24"/>
              <w:lang w:val="en-US"/>
            </w:rPr>
            <w:instrText>CITATION Ber23 \t  \l 1036  \m Ser23 \m Car201 \m deG09</w:instrText>
          </w:r>
          <w:r w:rsidR="00EE1C3F" w:rsidRPr="5E28A1EC">
            <w:rPr>
              <w:sz w:val="24"/>
              <w:lang w:val="en-US"/>
            </w:rPr>
            <w:fldChar w:fldCharType="separate"/>
          </w:r>
          <w:r w:rsidR="00507B74" w:rsidRPr="00507B74">
            <w:rPr>
              <w:noProof/>
              <w:sz w:val="24"/>
              <w:lang w:val="en-US"/>
            </w:rPr>
            <w:t>(Bertoni, Brunello, &amp; Da Re, 2023; Serrano-Alarcón, et al., 2023; Carrino, Glaser, &amp; Avendano, 2020; de Grip, Lindeboom, &amp; Montizaan, 2009)</w:t>
          </w:r>
          <w:r w:rsidR="00EE1C3F" w:rsidRPr="5E28A1EC">
            <w:rPr>
              <w:sz w:val="24"/>
              <w:lang w:val="en-US"/>
            </w:rPr>
            <w:fldChar w:fldCharType="end"/>
          </w:r>
        </w:sdtContent>
      </w:sdt>
      <w:r w:rsidR="00EE1C3F" w:rsidRPr="5E28A1EC">
        <w:rPr>
          <w:sz w:val="24"/>
          <w:lang w:val="en-US"/>
        </w:rPr>
        <w:t>. R</w:t>
      </w:r>
      <w:r w:rsidR="3F5F7F3D" w:rsidRPr="3F5F7F3D">
        <w:rPr>
          <w:rFonts w:eastAsia="Times New Roman" w:cs="Times New Roman"/>
          <w:sz w:val="24"/>
          <w:lang w:val="en-US"/>
        </w:rPr>
        <w:t xml:space="preserve">educing the work horizon may also lead to a deterioration in mental health, as shown by Bauer &amp; </w:t>
      </w:r>
      <w:proofErr w:type="spellStart"/>
      <w:r w:rsidR="3F5F7F3D" w:rsidRPr="3F5F7F3D">
        <w:rPr>
          <w:rFonts w:eastAsia="Times New Roman" w:cs="Times New Roman"/>
          <w:sz w:val="24"/>
          <w:lang w:val="en-US"/>
        </w:rPr>
        <w:t>Eichenberger</w:t>
      </w:r>
      <w:proofErr w:type="spellEnd"/>
      <w:r w:rsidR="3F5F7F3D" w:rsidRPr="3F5F7F3D">
        <w:rPr>
          <w:rFonts w:eastAsia="Times New Roman" w:cs="Times New Roman"/>
          <w:sz w:val="24"/>
          <w:lang w:val="en-US"/>
        </w:rPr>
        <w:t xml:space="preserve"> (2021) on the example of a Swiss reform that lowered the legal retirement age in </w:t>
      </w:r>
      <w:r w:rsidR="00C10748">
        <w:rPr>
          <w:rFonts w:eastAsia="Times New Roman" w:cs="Times New Roman"/>
          <w:sz w:val="24"/>
          <w:lang w:val="en-US"/>
        </w:rPr>
        <w:t xml:space="preserve">the </w:t>
      </w:r>
      <w:r w:rsidR="3F5F7F3D" w:rsidRPr="3F5F7F3D">
        <w:rPr>
          <w:rFonts w:eastAsia="Times New Roman" w:cs="Times New Roman"/>
          <w:sz w:val="24"/>
          <w:lang w:val="en-US"/>
        </w:rPr>
        <w:t xml:space="preserve">construction sector from 65 to 60 leading to a 33% increase in sick leave between ages 56 and 60. </w:t>
      </w:r>
      <w:r w:rsidR="00EE1C3F" w:rsidRPr="5E28A1EC">
        <w:rPr>
          <w:sz w:val="24"/>
          <w:lang w:val="en-US"/>
        </w:rPr>
        <w:t xml:space="preserve">Conversely, </w:t>
      </w:r>
      <w:r w:rsidR="3F5F7F3D" w:rsidRPr="3F5F7F3D">
        <w:rPr>
          <w:rFonts w:eastAsia="Times New Roman" w:cs="Times New Roman"/>
          <w:sz w:val="24"/>
          <w:lang w:val="en-US"/>
        </w:rPr>
        <w:t>an extended retirement horizon may encourage businesses to invest in skills of senior workers to retain them in employment (</w:t>
      </w:r>
      <w:proofErr w:type="spellStart"/>
      <w:r w:rsidR="3F5F7F3D" w:rsidRPr="3F5F7F3D">
        <w:rPr>
          <w:rFonts w:eastAsia="Times New Roman" w:cs="Times New Roman"/>
          <w:sz w:val="24"/>
          <w:lang w:val="en-US"/>
        </w:rPr>
        <w:t>Hairault</w:t>
      </w:r>
      <w:proofErr w:type="spellEnd"/>
      <w:r w:rsidR="3F5F7F3D" w:rsidRPr="3F5F7F3D">
        <w:rPr>
          <w:rFonts w:eastAsia="Times New Roman" w:cs="Times New Roman"/>
          <w:sz w:val="24"/>
          <w:lang w:val="en-US"/>
        </w:rPr>
        <w:t xml:space="preserve">, </w:t>
      </w:r>
      <w:proofErr w:type="spellStart"/>
      <w:r w:rsidR="3F5F7F3D" w:rsidRPr="3F5F7F3D">
        <w:rPr>
          <w:rFonts w:eastAsia="Times New Roman" w:cs="Times New Roman"/>
          <w:sz w:val="24"/>
          <w:lang w:val="en-US"/>
        </w:rPr>
        <w:t>Sopraseuth</w:t>
      </w:r>
      <w:proofErr w:type="spellEnd"/>
      <w:r w:rsidR="3F5F7F3D" w:rsidRPr="3F5F7F3D">
        <w:rPr>
          <w:rFonts w:eastAsia="Times New Roman" w:cs="Times New Roman"/>
          <w:sz w:val="24"/>
          <w:lang w:val="en-US"/>
        </w:rPr>
        <w:t xml:space="preserve">, &amp; </w:t>
      </w:r>
      <w:proofErr w:type="spellStart"/>
      <w:r w:rsidR="3F5F7F3D" w:rsidRPr="3F5F7F3D">
        <w:rPr>
          <w:rFonts w:eastAsia="Times New Roman" w:cs="Times New Roman"/>
          <w:sz w:val="24"/>
          <w:lang w:val="en-US"/>
        </w:rPr>
        <w:t>Langot</w:t>
      </w:r>
      <w:proofErr w:type="spellEnd"/>
      <w:r w:rsidR="3F5F7F3D" w:rsidRPr="3F5F7F3D">
        <w:rPr>
          <w:rFonts w:eastAsia="Times New Roman" w:cs="Times New Roman"/>
          <w:sz w:val="24"/>
          <w:lang w:val="en-US"/>
        </w:rPr>
        <w:t>, 2010) and adapt jobs to their skills (</w:t>
      </w:r>
      <w:proofErr w:type="spellStart"/>
      <w:r w:rsidR="3F5F7F3D" w:rsidRPr="3F5F7F3D">
        <w:rPr>
          <w:rFonts w:eastAsia="Times New Roman" w:cs="Times New Roman"/>
          <w:sz w:val="24"/>
          <w:lang w:val="en-US"/>
        </w:rPr>
        <w:t>Miranti</w:t>
      </w:r>
      <w:proofErr w:type="spellEnd"/>
      <w:r w:rsidR="3F5F7F3D" w:rsidRPr="3F5F7F3D">
        <w:rPr>
          <w:rFonts w:eastAsia="Times New Roman" w:cs="Times New Roman"/>
          <w:sz w:val="24"/>
          <w:lang w:val="en-US"/>
        </w:rPr>
        <w:t xml:space="preserve"> &amp; Li, 2020), potentially benefiting their mental health. Older workers may also adopt healthier behaviors anticipating a</w:t>
      </w:r>
      <w:r w:rsidR="003F13EF">
        <w:rPr>
          <w:rFonts w:eastAsia="Times New Roman" w:cs="Times New Roman"/>
          <w:sz w:val="24"/>
          <w:lang w:val="en-US"/>
        </w:rPr>
        <w:t xml:space="preserve"> longer </w:t>
      </w:r>
      <w:r w:rsidR="3F5F7F3D" w:rsidRPr="3F5F7F3D">
        <w:rPr>
          <w:rFonts w:eastAsia="Times New Roman" w:cs="Times New Roman"/>
          <w:sz w:val="24"/>
          <w:lang w:val="en-US"/>
        </w:rPr>
        <w:t xml:space="preserve">work horizon, as found by </w:t>
      </w:r>
      <w:proofErr w:type="spellStart"/>
      <w:r w:rsidR="3F5F7F3D" w:rsidRPr="3F5F7F3D">
        <w:rPr>
          <w:rFonts w:eastAsia="Times New Roman" w:cs="Times New Roman"/>
          <w:sz w:val="24"/>
          <w:lang w:val="en-US"/>
        </w:rPr>
        <w:t>Bertoni</w:t>
      </w:r>
      <w:proofErr w:type="spellEnd"/>
      <w:r w:rsidR="3F5F7F3D" w:rsidRPr="3F5F7F3D">
        <w:rPr>
          <w:rFonts w:eastAsia="Times New Roman" w:cs="Times New Roman"/>
          <w:sz w:val="24"/>
          <w:lang w:val="en-US"/>
        </w:rPr>
        <w:t xml:space="preserve"> et al. (2018) for the 2004 Italian pension reform. </w:t>
      </w:r>
    </w:p>
    <w:p w14:paraId="2AC540A1" w14:textId="499B0A46" w:rsidR="00532379" w:rsidRPr="000C350F" w:rsidRDefault="006345D9" w:rsidP="703B0E2B">
      <w:pPr>
        <w:spacing w:line="360" w:lineRule="auto"/>
        <w:rPr>
          <w:sz w:val="24"/>
          <w:lang w:val="en-US"/>
        </w:rPr>
      </w:pPr>
      <w:r w:rsidRPr="703B0E2B">
        <w:rPr>
          <w:sz w:val="24"/>
          <w:lang w:val="en-US"/>
        </w:rPr>
        <w:t>T</w:t>
      </w:r>
      <w:r w:rsidR="00532379" w:rsidRPr="703B0E2B">
        <w:rPr>
          <w:sz w:val="24"/>
          <w:lang w:val="en-US"/>
        </w:rPr>
        <w:t>he literature debate on well-being and mental health throughout the life cycle reveals diverse patterns</w:t>
      </w:r>
      <w:r w:rsidR="00B31A95" w:rsidRPr="703B0E2B">
        <w:rPr>
          <w:sz w:val="24"/>
          <w:lang w:val="en-US"/>
        </w:rPr>
        <w:t xml:space="preserve"> – U-shape, inverse U-shape, and other relationships</w:t>
      </w:r>
      <w:r w:rsidR="008B2A2D" w:rsidRPr="703B0E2B">
        <w:rPr>
          <w:sz w:val="24"/>
          <w:lang w:val="en-US"/>
        </w:rPr>
        <w:t xml:space="preserve"> </w:t>
      </w:r>
      <w:sdt>
        <w:sdtPr>
          <w:rPr>
            <w:sz w:val="24"/>
            <w:lang w:val="en-US"/>
          </w:rPr>
          <w:id w:val="-1511511932"/>
          <w:placeholder>
            <w:docPart w:val="DefaultPlaceholder_1081868574"/>
          </w:placeholder>
          <w:citation/>
        </w:sdtPr>
        <w:sdtContent>
          <w:r w:rsidR="008B2A2D" w:rsidRPr="703B0E2B">
            <w:rPr>
              <w:sz w:val="24"/>
              <w:lang w:val="en-US"/>
            </w:rPr>
            <w:fldChar w:fldCharType="begin"/>
          </w:r>
          <w:r w:rsidR="008B2A2D" w:rsidRPr="703B0E2B">
            <w:rPr>
              <w:sz w:val="24"/>
              <w:lang w:val="en-US"/>
            </w:rPr>
            <w:instrText xml:space="preserve"> CITATION Bel14 \l 1036  \m Fri12 \m Bla08</w:instrText>
          </w:r>
          <w:r w:rsidR="008B2A2D" w:rsidRPr="703B0E2B">
            <w:rPr>
              <w:sz w:val="24"/>
              <w:lang w:val="en-US"/>
            </w:rPr>
            <w:fldChar w:fldCharType="separate"/>
          </w:r>
          <w:r w:rsidR="00507B74" w:rsidRPr="00507B74">
            <w:rPr>
              <w:noProof/>
              <w:sz w:val="24"/>
              <w:lang w:val="en-US"/>
            </w:rPr>
            <w:t>(Bell, 2014; Frijters &amp; Beatton, 2012; Blanchflower &amp; Oswald, 2008)</w:t>
          </w:r>
          <w:r w:rsidR="008B2A2D" w:rsidRPr="703B0E2B">
            <w:rPr>
              <w:sz w:val="24"/>
              <w:lang w:val="en-US"/>
            </w:rPr>
            <w:fldChar w:fldCharType="end"/>
          </w:r>
        </w:sdtContent>
      </w:sdt>
      <w:r w:rsidR="00532379" w:rsidRPr="703B0E2B">
        <w:rPr>
          <w:sz w:val="24"/>
          <w:lang w:val="en-US"/>
        </w:rPr>
        <w:t xml:space="preserve">, </w:t>
      </w:r>
      <w:r w:rsidR="007445E2" w:rsidRPr="703B0E2B">
        <w:rPr>
          <w:sz w:val="24"/>
          <w:lang w:val="en-US"/>
        </w:rPr>
        <w:t>suggesting that the end of the career is not universally understood across countries, depending on retirement systems and senior employment policies.</w:t>
      </w:r>
      <w:r w:rsidR="00532379" w:rsidRPr="703B0E2B">
        <w:rPr>
          <w:sz w:val="24"/>
          <w:lang w:val="en-US"/>
        </w:rPr>
        <w:t xml:space="preserve"> </w:t>
      </w:r>
      <w:r w:rsidR="007445E2" w:rsidRPr="703B0E2B">
        <w:rPr>
          <w:sz w:val="24"/>
          <w:lang w:val="en-US"/>
        </w:rPr>
        <w:lastRenderedPageBreak/>
        <w:t>However, to the best of our knowledge, m</w:t>
      </w:r>
      <w:r w:rsidR="00532379" w:rsidRPr="703B0E2B">
        <w:rPr>
          <w:sz w:val="24"/>
          <w:lang w:val="en-US"/>
        </w:rPr>
        <w:t xml:space="preserve">ulti-country studies on the effects of </w:t>
      </w:r>
      <w:r w:rsidR="007445E2" w:rsidRPr="703B0E2B">
        <w:rPr>
          <w:sz w:val="24"/>
          <w:lang w:val="en-US"/>
        </w:rPr>
        <w:t xml:space="preserve">pension </w:t>
      </w:r>
      <w:r w:rsidR="00532379" w:rsidRPr="703B0E2B">
        <w:rPr>
          <w:sz w:val="24"/>
          <w:lang w:val="en-US"/>
        </w:rPr>
        <w:t xml:space="preserve">reforms on mental health are scarce, with </w:t>
      </w:r>
      <w:del w:id="1" w:author="Jeremy Tanguy" w:date="2024-01-25T15:04:00Z">
        <w:r w:rsidRPr="703B0E2B" w:rsidDel="703B0E2B">
          <w:rPr>
            <w:sz w:val="24"/>
            <w:lang w:val="en-US"/>
          </w:rPr>
          <w:delText>Bertoni et al., 2023</w:delText>
        </w:r>
      </w:del>
      <w:ins w:id="2" w:author="Jeremy Tanguy" w:date="2024-01-25T15:04:00Z">
        <w:r w:rsidR="703B0E2B" w:rsidRPr="703B0E2B">
          <w:rPr>
            <w:noProof/>
            <w:sz w:val="24"/>
            <w:lang w:val="en-US"/>
          </w:rPr>
          <w:t xml:space="preserve"> Bertoni, Brunello, &amp; Da Re (2023)</w:t>
        </w:r>
      </w:ins>
      <w:r w:rsidR="007445E2" w:rsidRPr="703B0E2B">
        <w:rPr>
          <w:sz w:val="24"/>
          <w:lang w:val="en-US"/>
        </w:rPr>
        <w:t xml:space="preserve"> </w:t>
      </w:r>
      <w:r w:rsidR="00532379" w:rsidRPr="703B0E2B">
        <w:rPr>
          <w:sz w:val="24"/>
          <w:lang w:val="en-US"/>
        </w:rPr>
        <w:t xml:space="preserve">being </w:t>
      </w:r>
      <w:r w:rsidR="00F76FD1" w:rsidRPr="703B0E2B">
        <w:rPr>
          <w:sz w:val="24"/>
          <w:lang w:val="en-US"/>
        </w:rPr>
        <w:t>a notable</w:t>
      </w:r>
      <w:r w:rsidR="00532379" w:rsidRPr="703B0E2B">
        <w:rPr>
          <w:sz w:val="24"/>
          <w:lang w:val="en-US"/>
        </w:rPr>
        <w:t xml:space="preserve"> exception.</w:t>
      </w:r>
    </w:p>
    <w:p w14:paraId="609E392A" w14:textId="06B5913A" w:rsidR="00B531EC" w:rsidRPr="000C350F" w:rsidRDefault="007445E2" w:rsidP="5E28A1EC">
      <w:pPr>
        <w:spacing w:line="360" w:lineRule="auto"/>
        <w:rPr>
          <w:sz w:val="24"/>
          <w:lang w:val="en-US"/>
        </w:rPr>
      </w:pPr>
      <w:r w:rsidRPr="5E28A1EC">
        <w:rPr>
          <w:sz w:val="24"/>
          <w:lang w:val="en-US"/>
        </w:rPr>
        <w:t xml:space="preserve">Notably, </w:t>
      </w:r>
      <w:r w:rsidR="00BC2873" w:rsidRPr="5E28A1EC">
        <w:rPr>
          <w:sz w:val="24"/>
          <w:lang w:val="en-US"/>
        </w:rPr>
        <w:t>many</w:t>
      </w:r>
      <w:r w:rsidRPr="5E28A1EC">
        <w:rPr>
          <w:sz w:val="24"/>
          <w:lang w:val="en-US"/>
        </w:rPr>
        <w:t xml:space="preserve"> </w:t>
      </w:r>
      <w:r w:rsidR="00BC2873" w:rsidRPr="5E28A1EC">
        <w:rPr>
          <w:sz w:val="24"/>
          <w:lang w:val="en-US"/>
        </w:rPr>
        <w:t>authors</w:t>
      </w:r>
      <w:r w:rsidRPr="5E28A1EC">
        <w:rPr>
          <w:sz w:val="24"/>
          <w:lang w:val="en-US"/>
        </w:rPr>
        <w:t xml:space="preserve"> find</w:t>
      </w:r>
      <w:r w:rsidR="003568F0" w:rsidRPr="5E28A1EC">
        <w:rPr>
          <w:sz w:val="24"/>
          <w:lang w:val="en-US"/>
        </w:rPr>
        <w:t xml:space="preserve"> heterogeneous effects depending on working conditions, such as elevated depression </w:t>
      </w:r>
      <w:r w:rsidRPr="5E28A1EC">
        <w:rPr>
          <w:sz w:val="24"/>
          <w:lang w:val="en-US"/>
        </w:rPr>
        <w:t>for</w:t>
      </w:r>
      <w:r w:rsidR="003568F0" w:rsidRPr="5E28A1EC">
        <w:rPr>
          <w:sz w:val="24"/>
          <w:lang w:val="en-US"/>
        </w:rPr>
        <w:t xml:space="preserve"> women in lower</w:t>
      </w:r>
      <w:r w:rsidR="00CF30DB">
        <w:rPr>
          <w:sz w:val="24"/>
          <w:lang w:val="en-US"/>
        </w:rPr>
        <w:t>-skilled</w:t>
      </w:r>
      <w:r w:rsidR="003568F0" w:rsidRPr="5E28A1EC">
        <w:rPr>
          <w:sz w:val="24"/>
          <w:lang w:val="en-US"/>
        </w:rPr>
        <w:t xml:space="preserve"> high-strain jobs</w:t>
      </w:r>
      <w:r w:rsidR="00EE1C3F" w:rsidRPr="5E28A1EC">
        <w:rPr>
          <w:sz w:val="24"/>
          <w:lang w:val="en-US"/>
        </w:rPr>
        <w:t xml:space="preserve"> </w:t>
      </w:r>
      <w:sdt>
        <w:sdtPr>
          <w:rPr>
            <w:sz w:val="24"/>
            <w:lang w:val="en-US"/>
          </w:rPr>
          <w:id w:val="-1963182397"/>
          <w:placeholder>
            <w:docPart w:val="DefaultPlaceholder_1081868574"/>
          </w:placeholder>
          <w:citation/>
        </w:sdtPr>
        <w:sdtContent>
          <w:r w:rsidR="00EE1C3F" w:rsidRPr="5E28A1EC">
            <w:rPr>
              <w:sz w:val="24"/>
              <w:lang w:val="en-US"/>
            </w:rPr>
            <w:fldChar w:fldCharType="begin"/>
          </w:r>
          <w:r w:rsidR="00EE1C3F" w:rsidRPr="5E28A1EC">
            <w:rPr>
              <w:sz w:val="24"/>
              <w:lang w:val="en-US"/>
            </w:rPr>
            <w:instrText xml:space="preserve"> CITATION Car201 \l 1036 </w:instrText>
          </w:r>
          <w:r w:rsidR="00EE1C3F" w:rsidRPr="5E28A1EC">
            <w:rPr>
              <w:sz w:val="24"/>
              <w:lang w:val="en-US"/>
            </w:rPr>
            <w:fldChar w:fldCharType="separate"/>
          </w:r>
          <w:r w:rsidR="00507B74" w:rsidRPr="00507B74">
            <w:rPr>
              <w:noProof/>
              <w:sz w:val="24"/>
              <w:lang w:val="en-US"/>
            </w:rPr>
            <w:t>(Carrino, Glaser, &amp; Avendano, 2020)</w:t>
          </w:r>
          <w:r w:rsidR="00EE1C3F" w:rsidRPr="5E28A1EC">
            <w:rPr>
              <w:sz w:val="24"/>
              <w:lang w:val="en-US"/>
            </w:rPr>
            <w:fldChar w:fldCharType="end"/>
          </w:r>
        </w:sdtContent>
      </w:sdt>
      <w:r w:rsidR="00CF30DB">
        <w:rPr>
          <w:sz w:val="24"/>
          <w:lang w:val="en-US"/>
        </w:rPr>
        <w:t xml:space="preserve"> and a decline in mental health caused by job insecurity</w:t>
      </w:r>
      <w:r w:rsidR="00CF30DB" w:rsidRPr="5E28A1EC">
        <w:rPr>
          <w:sz w:val="24"/>
          <w:lang w:val="en-US"/>
        </w:rPr>
        <w:t xml:space="preserve"> in </w:t>
      </w:r>
      <w:r w:rsidR="00CF30DB">
        <w:rPr>
          <w:sz w:val="24"/>
          <w:lang w:val="en-US"/>
        </w:rPr>
        <w:t>occupations</w:t>
      </w:r>
      <w:r w:rsidR="00CF30DB" w:rsidRPr="5E28A1EC">
        <w:rPr>
          <w:sz w:val="24"/>
          <w:lang w:val="en-US"/>
        </w:rPr>
        <w:t xml:space="preserve"> with a high risk of automation </w:t>
      </w:r>
      <w:sdt>
        <w:sdtPr>
          <w:rPr>
            <w:sz w:val="24"/>
            <w:lang w:val="en-US"/>
          </w:rPr>
          <w:id w:val="-978993870"/>
          <w:placeholder>
            <w:docPart w:val="818511A174632F4AAC97F2D523D559E3"/>
          </w:placeholder>
          <w:citation/>
        </w:sdtPr>
        <w:sdtContent>
          <w:r w:rsidR="00CF30DB" w:rsidRPr="5E28A1EC">
            <w:rPr>
              <w:sz w:val="24"/>
              <w:lang w:val="en-US"/>
            </w:rPr>
            <w:fldChar w:fldCharType="begin"/>
          </w:r>
          <w:r w:rsidR="00CF30DB" w:rsidRPr="5E28A1EC">
            <w:rPr>
              <w:sz w:val="24"/>
              <w:lang w:val="en-US"/>
            </w:rPr>
            <w:instrText xml:space="preserve">CITATION Ber23 \t  \l 1036 </w:instrText>
          </w:r>
          <w:r w:rsidR="00CF30DB" w:rsidRPr="5E28A1EC">
            <w:rPr>
              <w:sz w:val="24"/>
              <w:lang w:val="en-US"/>
            </w:rPr>
            <w:fldChar w:fldCharType="separate"/>
          </w:r>
          <w:r w:rsidR="00507B74" w:rsidRPr="00507B74">
            <w:rPr>
              <w:noProof/>
              <w:sz w:val="24"/>
              <w:lang w:val="en-US"/>
            </w:rPr>
            <w:t>(Bertoni, Brunello, &amp; Da Re, 2023)</w:t>
          </w:r>
          <w:r w:rsidR="00CF30DB" w:rsidRPr="5E28A1EC">
            <w:rPr>
              <w:sz w:val="24"/>
              <w:lang w:val="en-US"/>
            </w:rPr>
            <w:fldChar w:fldCharType="end"/>
          </w:r>
        </w:sdtContent>
      </w:sdt>
      <w:r w:rsidR="00EE1C3F" w:rsidRPr="5E28A1EC">
        <w:rPr>
          <w:sz w:val="24"/>
          <w:lang w:val="en-US"/>
        </w:rPr>
        <w:t xml:space="preserve">. </w:t>
      </w:r>
      <w:r w:rsidR="003568F0" w:rsidRPr="5E28A1EC">
        <w:rPr>
          <w:sz w:val="24"/>
          <w:lang w:val="en-US"/>
        </w:rPr>
        <w:t>Other authors have</w:t>
      </w:r>
      <w:r w:rsidRPr="5E28A1EC">
        <w:rPr>
          <w:sz w:val="24"/>
          <w:lang w:val="en-US"/>
        </w:rPr>
        <w:t xml:space="preserve"> also</w:t>
      </w:r>
      <w:r w:rsidR="003568F0" w:rsidRPr="5E28A1EC">
        <w:rPr>
          <w:sz w:val="24"/>
          <w:lang w:val="en-US"/>
        </w:rPr>
        <w:t xml:space="preserve"> </w:t>
      </w:r>
      <w:r w:rsidRPr="5E28A1EC">
        <w:rPr>
          <w:sz w:val="24"/>
          <w:lang w:val="en-US"/>
        </w:rPr>
        <w:t>demonstrated</w:t>
      </w:r>
      <w:r w:rsidR="003568F0" w:rsidRPr="5E28A1EC">
        <w:rPr>
          <w:sz w:val="24"/>
          <w:lang w:val="en-US"/>
        </w:rPr>
        <w:t xml:space="preserve"> th</w:t>
      </w:r>
      <w:r w:rsidR="00B531EC" w:rsidRPr="5E28A1EC">
        <w:rPr>
          <w:sz w:val="24"/>
          <w:lang w:val="en-US"/>
        </w:rPr>
        <w:t xml:space="preserve">is </w:t>
      </w:r>
      <w:r w:rsidR="003568F0" w:rsidRPr="5E28A1EC">
        <w:rPr>
          <w:sz w:val="24"/>
          <w:lang w:val="en-US"/>
        </w:rPr>
        <w:t xml:space="preserve">relationship between working conditions and mental health, </w:t>
      </w:r>
      <w:r w:rsidR="00B531EC" w:rsidRPr="5E28A1EC">
        <w:rPr>
          <w:sz w:val="24"/>
          <w:lang w:val="en-US"/>
        </w:rPr>
        <w:t>highlighting</w:t>
      </w:r>
      <w:r w:rsidR="003568F0" w:rsidRPr="5E28A1EC">
        <w:rPr>
          <w:sz w:val="24"/>
          <w:lang w:val="en-US"/>
        </w:rPr>
        <w:t xml:space="preserve"> </w:t>
      </w:r>
      <w:r w:rsidRPr="5E28A1EC">
        <w:rPr>
          <w:sz w:val="24"/>
          <w:lang w:val="en-US"/>
        </w:rPr>
        <w:t>lower-</w:t>
      </w:r>
      <w:r w:rsidR="00CF30DB">
        <w:rPr>
          <w:sz w:val="24"/>
          <w:lang w:val="en-US"/>
        </w:rPr>
        <w:t>skilled</w:t>
      </w:r>
      <w:r w:rsidRPr="5E28A1EC">
        <w:rPr>
          <w:sz w:val="24"/>
          <w:lang w:val="en-US"/>
        </w:rPr>
        <w:t xml:space="preserve"> </w:t>
      </w:r>
      <w:r w:rsidR="003568F0" w:rsidRPr="5E28A1EC">
        <w:rPr>
          <w:sz w:val="24"/>
          <w:lang w:val="en-US"/>
        </w:rPr>
        <w:t>high-strain</w:t>
      </w:r>
      <w:r w:rsidRPr="5E28A1EC">
        <w:rPr>
          <w:sz w:val="24"/>
          <w:lang w:val="en-US"/>
        </w:rPr>
        <w:t>,</w:t>
      </w:r>
      <w:r w:rsidR="003568F0" w:rsidRPr="5E28A1EC">
        <w:rPr>
          <w:sz w:val="24"/>
          <w:lang w:val="en-US"/>
        </w:rPr>
        <w:t xml:space="preserve"> and physically demanding</w:t>
      </w:r>
      <w:r w:rsidR="00CF30DB">
        <w:rPr>
          <w:sz w:val="24"/>
          <w:lang w:val="en-US"/>
        </w:rPr>
        <w:t xml:space="preserve"> occupations as at-risk groups</w:t>
      </w:r>
      <w:r w:rsidR="00EE1C3F" w:rsidRPr="5E28A1EC">
        <w:rPr>
          <w:sz w:val="24"/>
          <w:lang w:val="en-US"/>
        </w:rPr>
        <w:t xml:space="preserve"> </w:t>
      </w:r>
      <w:sdt>
        <w:sdtPr>
          <w:rPr>
            <w:sz w:val="24"/>
            <w:lang w:val="en-US"/>
          </w:rPr>
          <w:id w:val="-175350226"/>
          <w:placeholder>
            <w:docPart w:val="DefaultPlaceholder_1081868574"/>
          </w:placeholder>
          <w:citation/>
        </w:sdtPr>
        <w:sdtContent>
          <w:r w:rsidR="00EE1C3F" w:rsidRPr="5E28A1EC">
            <w:rPr>
              <w:sz w:val="24"/>
              <w:lang w:val="en-US"/>
            </w:rPr>
            <w:fldChar w:fldCharType="begin"/>
          </w:r>
          <w:r w:rsidR="00EE1C3F" w:rsidRPr="5E28A1EC">
            <w:rPr>
              <w:sz w:val="24"/>
              <w:lang w:val="en-US"/>
            </w:rPr>
            <w:instrText xml:space="preserve"> CITATION Bel22 \l 1036  \m Sha18 \m Hen18</w:instrText>
          </w:r>
          <w:r w:rsidR="00EE1C3F" w:rsidRPr="5E28A1EC">
            <w:rPr>
              <w:sz w:val="24"/>
              <w:lang w:val="en-US"/>
            </w:rPr>
            <w:fldChar w:fldCharType="separate"/>
          </w:r>
          <w:r w:rsidR="00507B74" w:rsidRPr="00507B74">
            <w:rPr>
              <w:noProof/>
              <w:sz w:val="24"/>
              <w:lang w:val="en-US"/>
            </w:rPr>
            <w:t>(Belloni, Carrino, &amp; Meschi, 2022; Shai, 2018; Henseke, 2018)</w:t>
          </w:r>
          <w:r w:rsidR="00EE1C3F" w:rsidRPr="5E28A1EC">
            <w:rPr>
              <w:sz w:val="24"/>
              <w:lang w:val="en-US"/>
            </w:rPr>
            <w:fldChar w:fldCharType="end"/>
          </w:r>
        </w:sdtContent>
      </w:sdt>
      <w:r w:rsidR="00EE1C3F" w:rsidRPr="5E28A1EC">
        <w:rPr>
          <w:sz w:val="24"/>
          <w:lang w:val="en-US"/>
        </w:rPr>
        <w:t>.</w:t>
      </w:r>
      <w:r w:rsidR="003568F0" w:rsidRPr="5E28A1EC">
        <w:rPr>
          <w:sz w:val="24"/>
          <w:lang w:val="en-US"/>
        </w:rPr>
        <w:t xml:space="preserve"> </w:t>
      </w:r>
    </w:p>
    <w:p w14:paraId="0ADD5D86" w14:textId="6505FEBA" w:rsidR="001D2D80" w:rsidRPr="000C350F" w:rsidRDefault="5E28A1EC" w:rsidP="703B0E2B">
      <w:pPr>
        <w:spacing w:line="360" w:lineRule="auto"/>
        <w:rPr>
          <w:sz w:val="24"/>
          <w:lang w:val="en-US"/>
        </w:rPr>
      </w:pPr>
      <w:r w:rsidRPr="5E28A1EC">
        <w:rPr>
          <w:sz w:val="24"/>
          <w:lang w:val="en-US"/>
        </w:rPr>
        <w:t xml:space="preserve">Building upon the work of </w:t>
      </w:r>
      <w:proofErr w:type="spellStart"/>
      <w:r w:rsidRPr="5E28A1EC">
        <w:rPr>
          <w:sz w:val="24"/>
          <w:lang w:val="en-US"/>
        </w:rPr>
        <w:t>Bertoni</w:t>
      </w:r>
      <w:proofErr w:type="spellEnd"/>
      <w:r w:rsidRPr="5E28A1EC">
        <w:rPr>
          <w:sz w:val="24"/>
          <w:lang w:val="en-US"/>
        </w:rPr>
        <w:t xml:space="preserve"> et al. (2023) and </w:t>
      </w:r>
      <w:proofErr w:type="spellStart"/>
      <w:r w:rsidRPr="5E28A1EC">
        <w:rPr>
          <w:sz w:val="24"/>
          <w:lang w:val="en-US"/>
        </w:rPr>
        <w:t>Carrino</w:t>
      </w:r>
      <w:proofErr w:type="spellEnd"/>
      <w:r w:rsidRPr="5E28A1EC">
        <w:rPr>
          <w:sz w:val="24"/>
          <w:lang w:val="en-US"/>
        </w:rPr>
        <w:t xml:space="preserve"> et al. (2020), </w:t>
      </w:r>
      <w:r w:rsidR="00CF30DB">
        <w:rPr>
          <w:sz w:val="24"/>
          <w:lang w:val="en-US"/>
        </w:rPr>
        <w:t>w</w:t>
      </w:r>
      <w:r w:rsidR="00CF30DB" w:rsidRPr="00CF30DB">
        <w:rPr>
          <w:sz w:val="24"/>
          <w:lang w:val="en-US"/>
        </w:rPr>
        <w:t>e explore heterogeneous effect</w:t>
      </w:r>
      <w:r w:rsidR="00C10748">
        <w:rPr>
          <w:sz w:val="24"/>
          <w:lang w:val="en-US"/>
        </w:rPr>
        <w:t>s</w:t>
      </w:r>
      <w:r w:rsidR="00CF30DB" w:rsidRPr="00CF30DB">
        <w:rPr>
          <w:sz w:val="24"/>
          <w:lang w:val="en-US"/>
        </w:rPr>
        <w:t xml:space="preserve"> of reforms</w:t>
      </w:r>
      <w:r w:rsidR="00CF30DB">
        <w:rPr>
          <w:sz w:val="24"/>
          <w:lang w:val="en-US"/>
        </w:rPr>
        <w:t xml:space="preserve"> delaying the retirement age</w:t>
      </w:r>
      <w:r w:rsidR="00CF30DB" w:rsidRPr="00CF30DB">
        <w:rPr>
          <w:sz w:val="24"/>
          <w:lang w:val="en-US"/>
        </w:rPr>
        <w:t xml:space="preserve"> on </w:t>
      </w:r>
      <w:r w:rsidR="00C10748">
        <w:rPr>
          <w:sz w:val="24"/>
          <w:lang w:val="en-US"/>
        </w:rPr>
        <w:t>late</w:t>
      </w:r>
      <w:r w:rsidR="00CF30DB" w:rsidRPr="00CF30DB">
        <w:rPr>
          <w:sz w:val="24"/>
          <w:lang w:val="en-US"/>
        </w:rPr>
        <w:t>-career mental health as a function of working condition</w:t>
      </w:r>
      <w:r w:rsidR="00CF30DB">
        <w:rPr>
          <w:sz w:val="24"/>
          <w:lang w:val="en-US"/>
        </w:rPr>
        <w:t>s</w:t>
      </w:r>
      <w:del w:id="3" w:author="Jeremy Tanguy" w:date="2024-01-25T15:07:00Z">
        <w:r w:rsidR="001D2D80" w:rsidRPr="5E28A1EC" w:rsidDel="5E28A1EC">
          <w:rPr>
            <w:sz w:val="24"/>
            <w:lang w:val="en-US"/>
          </w:rPr>
          <w:delText>depression in the context of diverse working conditions</w:delText>
        </w:r>
      </w:del>
      <w:r w:rsidRPr="5E28A1EC">
        <w:rPr>
          <w:sz w:val="24"/>
          <w:lang w:val="en-US"/>
        </w:rPr>
        <w:t xml:space="preserve">. </w:t>
      </w:r>
      <w:r w:rsidR="00CF30DB">
        <w:rPr>
          <w:sz w:val="24"/>
          <w:lang w:val="en-US"/>
        </w:rPr>
        <w:t>By</w:t>
      </w:r>
      <w:r w:rsidRPr="5E28A1EC">
        <w:rPr>
          <w:sz w:val="24"/>
          <w:lang w:val="en-US"/>
        </w:rPr>
        <w:t xml:space="preserve"> combin</w:t>
      </w:r>
      <w:r w:rsidR="00CF30DB">
        <w:rPr>
          <w:sz w:val="24"/>
          <w:lang w:val="en-US"/>
        </w:rPr>
        <w:t>ing</w:t>
      </w:r>
      <w:r w:rsidRPr="5E28A1EC">
        <w:rPr>
          <w:sz w:val="24"/>
          <w:lang w:val="en-US"/>
        </w:rPr>
        <w:t xml:space="preserve"> </w:t>
      </w:r>
      <w:r w:rsidR="00CF30DB">
        <w:rPr>
          <w:sz w:val="24"/>
          <w:lang w:val="en-US"/>
        </w:rPr>
        <w:t>repeated cross-sectional</w:t>
      </w:r>
      <w:r w:rsidRPr="5E28A1EC">
        <w:rPr>
          <w:sz w:val="24"/>
          <w:lang w:val="en-US"/>
        </w:rPr>
        <w:t xml:space="preserve"> data on working conditions from the European Working Conditions Survey</w:t>
      </w:r>
      <w:r w:rsidR="00BC1D34">
        <w:rPr>
          <w:sz w:val="24"/>
          <w:lang w:val="en-US"/>
        </w:rPr>
        <w:t xml:space="preserve"> (EWCS)</w:t>
      </w:r>
      <w:r w:rsidRPr="5E28A1EC">
        <w:rPr>
          <w:sz w:val="24"/>
          <w:lang w:val="en-US"/>
        </w:rPr>
        <w:t>, aggregated at the level of 4-digit ISCO codes, with microdata from 12 EU countries from the Survey of Health, Ageing and Retirement in Europe</w:t>
      </w:r>
      <w:ins w:id="4" w:author="Jeremy Tanguy" w:date="2024-01-25T15:08:00Z">
        <w:r w:rsidRPr="5E28A1EC">
          <w:rPr>
            <w:sz w:val="24"/>
            <w:lang w:val="en-US"/>
          </w:rPr>
          <w:t xml:space="preserve"> (SHARE)</w:t>
        </w:r>
      </w:ins>
      <w:r w:rsidR="00CF30DB">
        <w:rPr>
          <w:sz w:val="24"/>
          <w:lang w:val="en-US"/>
        </w:rPr>
        <w:t xml:space="preserve">, we control for endogeneity </w:t>
      </w:r>
      <w:r w:rsidR="00C10748">
        <w:rPr>
          <w:sz w:val="24"/>
          <w:lang w:val="en-US"/>
        </w:rPr>
        <w:t>of job quality data</w:t>
      </w:r>
      <w:r w:rsidRPr="5E28A1EC">
        <w:rPr>
          <w:sz w:val="24"/>
          <w:lang w:val="en-US"/>
        </w:rPr>
        <w:t xml:space="preserve"> </w:t>
      </w:r>
      <w:r w:rsidR="00CF30DB">
        <w:rPr>
          <w:sz w:val="24"/>
          <w:lang w:val="en-US"/>
        </w:rPr>
        <w:t xml:space="preserve">and </w:t>
      </w:r>
      <w:r w:rsidRPr="5E28A1EC">
        <w:rPr>
          <w:sz w:val="24"/>
          <w:lang w:val="en-US"/>
        </w:rPr>
        <w:t>provid</w:t>
      </w:r>
      <w:r w:rsidR="00CF30DB">
        <w:rPr>
          <w:sz w:val="24"/>
          <w:lang w:val="en-US"/>
        </w:rPr>
        <w:t>e</w:t>
      </w:r>
      <w:r w:rsidRPr="5E28A1EC">
        <w:rPr>
          <w:sz w:val="24"/>
          <w:lang w:val="en-US"/>
        </w:rPr>
        <w:t xml:space="preserve"> a comprehensive analysis of the relationship </w:t>
      </w:r>
      <w:commentRangeStart w:id="5"/>
      <w:r w:rsidRPr="5E28A1EC">
        <w:rPr>
          <w:sz w:val="24"/>
          <w:lang w:val="en-US"/>
        </w:rPr>
        <w:t>between retirement policies</w:t>
      </w:r>
      <w:commentRangeEnd w:id="5"/>
      <w:r w:rsidR="001D2D80">
        <w:commentReference w:id="5"/>
      </w:r>
      <w:r w:rsidRPr="5E28A1EC">
        <w:rPr>
          <w:sz w:val="24"/>
          <w:lang w:val="en-US"/>
        </w:rPr>
        <w:t xml:space="preserve"> and </w:t>
      </w:r>
      <w:del w:id="6" w:author="Jeremy Tanguy" w:date="2024-01-25T15:09:00Z">
        <w:r w:rsidR="001D2D80" w:rsidRPr="5E28A1EC" w:rsidDel="5E28A1EC">
          <w:rPr>
            <w:sz w:val="24"/>
            <w:lang w:val="en-US"/>
          </w:rPr>
          <w:delText>depression outcomes</w:delText>
        </w:r>
      </w:del>
      <w:ins w:id="7" w:author="Jeremy Tanguy" w:date="2024-01-25T15:09:00Z">
        <w:r w:rsidRPr="5E28A1EC">
          <w:rPr>
            <w:sz w:val="24"/>
            <w:lang w:val="en-US"/>
          </w:rPr>
          <w:t xml:space="preserve">mental health depending on </w:t>
        </w:r>
      </w:ins>
      <w:r w:rsidR="008E770B">
        <w:rPr>
          <w:sz w:val="24"/>
          <w:lang w:val="en-US"/>
        </w:rPr>
        <w:t>diverse job quality dimensions</w:t>
      </w:r>
      <w:r w:rsidRPr="5E28A1EC">
        <w:rPr>
          <w:sz w:val="24"/>
          <w:lang w:val="en-US"/>
        </w:rPr>
        <w:t>.</w:t>
      </w:r>
    </w:p>
    <w:p w14:paraId="51A59785" w14:textId="77777777" w:rsidR="00BC2A6C" w:rsidRPr="006102FD" w:rsidRDefault="009047F5" w:rsidP="000C350F">
      <w:pPr>
        <w:spacing w:line="360" w:lineRule="auto"/>
        <w:rPr>
          <w:b/>
          <w:bCs/>
          <w:sz w:val="24"/>
          <w:lang w:val="en-US"/>
        </w:rPr>
      </w:pPr>
      <w:r w:rsidRPr="006102FD">
        <w:rPr>
          <w:b/>
          <w:bCs/>
          <w:sz w:val="24"/>
          <w:lang w:val="en-US"/>
        </w:rPr>
        <w:t>Data</w:t>
      </w:r>
    </w:p>
    <w:p w14:paraId="0A8EAFCA" w14:textId="071EC94C" w:rsidR="008E770B" w:rsidRDefault="5E28A1EC" w:rsidP="703B0E2B">
      <w:pPr>
        <w:spacing w:line="360" w:lineRule="auto"/>
        <w:rPr>
          <w:sz w:val="24"/>
          <w:lang w:val="en-US"/>
        </w:rPr>
      </w:pPr>
      <w:r w:rsidRPr="5E28A1EC">
        <w:rPr>
          <w:sz w:val="24"/>
          <w:lang w:val="en-US"/>
        </w:rPr>
        <w:t xml:space="preserve">Our study uses release 8.0.0 of SHARE. The survey provides comprehensive longitudinal information on socio-economic status, health, and social and family networks for nationally representative samples of individuals aged 50 and above residing in 28 European countries and Israel. We extract individual-level demographic and health data for </w:t>
      </w:r>
      <w:r w:rsidR="003F13EF">
        <w:rPr>
          <w:sz w:val="24"/>
          <w:lang w:val="en-US"/>
        </w:rPr>
        <w:t xml:space="preserve">2011 and 2015 for </w:t>
      </w:r>
      <w:r w:rsidRPr="5E28A1EC">
        <w:rPr>
          <w:sz w:val="24"/>
          <w:lang w:val="en-US"/>
        </w:rPr>
        <w:t>12 European countries</w:t>
      </w:r>
      <w:r w:rsidR="003F13EF">
        <w:rPr>
          <w:sz w:val="24"/>
          <w:lang w:val="en-US"/>
        </w:rPr>
        <w:t xml:space="preserve"> that participated in the</w:t>
      </w:r>
      <w:r w:rsidRPr="5E28A1EC">
        <w:rPr>
          <w:sz w:val="24"/>
          <w:lang w:val="en-US"/>
        </w:rPr>
        <w:t xml:space="preserve"> </w:t>
      </w:r>
      <w:r w:rsidR="003F13EF">
        <w:rPr>
          <w:sz w:val="24"/>
          <w:lang w:val="en-US"/>
        </w:rPr>
        <w:t>corresponding</w:t>
      </w:r>
      <w:r w:rsidRPr="5E28A1EC">
        <w:rPr>
          <w:sz w:val="24"/>
          <w:lang w:val="en-US"/>
        </w:rPr>
        <w:t xml:space="preserve"> waves 4 and 6 of the survey, and add data</w:t>
      </w:r>
      <w:r w:rsidR="008E770B">
        <w:rPr>
          <w:sz w:val="24"/>
          <w:lang w:val="en-US"/>
        </w:rPr>
        <w:t xml:space="preserve"> on employment history</w:t>
      </w:r>
      <w:r w:rsidRPr="5E28A1EC">
        <w:rPr>
          <w:sz w:val="24"/>
          <w:lang w:val="en-US"/>
        </w:rPr>
        <w:t xml:space="preserve"> from</w:t>
      </w:r>
      <w:r w:rsidR="008E770B">
        <w:rPr>
          <w:sz w:val="24"/>
          <w:lang w:val="en-US"/>
        </w:rPr>
        <w:t xml:space="preserve"> the retrospective module of </w:t>
      </w:r>
      <w:r w:rsidRPr="5E28A1EC">
        <w:rPr>
          <w:sz w:val="24"/>
          <w:lang w:val="en-US"/>
        </w:rPr>
        <w:t>wave 7</w:t>
      </w:r>
      <w:r w:rsidR="00C10748">
        <w:rPr>
          <w:sz w:val="24"/>
          <w:lang w:val="en-US"/>
        </w:rPr>
        <w:t xml:space="preserve"> (</w:t>
      </w:r>
      <w:proofErr w:type="spellStart"/>
      <w:r w:rsidR="00C10748">
        <w:rPr>
          <w:sz w:val="24"/>
          <w:lang w:val="en-US"/>
        </w:rPr>
        <w:t>Sharelife</w:t>
      </w:r>
      <w:proofErr w:type="spellEnd"/>
      <w:r w:rsidR="00C10748">
        <w:rPr>
          <w:sz w:val="24"/>
          <w:lang w:val="en-US"/>
        </w:rPr>
        <w:t>)</w:t>
      </w:r>
      <w:r w:rsidR="008E770B">
        <w:rPr>
          <w:sz w:val="24"/>
          <w:lang w:val="en-US"/>
        </w:rPr>
        <w:t xml:space="preserve">. </w:t>
      </w:r>
    </w:p>
    <w:p w14:paraId="6142DE90" w14:textId="6C19CA45" w:rsidR="00C606BC" w:rsidRDefault="003D7D5E" w:rsidP="000C350F">
      <w:pPr>
        <w:spacing w:line="360" w:lineRule="auto"/>
        <w:rPr>
          <w:sz w:val="24"/>
          <w:lang w:val="en-US"/>
        </w:rPr>
      </w:pPr>
      <w:r>
        <w:rPr>
          <w:sz w:val="24"/>
          <w:lang w:val="en-US"/>
        </w:rPr>
        <w:t xml:space="preserve">We </w:t>
      </w:r>
      <w:r w:rsidR="003F13EF">
        <w:rPr>
          <w:sz w:val="24"/>
          <w:lang w:val="en-US"/>
        </w:rPr>
        <w:t>use</w:t>
      </w:r>
      <w:r w:rsidR="00BC1D34">
        <w:rPr>
          <w:sz w:val="24"/>
          <w:lang w:val="en-US"/>
        </w:rPr>
        <w:t xml:space="preserve"> </w:t>
      </w:r>
      <w:r w:rsidR="003F13EF">
        <w:rPr>
          <w:sz w:val="24"/>
          <w:lang w:val="en-US"/>
        </w:rPr>
        <w:t xml:space="preserve">data </w:t>
      </w:r>
      <w:r w:rsidR="00BC1D34">
        <w:rPr>
          <w:sz w:val="24"/>
          <w:lang w:val="en-US"/>
        </w:rPr>
        <w:t>on working conditions</w:t>
      </w:r>
      <w:r w:rsidR="00235B84" w:rsidRPr="000C350F">
        <w:rPr>
          <w:sz w:val="24"/>
          <w:lang w:val="en-US"/>
        </w:rPr>
        <w:t xml:space="preserve"> </w:t>
      </w:r>
      <w:r w:rsidR="00BF2B2E" w:rsidRPr="000C350F">
        <w:rPr>
          <w:sz w:val="24"/>
          <w:lang w:val="en-US"/>
        </w:rPr>
        <w:t>from waves 5 and 6 (201</w:t>
      </w:r>
      <w:r w:rsidR="00725183" w:rsidRPr="000C350F">
        <w:rPr>
          <w:sz w:val="24"/>
          <w:lang w:val="en-US"/>
        </w:rPr>
        <w:t>0</w:t>
      </w:r>
      <w:r w:rsidR="00BF2B2E" w:rsidRPr="000C350F">
        <w:rPr>
          <w:sz w:val="24"/>
          <w:lang w:val="en-US"/>
        </w:rPr>
        <w:t xml:space="preserve"> and 2015) of EWCS. The survey covers diverse occupations, sectors, and age groups of 35 countries, describing the work landscape in the form of </w:t>
      </w:r>
      <w:r w:rsidR="00887C83">
        <w:rPr>
          <w:sz w:val="24"/>
          <w:lang w:val="en-US"/>
        </w:rPr>
        <w:t>7</w:t>
      </w:r>
      <w:r w:rsidR="00BF2B2E" w:rsidRPr="000C350F">
        <w:rPr>
          <w:sz w:val="24"/>
          <w:lang w:val="en-US"/>
        </w:rPr>
        <w:t xml:space="preserve"> </w:t>
      </w:r>
      <w:r w:rsidR="00216AB2" w:rsidRPr="000C350F">
        <w:rPr>
          <w:sz w:val="24"/>
          <w:lang w:val="en-US"/>
        </w:rPr>
        <w:t xml:space="preserve">comprehensive </w:t>
      </w:r>
      <w:r w:rsidR="00BF2B2E" w:rsidRPr="000C350F">
        <w:rPr>
          <w:sz w:val="24"/>
          <w:lang w:val="en-US"/>
        </w:rPr>
        <w:t xml:space="preserve">job quality </w:t>
      </w:r>
      <w:r w:rsidR="00235B84" w:rsidRPr="000C350F">
        <w:rPr>
          <w:sz w:val="24"/>
          <w:lang w:val="en-US"/>
        </w:rPr>
        <w:t xml:space="preserve">indices </w:t>
      </w:r>
      <w:r w:rsidR="00BF2B2E" w:rsidRPr="000C350F">
        <w:rPr>
          <w:sz w:val="24"/>
          <w:lang w:val="en-US"/>
        </w:rPr>
        <w:t>- skills and discretion, working time quality, physical environment, social environment, intensity, prospects</w:t>
      </w:r>
      <w:r w:rsidR="00887C83">
        <w:rPr>
          <w:sz w:val="24"/>
          <w:lang w:val="en-US"/>
        </w:rPr>
        <w:t>, and monthly earnings</w:t>
      </w:r>
      <w:r w:rsidR="00BF2B2E" w:rsidRPr="000C350F">
        <w:rPr>
          <w:sz w:val="24"/>
          <w:lang w:val="en-US"/>
        </w:rPr>
        <w:t xml:space="preserve"> </w:t>
      </w:r>
      <w:r w:rsidR="00216AB2" w:rsidRPr="000C350F">
        <w:rPr>
          <w:sz w:val="24"/>
          <w:lang w:val="en-US"/>
        </w:rPr>
        <w:t>– that we aggregate by country, year, and 4-digit ISCO codes.</w:t>
      </w:r>
      <w:r w:rsidR="00BC1D34">
        <w:rPr>
          <w:sz w:val="24"/>
          <w:lang w:val="en-US"/>
        </w:rPr>
        <w:t xml:space="preserve"> </w:t>
      </w:r>
      <w:r w:rsidR="00887C83">
        <w:rPr>
          <w:sz w:val="24"/>
          <w:lang w:val="en-US"/>
        </w:rPr>
        <w:t xml:space="preserve">We don’t use the monthly earnings index as SHARE provides the information on household income. </w:t>
      </w:r>
      <w:r w:rsidR="00BC1D34">
        <w:rPr>
          <w:sz w:val="24"/>
          <w:lang w:val="en-US"/>
        </w:rPr>
        <w:t>To ensure the concordance between the two surveys, we</w:t>
      </w:r>
      <w:r w:rsidR="00BC1D34" w:rsidRPr="5E28A1EC">
        <w:rPr>
          <w:sz w:val="24"/>
          <w:lang w:val="en-US"/>
        </w:rPr>
        <w:t xml:space="preserve"> approximate job quality indices for 2011 with </w:t>
      </w:r>
      <w:ins w:id="8" w:author="Jeremy Tanguy" w:date="2024-01-25T15:21:00Z">
        <w:r w:rsidR="00BC1D34" w:rsidRPr="5E28A1EC">
          <w:rPr>
            <w:sz w:val="24"/>
            <w:lang w:val="en-US"/>
          </w:rPr>
          <w:t xml:space="preserve">the values </w:t>
        </w:r>
      </w:ins>
      <w:r w:rsidR="00BC1D34" w:rsidRPr="5E28A1EC">
        <w:rPr>
          <w:sz w:val="24"/>
          <w:lang w:val="en-US"/>
        </w:rPr>
        <w:t>available for 2010</w:t>
      </w:r>
      <w:del w:id="9" w:author="Jeremy Tanguy" w:date="2024-01-25T15:22:00Z">
        <w:r w:rsidR="00BC1D34" w:rsidRPr="5E28A1EC" w:rsidDel="5E28A1EC">
          <w:rPr>
            <w:sz w:val="24"/>
            <w:lang w:val="en-US"/>
          </w:rPr>
          <w:delText xml:space="preserve"> v</w:delText>
        </w:r>
      </w:del>
      <w:del w:id="10" w:author="Jeremy Tanguy" w:date="2024-01-25T15:21:00Z">
        <w:r w:rsidR="00BC1D34" w:rsidRPr="5E28A1EC" w:rsidDel="5E28A1EC">
          <w:rPr>
            <w:sz w:val="24"/>
            <w:lang w:val="en-US"/>
          </w:rPr>
          <w:delText>alues</w:delText>
        </w:r>
      </w:del>
      <w:r w:rsidR="00BC1D34" w:rsidRPr="5E28A1EC">
        <w:rPr>
          <w:sz w:val="24"/>
          <w:lang w:val="en-US"/>
        </w:rPr>
        <w:t>.</w:t>
      </w:r>
      <w:r w:rsidR="00887C83">
        <w:rPr>
          <w:sz w:val="24"/>
          <w:lang w:val="en-US"/>
        </w:rPr>
        <w:t xml:space="preserve"> </w:t>
      </w:r>
    </w:p>
    <w:p w14:paraId="6A091392" w14:textId="15732C3B" w:rsidR="003D7D5E" w:rsidRPr="000C350F" w:rsidRDefault="003F13EF" w:rsidP="000C350F">
      <w:pPr>
        <w:spacing w:line="360" w:lineRule="auto"/>
        <w:rPr>
          <w:sz w:val="24"/>
          <w:lang w:val="en-US"/>
        </w:rPr>
      </w:pPr>
      <w:r>
        <w:rPr>
          <w:sz w:val="24"/>
          <w:lang w:val="en-US"/>
        </w:rPr>
        <w:lastRenderedPageBreak/>
        <w:t>Merging</w:t>
      </w:r>
      <w:r w:rsidR="003D7D5E">
        <w:rPr>
          <w:sz w:val="24"/>
          <w:lang w:val="en-US"/>
        </w:rPr>
        <w:t xml:space="preserve"> SHARE data with job quality indices from EWCS</w:t>
      </w:r>
      <w:r>
        <w:rPr>
          <w:sz w:val="24"/>
          <w:lang w:val="en-US"/>
        </w:rPr>
        <w:t xml:space="preserve"> requires the </w:t>
      </w:r>
      <w:r w:rsidR="003D7D5E">
        <w:rPr>
          <w:sz w:val="24"/>
          <w:lang w:val="en-US"/>
        </w:rPr>
        <w:t>identif</w:t>
      </w:r>
      <w:r>
        <w:rPr>
          <w:sz w:val="24"/>
          <w:lang w:val="en-US"/>
        </w:rPr>
        <w:t>ication of</w:t>
      </w:r>
      <w:r w:rsidR="003D7D5E">
        <w:rPr>
          <w:sz w:val="24"/>
          <w:lang w:val="en-US"/>
        </w:rPr>
        <w:t xml:space="preserve"> the occupation of each individual in the form of a 4-digit ISCO code. These </w:t>
      </w:r>
      <w:r w:rsidR="003D7D5E" w:rsidRPr="5E28A1EC">
        <w:rPr>
          <w:sz w:val="24"/>
          <w:lang w:val="en-US"/>
        </w:rPr>
        <w:t xml:space="preserve">codes were gradually recorded by the </w:t>
      </w:r>
      <w:r w:rsidR="00887C83">
        <w:rPr>
          <w:sz w:val="24"/>
          <w:lang w:val="en-US"/>
        </w:rPr>
        <w:t>SHARE</w:t>
      </w:r>
      <w:r w:rsidR="003D7D5E" w:rsidRPr="5E28A1EC">
        <w:rPr>
          <w:sz w:val="24"/>
          <w:lang w:val="en-US"/>
        </w:rPr>
        <w:t xml:space="preserve"> </w:t>
      </w:r>
      <w:r w:rsidR="00887C83">
        <w:rPr>
          <w:sz w:val="24"/>
          <w:lang w:val="en-US"/>
        </w:rPr>
        <w:t>working groups</w:t>
      </w:r>
      <w:r w:rsidR="003D7D5E" w:rsidRPr="5E28A1EC">
        <w:rPr>
          <w:sz w:val="24"/>
          <w:lang w:val="en-US"/>
        </w:rPr>
        <w:t xml:space="preserve"> since 2015</w:t>
      </w:r>
      <w:r w:rsidR="003D7D5E">
        <w:rPr>
          <w:sz w:val="24"/>
          <w:lang w:val="en-US"/>
        </w:rPr>
        <w:t xml:space="preserve">. The majority of codes, covering around 47 thousand individuals, were registered during the </w:t>
      </w:r>
      <w:proofErr w:type="spellStart"/>
      <w:r w:rsidR="003D7D5E">
        <w:rPr>
          <w:sz w:val="24"/>
          <w:lang w:val="en-US"/>
        </w:rPr>
        <w:t>Sharelife</w:t>
      </w:r>
      <w:proofErr w:type="spellEnd"/>
      <w:r w:rsidR="003D7D5E">
        <w:rPr>
          <w:sz w:val="24"/>
          <w:lang w:val="en-US"/>
        </w:rPr>
        <w:t xml:space="preserve"> module of wave 7, and another 2 thousand</w:t>
      </w:r>
      <w:r>
        <w:rPr>
          <w:sz w:val="24"/>
          <w:lang w:val="en-US"/>
        </w:rPr>
        <w:t xml:space="preserve"> - </w:t>
      </w:r>
      <w:r w:rsidR="003D7D5E">
        <w:rPr>
          <w:sz w:val="24"/>
          <w:lang w:val="en-US"/>
        </w:rPr>
        <w:t xml:space="preserve">during the regular SHARE modules of waves 6,7, and 8. </w:t>
      </w:r>
      <w:r w:rsidR="00BC1D34">
        <w:rPr>
          <w:sz w:val="24"/>
          <w:lang w:val="en-US"/>
        </w:rPr>
        <w:t xml:space="preserve">We recover all the available codes, which leaves us with a </w:t>
      </w:r>
      <w:r w:rsidR="003D7D5E">
        <w:rPr>
          <w:sz w:val="24"/>
          <w:lang w:val="en-US"/>
        </w:rPr>
        <w:t xml:space="preserve">sample of around 49 thousand </w:t>
      </w:r>
      <w:r w:rsidR="003D7D5E" w:rsidRPr="5E28A1EC">
        <w:rPr>
          <w:sz w:val="24"/>
          <w:lang w:val="en-US"/>
        </w:rPr>
        <w:t>individual</w:t>
      </w:r>
      <w:r w:rsidR="003D7D5E">
        <w:rPr>
          <w:sz w:val="24"/>
          <w:lang w:val="en-US"/>
        </w:rPr>
        <w:t xml:space="preserve">s. </w:t>
      </w:r>
    </w:p>
    <w:p w14:paraId="097EA046" w14:textId="7E748302" w:rsidR="00E11FAC" w:rsidRPr="000C350F" w:rsidRDefault="5E28A1EC" w:rsidP="5E28A1EC">
      <w:pPr>
        <w:spacing w:line="360" w:lineRule="auto"/>
        <w:rPr>
          <w:sz w:val="24"/>
          <w:lang w:val="en-US"/>
        </w:rPr>
      </w:pPr>
      <w:r w:rsidRPr="5E28A1EC">
        <w:rPr>
          <w:sz w:val="24"/>
          <w:lang w:val="en-US"/>
        </w:rPr>
        <w:t xml:space="preserve">Finally, we turn to the Mutual Information System on Social Protection (MISSOC) to identify detailed information on pension systems and their reforms across European Union countries. This information allows us to estimate the statutory retirement age and its changes induced by reforms for each individual within our dataset. </w:t>
      </w:r>
    </w:p>
    <w:p w14:paraId="24924C10" w14:textId="77777777" w:rsidR="00216AB2" w:rsidRPr="000C350F" w:rsidRDefault="00216AB2" w:rsidP="000C350F">
      <w:pPr>
        <w:spacing w:line="360" w:lineRule="auto"/>
        <w:rPr>
          <w:b/>
          <w:bCs/>
          <w:sz w:val="24"/>
          <w:lang w:val="en-US"/>
        </w:rPr>
      </w:pPr>
      <w:r w:rsidRPr="000C350F">
        <w:rPr>
          <w:b/>
          <w:bCs/>
          <w:sz w:val="24"/>
          <w:lang w:val="en-US"/>
        </w:rPr>
        <w:t>Methods</w:t>
      </w:r>
    </w:p>
    <w:p w14:paraId="5A9409B8" w14:textId="77777777" w:rsidR="00A33355" w:rsidRPr="000C350F" w:rsidRDefault="00E87720" w:rsidP="000C350F">
      <w:pPr>
        <w:spacing w:line="360" w:lineRule="auto"/>
        <w:rPr>
          <w:i/>
          <w:iCs/>
          <w:sz w:val="24"/>
          <w:lang w:val="en-US"/>
        </w:rPr>
      </w:pPr>
      <w:r w:rsidRPr="000C350F">
        <w:rPr>
          <w:i/>
          <w:iCs/>
          <w:sz w:val="24"/>
          <w:lang w:val="en-US"/>
        </w:rPr>
        <w:t>Sample</w:t>
      </w:r>
    </w:p>
    <w:p w14:paraId="41A6E9BD" w14:textId="75A77CF7" w:rsidR="0058795B" w:rsidRPr="000C350F" w:rsidRDefault="5E28A1EC">
      <w:pPr>
        <w:spacing w:line="360" w:lineRule="auto"/>
        <w:rPr>
          <w:sz w:val="24"/>
          <w:lang w:val="en-US"/>
        </w:rPr>
      </w:pPr>
      <w:r w:rsidRPr="5E28A1EC">
        <w:rPr>
          <w:sz w:val="24"/>
          <w:lang w:val="en-US"/>
        </w:rPr>
        <w:t>Our study covers data from 12 European countries that participated in waves</w:t>
      </w:r>
      <w:r w:rsidR="00887C83">
        <w:rPr>
          <w:sz w:val="24"/>
          <w:lang w:val="en-US"/>
        </w:rPr>
        <w:t xml:space="preserve"> 4 and 6</w:t>
      </w:r>
      <w:r w:rsidRPr="5E28A1EC">
        <w:rPr>
          <w:sz w:val="24"/>
          <w:lang w:val="en-US"/>
        </w:rPr>
        <w:t xml:space="preserve"> of SHARE: Austria, Belgium, Czech Republic, Denmark, Estonia, France, Germany, Italy, Slovenia, Spain, Sweden, and Switzerland. </w:t>
      </w:r>
      <w:r w:rsidR="703B0E2B" w:rsidRPr="703B0E2B">
        <w:rPr>
          <w:sz w:val="24"/>
          <w:lang w:val="en-US"/>
        </w:rPr>
        <w:t xml:space="preserve">To ensure our sample is representative of individuals potentially impacted by pension reforms, we implement several filters. We narrow our focus to individuals aged 50 or above, </w:t>
      </w:r>
      <w:del w:id="11" w:author="Jeremy Tanguy" w:date="2024-01-25T15:22:00Z">
        <w:r w:rsidR="00A33355" w:rsidRPr="703B0E2B" w:rsidDel="703B0E2B">
          <w:rPr>
            <w:sz w:val="24"/>
            <w:lang w:val="en-US"/>
          </w:rPr>
          <w:delText xml:space="preserve">maintaining </w:delText>
        </w:r>
      </w:del>
      <w:ins w:id="12" w:author="Jeremy Tanguy" w:date="2024-01-25T15:22:00Z">
        <w:r w:rsidR="703B0E2B" w:rsidRPr="703B0E2B">
          <w:rPr>
            <w:sz w:val="24"/>
            <w:lang w:val="en-US"/>
          </w:rPr>
          <w:t xml:space="preserve">having </w:t>
        </w:r>
      </w:ins>
      <w:r w:rsidR="703B0E2B" w:rsidRPr="703B0E2B">
        <w:rPr>
          <w:sz w:val="24"/>
          <w:lang w:val="en-US"/>
        </w:rPr>
        <w:t xml:space="preserve">continuous employment status </w:t>
      </w:r>
      <w:del w:id="13" w:author="Jeremy Tanguy" w:date="2024-01-25T15:22:00Z">
        <w:r w:rsidR="00A33355" w:rsidRPr="703B0E2B" w:rsidDel="703B0E2B">
          <w:rPr>
            <w:sz w:val="24"/>
            <w:lang w:val="en-US"/>
          </w:rPr>
          <w:delText>throughout the study period</w:delText>
        </w:r>
      </w:del>
      <w:ins w:id="14" w:author="Jeremy Tanguy" w:date="2024-01-25T15:22:00Z">
        <w:r w:rsidR="703B0E2B" w:rsidRPr="703B0E2B">
          <w:rPr>
            <w:sz w:val="24"/>
            <w:lang w:val="en-US"/>
          </w:rPr>
          <w:t>between 2011 and 201</w:t>
        </w:r>
      </w:ins>
      <w:ins w:id="15" w:author="Jeremy Tanguy" w:date="2024-01-25T15:23:00Z">
        <w:r w:rsidR="703B0E2B" w:rsidRPr="703B0E2B">
          <w:rPr>
            <w:sz w:val="24"/>
            <w:lang w:val="en-US"/>
          </w:rPr>
          <w:t>5</w:t>
        </w:r>
      </w:ins>
      <w:r w:rsidR="703B0E2B" w:rsidRPr="703B0E2B">
        <w:rPr>
          <w:sz w:val="24"/>
          <w:lang w:val="en-US"/>
        </w:rPr>
        <w:t xml:space="preserve">, and not working </w:t>
      </w:r>
      <w:del w:id="16" w:author="Jeremy Tanguy" w:date="2024-01-25T15:23:00Z">
        <w:r w:rsidR="00A33355" w:rsidRPr="703B0E2B" w:rsidDel="703B0E2B">
          <w:rPr>
            <w:sz w:val="24"/>
            <w:lang w:val="en-US"/>
          </w:rPr>
          <w:delText xml:space="preserve">past </w:delText>
        </w:r>
      </w:del>
      <w:ins w:id="17" w:author="Jeremy Tanguy" w:date="2024-01-25T15:23:00Z">
        <w:r w:rsidR="703B0E2B" w:rsidRPr="703B0E2B">
          <w:rPr>
            <w:sz w:val="24"/>
            <w:lang w:val="en-US"/>
          </w:rPr>
          <w:t xml:space="preserve">beyond </w:t>
        </w:r>
      </w:ins>
      <w:r w:rsidR="703B0E2B" w:rsidRPr="703B0E2B">
        <w:rPr>
          <w:sz w:val="24"/>
          <w:lang w:val="en-US"/>
        </w:rPr>
        <w:t xml:space="preserve">the statutory retirement age. Using retrospective employment data from </w:t>
      </w:r>
      <w:proofErr w:type="spellStart"/>
      <w:r w:rsidR="00887C83">
        <w:rPr>
          <w:sz w:val="24"/>
          <w:lang w:val="en-US"/>
        </w:rPr>
        <w:t>Sharelife</w:t>
      </w:r>
      <w:proofErr w:type="spellEnd"/>
      <w:r w:rsidR="703B0E2B" w:rsidRPr="703B0E2B">
        <w:rPr>
          <w:sz w:val="24"/>
          <w:lang w:val="en-US"/>
        </w:rPr>
        <w:t xml:space="preserve">, we further exclude individuals with less than 10 years of social security contributions, as they are </w:t>
      </w:r>
      <w:del w:id="18" w:author="Jeremy Tanguy" w:date="2024-01-25T15:25:00Z">
        <w:r w:rsidR="00A33355" w:rsidRPr="703B0E2B" w:rsidDel="703B0E2B">
          <w:rPr>
            <w:sz w:val="24"/>
            <w:lang w:val="en-US"/>
          </w:rPr>
          <w:delText xml:space="preserve">susceptible </w:delText>
        </w:r>
      </w:del>
      <w:ins w:id="19" w:author="Jeremy Tanguy" w:date="2024-01-25T15:25:00Z">
        <w:r w:rsidR="703B0E2B" w:rsidRPr="703B0E2B">
          <w:rPr>
            <w:sz w:val="24"/>
            <w:lang w:val="en-US"/>
          </w:rPr>
          <w:t xml:space="preserve">likely </w:t>
        </w:r>
      </w:ins>
      <w:r w:rsidR="703B0E2B" w:rsidRPr="703B0E2B">
        <w:rPr>
          <w:sz w:val="24"/>
          <w:lang w:val="en-US"/>
        </w:rPr>
        <w:t>to be</w:t>
      </w:r>
      <w:del w:id="20" w:author="Jeremy Tanguy" w:date="2024-01-25T15:25:00Z">
        <w:r w:rsidR="00A33355" w:rsidRPr="703B0E2B" w:rsidDel="703B0E2B">
          <w:rPr>
            <w:sz w:val="24"/>
            <w:lang w:val="en-US"/>
          </w:rPr>
          <w:delText>ing</w:delText>
        </w:r>
      </w:del>
      <w:r w:rsidR="703B0E2B" w:rsidRPr="703B0E2B">
        <w:rPr>
          <w:sz w:val="24"/>
          <w:lang w:val="en-US"/>
        </w:rPr>
        <w:t xml:space="preserve"> detached from work. Finally, some observations are lost due to missing values. </w:t>
      </w:r>
    </w:p>
    <w:p w14:paraId="07972719" w14:textId="0967B716" w:rsidR="001645BF" w:rsidRPr="000C350F" w:rsidRDefault="5E28A1EC" w:rsidP="703B0E2B">
      <w:pPr>
        <w:spacing w:line="360" w:lineRule="auto"/>
        <w:rPr>
          <w:sz w:val="24"/>
          <w:lang w:val="en-US"/>
        </w:rPr>
      </w:pPr>
      <w:r w:rsidRPr="5E28A1EC">
        <w:rPr>
          <w:sz w:val="24"/>
          <w:lang w:val="en-US"/>
        </w:rPr>
        <w:t>The result</w:t>
      </w:r>
      <w:ins w:id="21" w:author="Jeremy Tanguy" w:date="2024-01-25T15:25:00Z">
        <w:r w:rsidRPr="5E28A1EC">
          <w:rPr>
            <w:sz w:val="24"/>
            <w:lang w:val="en-US"/>
          </w:rPr>
          <w:t>ing</w:t>
        </w:r>
      </w:ins>
      <w:del w:id="22" w:author="Jeremy Tanguy" w:date="2024-01-25T15:25:00Z">
        <w:r w:rsidR="001645BF" w:rsidRPr="5E28A1EC" w:rsidDel="5E28A1EC">
          <w:rPr>
            <w:sz w:val="24"/>
            <w:lang w:val="en-US"/>
          </w:rPr>
          <w:delText>ant</w:delText>
        </w:r>
      </w:del>
      <w:r w:rsidRPr="5E28A1EC">
        <w:rPr>
          <w:sz w:val="24"/>
          <w:lang w:val="en-US"/>
        </w:rPr>
        <w:t xml:space="preserve"> sample </w:t>
      </w:r>
      <w:del w:id="23" w:author="Jeremy Tanguy" w:date="2024-01-25T15:31:00Z">
        <w:r w:rsidR="001645BF" w:rsidRPr="5E28A1EC" w:rsidDel="5E28A1EC">
          <w:rPr>
            <w:sz w:val="24"/>
            <w:lang w:val="en-US"/>
          </w:rPr>
          <w:delText xml:space="preserve">constitutes </w:delText>
        </w:r>
      </w:del>
      <w:ins w:id="24" w:author="Jeremy Tanguy" w:date="2024-01-25T15:31:00Z">
        <w:r w:rsidRPr="5E28A1EC">
          <w:rPr>
            <w:sz w:val="24"/>
            <w:lang w:val="en-US"/>
          </w:rPr>
          <w:t xml:space="preserve">is </w:t>
        </w:r>
      </w:ins>
      <w:r w:rsidRPr="5E28A1EC">
        <w:rPr>
          <w:sz w:val="24"/>
          <w:lang w:val="en-US"/>
        </w:rPr>
        <w:t xml:space="preserve">a balanced panel </w:t>
      </w:r>
      <w:ins w:id="25" w:author="Jeremy Tanguy" w:date="2024-01-25T15:26:00Z">
        <w:r w:rsidRPr="5E28A1EC">
          <w:rPr>
            <w:sz w:val="24"/>
            <w:lang w:val="en-US"/>
          </w:rPr>
          <w:t xml:space="preserve">of </w:t>
        </w:r>
      </w:ins>
      <w:r w:rsidR="00BC1D34">
        <w:rPr>
          <w:sz w:val="24"/>
          <w:lang w:val="en-US"/>
        </w:rPr>
        <w:t>3</w:t>
      </w:r>
      <w:ins w:id="26" w:author="Jeremy Tanguy" w:date="2024-01-25T15:26:00Z">
        <w:r w:rsidRPr="5E28A1EC">
          <w:rPr>
            <w:sz w:val="24"/>
            <w:lang w:val="en-US"/>
          </w:rPr>
          <w:t>,</w:t>
        </w:r>
      </w:ins>
      <w:r w:rsidR="00BC1D34">
        <w:rPr>
          <w:sz w:val="24"/>
          <w:lang w:val="en-US"/>
        </w:rPr>
        <w:t>922</w:t>
      </w:r>
      <w:ins w:id="27" w:author="Jeremy Tanguy" w:date="2024-01-25T15:26:00Z">
        <w:r w:rsidRPr="5E28A1EC">
          <w:rPr>
            <w:sz w:val="24"/>
            <w:lang w:val="en-US"/>
          </w:rPr>
          <w:t xml:space="preserve"> </w:t>
        </w:r>
      </w:ins>
      <w:ins w:id="28" w:author="Jeremy Tanguy" w:date="2024-01-25T15:31:00Z">
        <w:r w:rsidRPr="5E28A1EC">
          <w:rPr>
            <w:sz w:val="24"/>
            <w:lang w:val="en-US"/>
          </w:rPr>
          <w:t xml:space="preserve">workers </w:t>
        </w:r>
      </w:ins>
      <w:ins w:id="29" w:author="Jeremy Tanguy" w:date="2024-01-25T15:26:00Z">
        <w:r w:rsidRPr="5E28A1EC">
          <w:rPr>
            <w:sz w:val="24"/>
            <w:lang w:val="en-US"/>
          </w:rPr>
          <w:t>observed both in 2011 and 2015</w:t>
        </w:r>
      </w:ins>
      <w:del w:id="30" w:author="Jeremy Tanguy" w:date="2024-01-25T15:26:00Z">
        <w:r w:rsidR="001645BF" w:rsidRPr="5E28A1EC" w:rsidDel="5E28A1EC">
          <w:rPr>
            <w:sz w:val="24"/>
            <w:lang w:val="en-US"/>
          </w:rPr>
          <w:delText>with 4298 observations, corresponding to 2149 unique individuals</w:delText>
        </w:r>
      </w:del>
      <w:r w:rsidRPr="5E28A1EC">
        <w:rPr>
          <w:sz w:val="24"/>
          <w:lang w:val="en-US"/>
        </w:rPr>
        <w:t>. 5</w:t>
      </w:r>
      <w:r w:rsidR="00887C83">
        <w:rPr>
          <w:sz w:val="24"/>
          <w:lang w:val="en-US"/>
        </w:rPr>
        <w:t>8</w:t>
      </w:r>
      <w:r w:rsidRPr="5E28A1EC">
        <w:rPr>
          <w:sz w:val="24"/>
          <w:lang w:val="en-US"/>
        </w:rPr>
        <w:t xml:space="preserve">% of </w:t>
      </w:r>
      <w:del w:id="31" w:author="Jeremy Tanguy" w:date="2024-01-25T15:32:00Z">
        <w:r w:rsidR="001645BF" w:rsidRPr="5E28A1EC" w:rsidDel="5E28A1EC">
          <w:rPr>
            <w:sz w:val="24"/>
            <w:lang w:val="en-US"/>
          </w:rPr>
          <w:delText xml:space="preserve">individuals </w:delText>
        </w:r>
      </w:del>
      <w:ins w:id="32" w:author="Jeremy Tanguy" w:date="2024-01-25T15:32:00Z">
        <w:r w:rsidRPr="5E28A1EC">
          <w:rPr>
            <w:sz w:val="24"/>
            <w:lang w:val="en-US"/>
          </w:rPr>
          <w:t xml:space="preserve">these workers </w:t>
        </w:r>
      </w:ins>
      <w:r w:rsidRPr="5E28A1EC">
        <w:rPr>
          <w:sz w:val="24"/>
          <w:lang w:val="en-US"/>
        </w:rPr>
        <w:t>are female, with an average age of 56.</w:t>
      </w:r>
      <w:r w:rsidR="00887C83">
        <w:rPr>
          <w:sz w:val="24"/>
          <w:lang w:val="en-US"/>
        </w:rPr>
        <w:t>84</w:t>
      </w:r>
      <w:r w:rsidRPr="5E28A1EC">
        <w:rPr>
          <w:sz w:val="24"/>
          <w:lang w:val="en-US"/>
        </w:rPr>
        <w:t xml:space="preserve">. On average, </w:t>
      </w:r>
      <w:del w:id="33" w:author="Jeremy Tanguy" w:date="2024-01-25T15:32:00Z">
        <w:r w:rsidR="001645BF" w:rsidRPr="5E28A1EC" w:rsidDel="5E28A1EC">
          <w:rPr>
            <w:sz w:val="24"/>
            <w:lang w:val="en-US"/>
          </w:rPr>
          <w:delText xml:space="preserve">individuals </w:delText>
        </w:r>
      </w:del>
      <w:ins w:id="34" w:author="Jeremy Tanguy" w:date="2024-01-25T15:32:00Z">
        <w:r w:rsidRPr="5E28A1EC">
          <w:rPr>
            <w:sz w:val="24"/>
            <w:lang w:val="en-US"/>
          </w:rPr>
          <w:t xml:space="preserve">they </w:t>
        </w:r>
      </w:ins>
      <w:r w:rsidRPr="5E28A1EC">
        <w:rPr>
          <w:sz w:val="24"/>
          <w:lang w:val="en-US"/>
        </w:rPr>
        <w:t>have 1.</w:t>
      </w:r>
      <w:r w:rsidR="00887C83">
        <w:rPr>
          <w:sz w:val="24"/>
          <w:lang w:val="en-US"/>
        </w:rPr>
        <w:t>91</w:t>
      </w:r>
      <w:r w:rsidRPr="5E28A1EC">
        <w:rPr>
          <w:sz w:val="24"/>
          <w:lang w:val="en-US"/>
        </w:rPr>
        <w:t xml:space="preserve"> children. </w:t>
      </w:r>
      <w:del w:id="35" w:author="Berangere Legendre" w:date="2024-01-26T10:04:00Z">
        <w:r w:rsidR="001645BF" w:rsidRPr="5E28A1EC" w:rsidDel="5E28A1EC">
          <w:rPr>
            <w:sz w:val="24"/>
            <w:lang w:val="en-US"/>
          </w:rPr>
          <w:delText xml:space="preserve">In terms of employment sectors, </w:delText>
        </w:r>
      </w:del>
      <w:r w:rsidR="00887C83">
        <w:rPr>
          <w:sz w:val="24"/>
          <w:lang w:val="en-US"/>
        </w:rPr>
        <w:t>74</w:t>
      </w:r>
      <w:r w:rsidRPr="5E28A1EC">
        <w:rPr>
          <w:sz w:val="24"/>
          <w:lang w:val="en-US"/>
        </w:rPr>
        <w:t xml:space="preserve">% work in the private sector, </w:t>
      </w:r>
      <w:r w:rsidR="00887C83">
        <w:rPr>
          <w:sz w:val="24"/>
          <w:lang w:val="en-US"/>
        </w:rPr>
        <w:t>17</w:t>
      </w:r>
      <w:r w:rsidRPr="5E28A1EC">
        <w:rPr>
          <w:sz w:val="24"/>
          <w:lang w:val="en-US"/>
        </w:rPr>
        <w:t>% in the public sector, and the remainder are self-employed. Detailed descriptive statistics are presented in A</w:t>
      </w:r>
      <w:ins w:id="36" w:author="Jeremy Tanguy" w:date="2024-01-25T15:30:00Z">
        <w:r w:rsidRPr="5E28A1EC">
          <w:rPr>
            <w:sz w:val="24"/>
            <w:lang w:val="en-US"/>
          </w:rPr>
          <w:t>ppendix</w:t>
        </w:r>
      </w:ins>
      <w:del w:id="37" w:author="Jeremy Tanguy" w:date="2024-01-25T15:30:00Z">
        <w:r w:rsidR="001645BF" w:rsidRPr="5E28A1EC" w:rsidDel="5E28A1EC">
          <w:rPr>
            <w:sz w:val="24"/>
            <w:lang w:val="en-US"/>
          </w:rPr>
          <w:delText>nnex</w:delText>
        </w:r>
      </w:del>
      <w:r w:rsidRPr="5E28A1EC">
        <w:rPr>
          <w:sz w:val="24"/>
          <w:lang w:val="en-US"/>
        </w:rPr>
        <w:t xml:space="preserve"> 1.</w:t>
      </w:r>
    </w:p>
    <w:p w14:paraId="0E63B08A" w14:textId="77777777" w:rsidR="00E87720" w:rsidRPr="000C350F" w:rsidRDefault="00E87720" w:rsidP="000C350F">
      <w:pPr>
        <w:spacing w:line="360" w:lineRule="auto"/>
        <w:rPr>
          <w:i/>
          <w:iCs/>
          <w:sz w:val="24"/>
          <w:lang w:val="en-US"/>
        </w:rPr>
      </w:pPr>
      <w:r w:rsidRPr="000C350F">
        <w:rPr>
          <w:i/>
          <w:iCs/>
          <w:sz w:val="24"/>
          <w:lang w:val="en-US"/>
        </w:rPr>
        <w:t>Work horizon change</w:t>
      </w:r>
    </w:p>
    <w:p w14:paraId="5523CA7D" w14:textId="6AE78987" w:rsidR="00E87720" w:rsidRPr="000C350F" w:rsidRDefault="5E28A1EC" w:rsidP="5E28A1EC">
      <w:pPr>
        <w:spacing w:line="360" w:lineRule="auto"/>
        <w:rPr>
          <w:sz w:val="24"/>
          <w:lang w:val="en-US"/>
        </w:rPr>
      </w:pPr>
      <w:r w:rsidRPr="5E28A1EC">
        <w:rPr>
          <w:sz w:val="24"/>
          <w:lang w:val="en-US"/>
        </w:rPr>
        <w:t>We define work horizon (YTR) as the residual number of years before an individual achieves the statutory retirement age</w:t>
      </w:r>
      <w:r w:rsidR="003F13EF">
        <w:rPr>
          <w:sz w:val="24"/>
          <w:lang w:val="en-US"/>
        </w:rPr>
        <w:t>,</w:t>
      </w:r>
      <w:ins w:id="38" w:author="Jeremy Tanguy" w:date="2024-01-26T12:49:00Z">
        <w:r w:rsidRPr="5E28A1EC">
          <w:rPr>
            <w:sz w:val="24"/>
            <w:lang w:val="en-US"/>
          </w:rPr>
          <w:t xml:space="preserve"> and work horizon change </w:t>
        </w:r>
      </w:ins>
      <w:ins w:id="39" w:author="Jeremy Tanguy" w:date="2024-01-26T12:50:00Z">
        <w:r w:rsidRPr="5E28A1EC">
          <w:rPr>
            <w:rFonts w:eastAsia="Times New Roman" w:cs="Times New Roman"/>
            <w:sz w:val="24"/>
            <w:lang w:val="en-US"/>
          </w:rPr>
          <w:t>(ΔYTR), as the change in this work horizon induced by pension system reforms</w:t>
        </w:r>
      </w:ins>
      <w:r w:rsidR="00BC1D34">
        <w:rPr>
          <w:rFonts w:eastAsia="Times New Roman" w:cs="Times New Roman"/>
          <w:sz w:val="24"/>
          <w:lang w:val="en-US"/>
        </w:rPr>
        <w:t xml:space="preserve">. </w:t>
      </w:r>
      <w:del w:id="40" w:author="Jeremy Tanguy" w:date="2024-01-26T12:51:00Z">
        <w:r w:rsidR="00E87720" w:rsidRPr="5E28A1EC" w:rsidDel="5E28A1EC">
          <w:rPr>
            <w:sz w:val="24"/>
            <w:lang w:val="en-US"/>
          </w:rPr>
          <w:delText xml:space="preserve">, and work horizon change </w:delText>
        </w:r>
      </w:del>
      <w:del w:id="41" w:author="Jeremy Tanguy" w:date="2024-01-26T12:50:00Z">
        <w:r w:rsidR="00E87720" w:rsidRPr="5E28A1EC" w:rsidDel="5E28A1EC">
          <w:rPr>
            <w:sz w:val="24"/>
            <w:lang w:val="en-US"/>
          </w:rPr>
          <w:delText>(ΔYTR)</w:delText>
        </w:r>
      </w:del>
      <w:del w:id="42" w:author="Jeremy Tanguy" w:date="2024-01-26T12:51:00Z">
        <w:r w:rsidR="00E87720" w:rsidRPr="5E28A1EC" w:rsidDel="5E28A1EC">
          <w:rPr>
            <w:sz w:val="24"/>
            <w:lang w:val="en-US"/>
          </w:rPr>
          <w:delText xml:space="preserve"> - </w:delText>
        </w:r>
      </w:del>
      <w:del w:id="43" w:author="Jeremy Tanguy" w:date="2024-01-26T12:44:00Z">
        <w:r w:rsidR="00E87720" w:rsidRPr="5E28A1EC" w:rsidDel="5E28A1EC">
          <w:rPr>
            <w:sz w:val="24"/>
            <w:lang w:val="en-US"/>
          </w:rPr>
          <w:delText xml:space="preserve">as the change in years induced by pension system reforms. </w:delText>
        </w:r>
      </w:del>
      <w:r w:rsidRPr="5E28A1EC">
        <w:rPr>
          <w:sz w:val="24"/>
          <w:lang w:val="en-US"/>
        </w:rPr>
        <w:t xml:space="preserve">The latter is the treatment variable in our setting. </w:t>
      </w:r>
    </w:p>
    <w:p w14:paraId="4F0B2306" w14:textId="71D412F8" w:rsidR="001645BF" w:rsidRPr="000C350F" w:rsidRDefault="00A33355" w:rsidP="5E28A1EC">
      <w:pPr>
        <w:spacing w:line="360" w:lineRule="auto"/>
        <w:rPr>
          <w:sz w:val="24"/>
          <w:lang w:val="en-US"/>
        </w:rPr>
      </w:pPr>
      <w:del w:id="44" w:author="Jeremy Tanguy" w:date="2024-01-26T12:45:00Z">
        <w:r w:rsidRPr="5E28A1EC" w:rsidDel="5E28A1EC">
          <w:rPr>
            <w:sz w:val="24"/>
            <w:lang w:val="en-US"/>
          </w:rPr>
          <w:delText>U</w:delText>
        </w:r>
      </w:del>
      <w:del w:id="45" w:author="Jeremy Tanguy" w:date="2024-01-26T12:40:00Z">
        <w:r w:rsidRPr="5E28A1EC" w:rsidDel="5E28A1EC">
          <w:rPr>
            <w:sz w:val="24"/>
            <w:lang w:val="en-US"/>
          </w:rPr>
          <w:delText>tilizing</w:delText>
        </w:r>
      </w:del>
      <w:del w:id="46" w:author="Jeremy Tanguy" w:date="2024-01-26T12:45:00Z">
        <w:r w:rsidRPr="5E28A1EC" w:rsidDel="5E28A1EC">
          <w:rPr>
            <w:sz w:val="24"/>
            <w:lang w:val="en-US"/>
          </w:rPr>
          <w:delText xml:space="preserve"> </w:delText>
        </w:r>
      </w:del>
      <w:ins w:id="47" w:author="Jeremy Tanguy" w:date="2024-01-26T12:45:00Z">
        <w:r w:rsidR="5E28A1EC" w:rsidRPr="5E28A1EC">
          <w:rPr>
            <w:sz w:val="24"/>
            <w:lang w:val="en-US"/>
          </w:rPr>
          <w:t xml:space="preserve">Based on </w:t>
        </w:r>
      </w:ins>
      <w:ins w:id="48" w:author="Jeremy Tanguy" w:date="2024-01-26T12:54:00Z">
        <w:r w:rsidR="5E28A1EC" w:rsidRPr="5E28A1EC">
          <w:rPr>
            <w:sz w:val="24"/>
            <w:lang w:val="en-US"/>
          </w:rPr>
          <w:t xml:space="preserve">the </w:t>
        </w:r>
      </w:ins>
      <w:r w:rsidR="5E28A1EC" w:rsidRPr="5E28A1EC">
        <w:rPr>
          <w:sz w:val="24"/>
          <w:lang w:val="en-US"/>
        </w:rPr>
        <w:t>MISSOC data</w:t>
      </w:r>
      <w:ins w:id="49" w:author="Jeremy Tanguy" w:date="2024-01-26T12:54:00Z">
        <w:r w:rsidR="5E28A1EC" w:rsidRPr="5E28A1EC">
          <w:rPr>
            <w:sz w:val="24"/>
            <w:lang w:val="en-US"/>
          </w:rPr>
          <w:t>base</w:t>
        </w:r>
      </w:ins>
      <w:r w:rsidR="5E28A1EC" w:rsidRPr="5E28A1EC">
        <w:rPr>
          <w:sz w:val="24"/>
          <w:lang w:val="en-US"/>
        </w:rPr>
        <w:t xml:space="preserve">, we use old age pension eligibility criteria in concerned countries, including age, gender, number of children (for the Czech Republic), sector of </w:t>
      </w:r>
      <w:r w:rsidR="5E28A1EC" w:rsidRPr="5E28A1EC">
        <w:rPr>
          <w:sz w:val="24"/>
          <w:lang w:val="en-US"/>
        </w:rPr>
        <w:lastRenderedPageBreak/>
        <w:t>employment (for Italy), and years of contribution to social security to define cells and calculate statutory retirement age for each individual</w:t>
      </w:r>
      <w:r w:rsidR="003F13EF">
        <w:rPr>
          <w:sz w:val="24"/>
          <w:lang w:val="en-US"/>
        </w:rPr>
        <w:t xml:space="preserve"> </w:t>
      </w:r>
      <w:r w:rsidR="003F13EF" w:rsidRPr="5E28A1EC">
        <w:rPr>
          <w:sz w:val="24"/>
          <w:lang w:val="en-US"/>
        </w:rPr>
        <w:t>(see A</w:t>
      </w:r>
      <w:del w:id="50" w:author="Jeremy Tanguy" w:date="2024-01-26T12:46:00Z">
        <w:r w:rsidR="003F13EF" w:rsidRPr="5E28A1EC" w:rsidDel="5E28A1EC">
          <w:rPr>
            <w:sz w:val="24"/>
            <w:lang w:val="en-US"/>
          </w:rPr>
          <w:delText>nnex</w:delText>
        </w:r>
      </w:del>
      <w:ins w:id="51" w:author="Jeremy Tanguy" w:date="2024-01-26T12:46:00Z">
        <w:r w:rsidR="003F13EF" w:rsidRPr="5E28A1EC">
          <w:rPr>
            <w:sz w:val="24"/>
            <w:lang w:val="en-US"/>
          </w:rPr>
          <w:t>ppendix</w:t>
        </w:r>
      </w:ins>
      <w:r w:rsidR="003F13EF" w:rsidRPr="5E28A1EC">
        <w:rPr>
          <w:sz w:val="24"/>
          <w:lang w:val="en-US"/>
        </w:rPr>
        <w:t xml:space="preserve"> 2</w:t>
      </w:r>
      <w:r w:rsidR="003F13EF">
        <w:rPr>
          <w:sz w:val="24"/>
          <w:lang w:val="en-US"/>
        </w:rPr>
        <w:t xml:space="preserve"> for a detailed summary of rules</w:t>
      </w:r>
      <w:r w:rsidR="003F13EF" w:rsidRPr="5E28A1EC">
        <w:rPr>
          <w:sz w:val="24"/>
          <w:lang w:val="en-US"/>
        </w:rPr>
        <w:t>)</w:t>
      </w:r>
      <w:r w:rsidR="5E28A1EC" w:rsidRPr="5E28A1EC">
        <w:rPr>
          <w:sz w:val="24"/>
          <w:lang w:val="en-US"/>
        </w:rPr>
        <w:t xml:space="preserve">, under </w:t>
      </w:r>
      <w:del w:id="52" w:author="Jeremy Tanguy" w:date="2024-01-26T12:46:00Z">
        <w:r w:rsidRPr="5E28A1EC" w:rsidDel="5E28A1EC">
          <w:rPr>
            <w:sz w:val="24"/>
            <w:lang w:val="en-US"/>
          </w:rPr>
          <w:delText xml:space="preserve">an </w:delText>
        </w:r>
      </w:del>
      <w:ins w:id="53" w:author="Jeremy Tanguy" w:date="2024-01-26T12:46:00Z">
        <w:r w:rsidR="5E28A1EC" w:rsidRPr="5E28A1EC">
          <w:rPr>
            <w:sz w:val="24"/>
            <w:lang w:val="en-US"/>
          </w:rPr>
          <w:t xml:space="preserve">the </w:t>
        </w:r>
      </w:ins>
      <w:r w:rsidR="5E28A1EC" w:rsidRPr="5E28A1EC">
        <w:rPr>
          <w:sz w:val="24"/>
          <w:lang w:val="en-US"/>
        </w:rPr>
        <w:t>assumption of continuous employment in the future.  The average calculated statutory retirement age in our sample is 63.</w:t>
      </w:r>
      <w:r w:rsidR="00887C83">
        <w:rPr>
          <w:sz w:val="24"/>
          <w:lang w:val="en-US"/>
        </w:rPr>
        <w:t>44</w:t>
      </w:r>
      <w:r w:rsidR="5E28A1EC" w:rsidRPr="5E28A1EC">
        <w:rPr>
          <w:sz w:val="24"/>
          <w:lang w:val="en-US"/>
        </w:rPr>
        <w:t xml:space="preserve"> years, and the average residual work horizon is 6.</w:t>
      </w:r>
      <w:r w:rsidR="00887C83">
        <w:rPr>
          <w:sz w:val="24"/>
          <w:lang w:val="en-US"/>
        </w:rPr>
        <w:t>60</w:t>
      </w:r>
      <w:r w:rsidR="5E28A1EC" w:rsidRPr="5E28A1EC">
        <w:rPr>
          <w:sz w:val="24"/>
          <w:lang w:val="en-US"/>
        </w:rPr>
        <w:t xml:space="preserve"> years.</w:t>
      </w:r>
    </w:p>
    <w:p w14:paraId="4DF81553" w14:textId="278E8771" w:rsidR="001645BF" w:rsidRPr="000C350F" w:rsidRDefault="5E28A1EC" w:rsidP="5E28A1EC">
      <w:pPr>
        <w:spacing w:line="360" w:lineRule="auto"/>
        <w:rPr>
          <w:sz w:val="24"/>
          <w:lang w:val="en-US"/>
        </w:rPr>
      </w:pPr>
      <w:r w:rsidRPr="5E28A1EC">
        <w:rPr>
          <w:sz w:val="24"/>
          <w:lang w:val="en-US"/>
        </w:rPr>
        <w:t xml:space="preserve">The MISSOC database also allows us to identify pension system reforms introduced between 2011 and 2015 and calculate the induced changes in </w:t>
      </w:r>
      <w:r w:rsidR="00BC1D34">
        <w:rPr>
          <w:sz w:val="24"/>
          <w:lang w:val="en-US"/>
        </w:rPr>
        <w:t xml:space="preserve">the </w:t>
      </w:r>
      <w:r w:rsidRPr="5E28A1EC">
        <w:rPr>
          <w:sz w:val="24"/>
          <w:lang w:val="en-US"/>
        </w:rPr>
        <w:t xml:space="preserve">work horizon. 7 out of 12 countries tightened old age pension eligibility criteria, leading to an increase in residual work horizon of up to </w:t>
      </w:r>
      <w:r w:rsidR="00887C83">
        <w:rPr>
          <w:sz w:val="24"/>
          <w:lang w:val="en-US"/>
        </w:rPr>
        <w:t>5</w:t>
      </w:r>
      <w:r w:rsidRPr="5E28A1EC">
        <w:rPr>
          <w:sz w:val="24"/>
          <w:lang w:val="en-US"/>
        </w:rPr>
        <w:t xml:space="preserve"> years over the study period. In total, 4</w:t>
      </w:r>
      <w:r w:rsidR="003A5748">
        <w:rPr>
          <w:sz w:val="24"/>
          <w:lang w:val="en-US"/>
        </w:rPr>
        <w:t>2</w:t>
      </w:r>
      <w:r w:rsidRPr="5E28A1EC">
        <w:rPr>
          <w:sz w:val="24"/>
          <w:lang w:val="en-US"/>
        </w:rPr>
        <w:t xml:space="preserve">% of individuals in the sample experienced an increase in work horizon with an average of 0.7 years. </w:t>
      </w:r>
    </w:p>
    <w:p w14:paraId="037B841C" w14:textId="70C6E12A" w:rsidR="00A33355" w:rsidRPr="006102FD" w:rsidRDefault="00BC1D34" w:rsidP="5E28A1EC">
      <w:pPr>
        <w:spacing w:line="360" w:lineRule="auto"/>
        <w:rPr>
          <w:i/>
          <w:iCs/>
          <w:sz w:val="24"/>
          <w:lang w:val="en-US"/>
        </w:rPr>
      </w:pPr>
      <w:r>
        <w:rPr>
          <w:i/>
          <w:iCs/>
          <w:sz w:val="24"/>
          <w:lang w:val="en-US"/>
        </w:rPr>
        <w:t>Mental health</w:t>
      </w:r>
    </w:p>
    <w:p w14:paraId="12A83E18" w14:textId="042B6D0F" w:rsidR="009047F5" w:rsidRPr="000C350F" w:rsidRDefault="009047F5" w:rsidP="5E28A1EC">
      <w:pPr>
        <w:spacing w:line="360" w:lineRule="auto"/>
        <w:rPr>
          <w:sz w:val="24"/>
          <w:lang w:val="en-US"/>
        </w:rPr>
      </w:pPr>
      <w:r w:rsidRPr="5E28A1EC">
        <w:rPr>
          <w:sz w:val="24"/>
          <w:lang w:val="en-US"/>
        </w:rPr>
        <w:t xml:space="preserve">We </w:t>
      </w:r>
      <w:del w:id="54" w:author="Jeremy Tanguy" w:date="2024-01-26T12:57:00Z">
        <w:r w:rsidRPr="5E28A1EC" w:rsidDel="5E28A1EC">
          <w:rPr>
            <w:sz w:val="24"/>
            <w:lang w:val="en-US"/>
          </w:rPr>
          <w:delText>capture the target variable with</w:delText>
        </w:r>
      </w:del>
      <w:ins w:id="55" w:author="Jeremy Tanguy" w:date="2024-01-26T12:57:00Z">
        <w:r w:rsidR="00A33355" w:rsidRPr="5E28A1EC">
          <w:rPr>
            <w:sz w:val="24"/>
            <w:lang w:val="en-US"/>
          </w:rPr>
          <w:t>measure the mental health</w:t>
        </w:r>
      </w:ins>
      <w:ins w:id="56" w:author="Jeremy Tanguy" w:date="2024-01-26T12:58:00Z">
        <w:r w:rsidR="00A33355" w:rsidRPr="5E28A1EC">
          <w:rPr>
            <w:sz w:val="24"/>
            <w:lang w:val="en-US"/>
          </w:rPr>
          <w:t xml:space="preserve"> of individuals</w:t>
        </w:r>
      </w:ins>
      <w:ins w:id="57" w:author="Jeremy Tanguy" w:date="2024-01-26T12:57:00Z">
        <w:r w:rsidR="00A33355" w:rsidRPr="5E28A1EC">
          <w:rPr>
            <w:sz w:val="24"/>
            <w:lang w:val="en-US"/>
          </w:rPr>
          <w:t xml:space="preserve"> </w:t>
        </w:r>
      </w:ins>
      <w:ins w:id="58" w:author="Jeremy Tanguy" w:date="2024-01-26T12:58:00Z">
        <w:r w:rsidR="00A33355" w:rsidRPr="5E28A1EC">
          <w:rPr>
            <w:sz w:val="24"/>
            <w:lang w:val="en-US"/>
          </w:rPr>
          <w:t>using</w:t>
        </w:r>
      </w:ins>
      <w:r w:rsidR="00A33355" w:rsidRPr="5E28A1EC">
        <w:rPr>
          <w:sz w:val="24"/>
          <w:lang w:val="en-US"/>
        </w:rPr>
        <w:t xml:space="preserve"> the Euro-D scale</w:t>
      </w:r>
      <w:r w:rsidR="007218B9" w:rsidRPr="5E28A1EC">
        <w:rPr>
          <w:sz w:val="24"/>
          <w:lang w:val="en-US"/>
        </w:rPr>
        <w:t xml:space="preserve"> </w:t>
      </w:r>
      <w:sdt>
        <w:sdtPr>
          <w:rPr>
            <w:sz w:val="24"/>
            <w:lang w:val="en-US"/>
          </w:rPr>
          <w:id w:val="-145132463"/>
          <w:placeholder>
            <w:docPart w:val="DefaultPlaceholder_1081868574"/>
          </w:placeholder>
          <w:citation/>
        </w:sdtPr>
        <w:sdtContent>
          <w:r w:rsidR="007218B9" w:rsidRPr="5E28A1EC">
            <w:rPr>
              <w:sz w:val="24"/>
              <w:lang w:val="en-US"/>
            </w:rPr>
            <w:fldChar w:fldCharType="begin"/>
          </w:r>
          <w:r w:rsidR="007218B9" w:rsidRPr="5E28A1EC">
            <w:rPr>
              <w:sz w:val="24"/>
              <w:lang w:val="en-US"/>
            </w:rPr>
            <w:instrText xml:space="preserve"> CITATION Bee99 \l 1036 </w:instrText>
          </w:r>
          <w:r w:rsidR="007218B9" w:rsidRPr="5E28A1EC">
            <w:rPr>
              <w:sz w:val="24"/>
              <w:lang w:val="en-US"/>
            </w:rPr>
            <w:fldChar w:fldCharType="separate"/>
          </w:r>
          <w:r w:rsidR="00507B74" w:rsidRPr="00507B74">
            <w:rPr>
              <w:noProof/>
              <w:sz w:val="24"/>
              <w:lang w:val="en-US"/>
            </w:rPr>
            <w:t>(Beekman, et al., 1999)</w:t>
          </w:r>
          <w:r w:rsidR="007218B9" w:rsidRPr="5E28A1EC">
            <w:rPr>
              <w:sz w:val="24"/>
              <w:lang w:val="en-US"/>
            </w:rPr>
            <w:fldChar w:fldCharType="end"/>
          </w:r>
        </w:sdtContent>
      </w:sdt>
      <w:r w:rsidR="00A33355" w:rsidRPr="5E28A1EC">
        <w:rPr>
          <w:sz w:val="24"/>
          <w:lang w:val="en-US"/>
        </w:rPr>
        <w:t xml:space="preserve">, a clinical measure of depression introduced in 1999 to harmonize data on late-life depression in Europe. </w:t>
      </w:r>
      <w:r w:rsidRPr="5E28A1EC">
        <w:rPr>
          <w:sz w:val="24"/>
          <w:lang w:val="en-US"/>
        </w:rPr>
        <w:t>This scale measures depression</w:t>
      </w:r>
      <w:r w:rsidR="00A33355" w:rsidRPr="5E28A1EC">
        <w:rPr>
          <w:sz w:val="24"/>
          <w:lang w:val="en-US"/>
        </w:rPr>
        <w:t xml:space="preserve"> on a 0-12 scale with the score corresponding to the number of </w:t>
      </w:r>
      <w:r w:rsidR="00F524B4">
        <w:rPr>
          <w:sz w:val="24"/>
          <w:lang w:val="en-US"/>
        </w:rPr>
        <w:t xml:space="preserve">depression </w:t>
      </w:r>
      <w:r w:rsidR="00A33355" w:rsidRPr="5E28A1EC">
        <w:rPr>
          <w:sz w:val="24"/>
          <w:lang w:val="en-US"/>
        </w:rPr>
        <w:t>symptoms revealed.</w:t>
      </w:r>
      <w:r w:rsidRPr="5E28A1EC">
        <w:rPr>
          <w:sz w:val="24"/>
          <w:lang w:val="en-US"/>
        </w:rPr>
        <w:t xml:space="preserve"> It</w:t>
      </w:r>
      <w:r w:rsidR="00A33355" w:rsidRPr="5E28A1EC">
        <w:rPr>
          <w:sz w:val="24"/>
          <w:lang w:val="en-US"/>
        </w:rPr>
        <w:t xml:space="preserve"> covers such aspects </w:t>
      </w:r>
      <w:r w:rsidRPr="5E28A1EC">
        <w:rPr>
          <w:sz w:val="24"/>
          <w:lang w:val="en-US"/>
        </w:rPr>
        <w:t xml:space="preserve">of depression </w:t>
      </w:r>
      <w:r w:rsidR="00A33355" w:rsidRPr="5E28A1EC">
        <w:rPr>
          <w:sz w:val="24"/>
          <w:lang w:val="en-US"/>
        </w:rPr>
        <w:t>as depressed mood, pessimism, wishing death, guilt, lack of sleep, lack of interest, irritability, lack of appetite, fatigue, lack of concentration, lack of enjoyment</w:t>
      </w:r>
      <w:r w:rsidRPr="5E28A1EC">
        <w:rPr>
          <w:sz w:val="24"/>
          <w:lang w:val="en-US"/>
        </w:rPr>
        <w:t>,</w:t>
      </w:r>
      <w:r w:rsidR="00A33355" w:rsidRPr="5E28A1EC">
        <w:rPr>
          <w:sz w:val="24"/>
          <w:lang w:val="en-US"/>
        </w:rPr>
        <w:t xml:space="preserve"> and tearfulness. Generally, clinical depression is confirmed if the individual has 4 or more symptoms of the scale</w:t>
      </w:r>
      <w:sdt>
        <w:sdtPr>
          <w:rPr>
            <w:sz w:val="24"/>
            <w:lang w:val="en-US"/>
          </w:rPr>
          <w:id w:val="-1941833198"/>
          <w:placeholder>
            <w:docPart w:val="DefaultPlaceholder_1081868574"/>
          </w:placeholder>
          <w:citation/>
        </w:sdtPr>
        <w:sdtContent>
          <w:r w:rsidR="000C350F" w:rsidRPr="5E28A1EC">
            <w:rPr>
              <w:sz w:val="24"/>
              <w:lang w:val="en-US"/>
            </w:rPr>
            <w:fldChar w:fldCharType="begin"/>
          </w:r>
          <w:r w:rsidR="000C350F" w:rsidRPr="5E28A1EC">
            <w:rPr>
              <w:sz w:val="24"/>
              <w:lang w:val="en-US"/>
            </w:rPr>
            <w:instrText xml:space="preserve"> CITATION Bee99 \l 1036  \m Bee05</w:instrText>
          </w:r>
          <w:r w:rsidR="000C350F" w:rsidRPr="5E28A1EC">
            <w:rPr>
              <w:sz w:val="24"/>
              <w:lang w:val="en-US"/>
            </w:rPr>
            <w:fldChar w:fldCharType="separate"/>
          </w:r>
          <w:r w:rsidR="00507B74">
            <w:rPr>
              <w:noProof/>
              <w:sz w:val="24"/>
              <w:lang w:val="en-US"/>
            </w:rPr>
            <w:t xml:space="preserve"> </w:t>
          </w:r>
          <w:r w:rsidR="00507B74" w:rsidRPr="00507B74">
            <w:rPr>
              <w:noProof/>
              <w:sz w:val="24"/>
              <w:lang w:val="en-US"/>
            </w:rPr>
            <w:t>(Beekman, et al., 1999; Beekman, et al., 2005)</w:t>
          </w:r>
          <w:r w:rsidR="000C350F" w:rsidRPr="5E28A1EC">
            <w:rPr>
              <w:sz w:val="24"/>
              <w:lang w:val="en-US"/>
            </w:rPr>
            <w:fldChar w:fldCharType="end"/>
          </w:r>
        </w:sdtContent>
      </w:sdt>
      <w:r w:rsidR="000C350F" w:rsidRPr="5E28A1EC">
        <w:rPr>
          <w:sz w:val="24"/>
          <w:lang w:val="en-US"/>
        </w:rPr>
        <w:t xml:space="preserve">. </w:t>
      </w:r>
      <w:r w:rsidR="00A33355" w:rsidRPr="5E28A1EC">
        <w:rPr>
          <w:sz w:val="24"/>
          <w:lang w:val="en-US"/>
        </w:rPr>
        <w:t>In our sample, the average Euro</w:t>
      </w:r>
      <w:r w:rsidRPr="5E28A1EC">
        <w:rPr>
          <w:sz w:val="24"/>
          <w:lang w:val="en-US"/>
        </w:rPr>
        <w:t>-</w:t>
      </w:r>
      <w:r w:rsidR="00A33355" w:rsidRPr="5E28A1EC">
        <w:rPr>
          <w:sz w:val="24"/>
          <w:lang w:val="en-US"/>
        </w:rPr>
        <w:t xml:space="preserve">D score is </w:t>
      </w:r>
      <w:r w:rsidR="003A5748">
        <w:rPr>
          <w:sz w:val="24"/>
          <w:lang w:val="en-US"/>
        </w:rPr>
        <w:t>2.26</w:t>
      </w:r>
      <w:r w:rsidR="00A33355" w:rsidRPr="5E28A1EC">
        <w:rPr>
          <w:sz w:val="24"/>
          <w:lang w:val="en-US"/>
        </w:rPr>
        <w:t xml:space="preserve"> with </w:t>
      </w:r>
      <w:r w:rsidR="003A5748">
        <w:rPr>
          <w:sz w:val="24"/>
          <w:lang w:val="en-US"/>
        </w:rPr>
        <w:t>24</w:t>
      </w:r>
      <w:r w:rsidR="00A33355" w:rsidRPr="5E28A1EC">
        <w:rPr>
          <w:sz w:val="24"/>
          <w:lang w:val="en-US"/>
        </w:rPr>
        <w:t xml:space="preserve">% of individuals showing evidence of clinical depression. </w:t>
      </w:r>
    </w:p>
    <w:p w14:paraId="294C0672" w14:textId="77777777" w:rsidR="00545BC9" w:rsidRPr="000C350F" w:rsidRDefault="00545BC9" w:rsidP="000C350F">
      <w:pPr>
        <w:spacing w:line="360" w:lineRule="auto"/>
        <w:rPr>
          <w:i/>
          <w:iCs/>
          <w:sz w:val="24"/>
          <w:lang w:val="en-US"/>
        </w:rPr>
      </w:pPr>
      <w:r w:rsidRPr="000C350F">
        <w:rPr>
          <w:i/>
          <w:iCs/>
          <w:sz w:val="24"/>
          <w:lang w:val="en-US"/>
        </w:rPr>
        <w:t xml:space="preserve">Job quality </w:t>
      </w:r>
      <w:r w:rsidR="00235B84" w:rsidRPr="000C350F">
        <w:rPr>
          <w:i/>
          <w:iCs/>
          <w:sz w:val="24"/>
          <w:lang w:val="en-US"/>
        </w:rPr>
        <w:t>indices</w:t>
      </w:r>
    </w:p>
    <w:p w14:paraId="4DED0133" w14:textId="7904C824" w:rsidR="004D331B" w:rsidRPr="000C350F" w:rsidRDefault="00235B84" w:rsidP="5E28A1EC">
      <w:pPr>
        <w:spacing w:line="360" w:lineRule="auto"/>
        <w:rPr>
          <w:sz w:val="24"/>
          <w:lang w:val="en-US"/>
        </w:rPr>
      </w:pPr>
      <w:r w:rsidRPr="5E28A1EC">
        <w:rPr>
          <w:sz w:val="24"/>
          <w:lang w:val="en-US"/>
        </w:rPr>
        <w:t xml:space="preserve">Our study explores 6 job quality indices provided by EWCS: skills and discretion, working time quality, physical environment, social environment, intensity, and prospects. </w:t>
      </w:r>
      <w:r w:rsidR="00C315CF" w:rsidRPr="5E28A1EC">
        <w:rPr>
          <w:sz w:val="24"/>
          <w:lang w:val="en-US"/>
        </w:rPr>
        <w:t>The</w:t>
      </w:r>
      <w:ins w:id="59" w:author="Jeremy Tanguy" w:date="2024-01-26T13:06:00Z">
        <w:r w:rsidR="00C315CF" w:rsidRPr="5E28A1EC">
          <w:rPr>
            <w:sz w:val="24"/>
            <w:lang w:val="en-US"/>
          </w:rPr>
          <w:t>se</w:t>
        </w:r>
      </w:ins>
      <w:r w:rsidR="00C315CF" w:rsidRPr="5E28A1EC">
        <w:rPr>
          <w:sz w:val="24"/>
          <w:lang w:val="en-US"/>
        </w:rPr>
        <w:t xml:space="preserve"> indices reflect the multidimensional nature of job quality, and each dimension has an independent influence on the health and well-being of workers</w:t>
      </w:r>
      <w:r w:rsidR="000C350F" w:rsidRPr="5E28A1EC">
        <w:rPr>
          <w:sz w:val="24"/>
          <w:lang w:val="en-US"/>
        </w:rPr>
        <w:t xml:space="preserve"> </w:t>
      </w:r>
      <w:sdt>
        <w:sdtPr>
          <w:rPr>
            <w:sz w:val="24"/>
            <w:lang w:val="en-US"/>
          </w:rPr>
          <w:id w:val="1594203665"/>
          <w:placeholder>
            <w:docPart w:val="DefaultPlaceholder_1081868574"/>
          </w:placeholder>
          <w:citation/>
        </w:sdtPr>
        <w:sdtContent>
          <w:r w:rsidR="000C350F" w:rsidRPr="5E28A1EC">
            <w:rPr>
              <w:sz w:val="24"/>
              <w:lang w:val="en-US"/>
            </w:rPr>
            <w:fldChar w:fldCharType="begin"/>
          </w:r>
          <w:r w:rsidR="000C350F" w:rsidRPr="5E28A1EC">
            <w:rPr>
              <w:sz w:val="24"/>
              <w:lang w:val="en-US"/>
            </w:rPr>
            <w:instrText xml:space="preserve"> CITATION Fis15 \l 1036  \m The15</w:instrText>
          </w:r>
          <w:r w:rsidR="000C350F" w:rsidRPr="5E28A1EC">
            <w:rPr>
              <w:sz w:val="24"/>
              <w:lang w:val="en-US"/>
            </w:rPr>
            <w:fldChar w:fldCharType="separate"/>
          </w:r>
          <w:r w:rsidR="00507B74" w:rsidRPr="00507B74">
            <w:rPr>
              <w:noProof/>
              <w:sz w:val="24"/>
              <w:lang w:val="en-US"/>
            </w:rPr>
            <w:t>(Fishta &amp; Backé, 2015; Theorell, et al., 2015)</w:t>
          </w:r>
          <w:r w:rsidR="000C350F" w:rsidRPr="5E28A1EC">
            <w:rPr>
              <w:sz w:val="24"/>
              <w:lang w:val="en-US"/>
            </w:rPr>
            <w:fldChar w:fldCharType="end"/>
          </w:r>
        </w:sdtContent>
      </w:sdt>
      <w:r w:rsidR="000C350F" w:rsidRPr="5E28A1EC">
        <w:rPr>
          <w:sz w:val="24"/>
          <w:lang w:val="en-US"/>
        </w:rPr>
        <w:t xml:space="preserve">. </w:t>
      </w:r>
      <w:r w:rsidR="00C315CF" w:rsidRPr="5E28A1EC">
        <w:rPr>
          <w:sz w:val="24"/>
          <w:lang w:val="en-US"/>
        </w:rPr>
        <w:t>Each index consists of a set of indicators covering different aspects of the corresponding job quality dimension.</w:t>
      </w:r>
      <w:r w:rsidR="004D331B" w:rsidRPr="5E28A1EC">
        <w:rPr>
          <w:sz w:val="24"/>
          <w:lang w:val="en-US"/>
        </w:rPr>
        <w:t xml:space="preserve"> The</w:t>
      </w:r>
      <w:ins w:id="60" w:author="Jeremy Tanguy" w:date="2024-01-26T13:06:00Z">
        <w:r w:rsidR="004D331B" w:rsidRPr="5E28A1EC">
          <w:rPr>
            <w:sz w:val="24"/>
            <w:lang w:val="en-US"/>
          </w:rPr>
          <w:t>se</w:t>
        </w:r>
      </w:ins>
      <w:r w:rsidR="004D331B" w:rsidRPr="5E28A1EC">
        <w:rPr>
          <w:sz w:val="24"/>
          <w:lang w:val="en-US"/>
        </w:rPr>
        <w:t xml:space="preserve"> indices are measured on a scale from 0 to 100, where the higher the index score, the better the job quality</w:t>
      </w:r>
      <w:r w:rsidR="003A5748">
        <w:rPr>
          <w:sz w:val="24"/>
          <w:lang w:val="en-US"/>
        </w:rPr>
        <w:t>.</w:t>
      </w:r>
      <w:r w:rsidR="003A5748" w:rsidRPr="003A5748">
        <w:rPr>
          <w:sz w:val="24"/>
          <w:lang w:val="en-US"/>
        </w:rPr>
        <w:t xml:space="preserve"> </w:t>
      </w:r>
    </w:p>
    <w:p w14:paraId="25E05830" w14:textId="5762D6AC" w:rsidR="00C315CF" w:rsidRPr="000C350F" w:rsidRDefault="5E28A1EC" w:rsidP="5E28A1EC">
      <w:pPr>
        <w:spacing w:line="360" w:lineRule="auto"/>
        <w:rPr>
          <w:sz w:val="24"/>
          <w:lang w:val="en-US"/>
        </w:rPr>
      </w:pPr>
      <w:r w:rsidRPr="5E28A1EC">
        <w:rPr>
          <w:sz w:val="24"/>
          <w:lang w:val="en-US"/>
        </w:rPr>
        <w:t xml:space="preserve">As the structure of surveys slightly varies across waves, we had to recalculate some of these indices to achieve the maximum concordance between the editions of 2010 and 2015. </w:t>
      </w:r>
      <w:r w:rsidR="003A5748">
        <w:rPr>
          <w:sz w:val="24"/>
          <w:lang w:val="en-US"/>
        </w:rPr>
        <w:t>We also reverse the intensity index, originally indicating worse job quality with higher values, to ensure the same interpretation of the scale for all indices.</w:t>
      </w:r>
      <w:r w:rsidR="003A5748" w:rsidRPr="5E28A1EC">
        <w:rPr>
          <w:sz w:val="24"/>
          <w:lang w:val="en-US"/>
        </w:rPr>
        <w:t xml:space="preserve"> </w:t>
      </w:r>
      <w:r w:rsidRPr="5E28A1EC">
        <w:rPr>
          <w:sz w:val="24"/>
          <w:lang w:val="en-US"/>
        </w:rPr>
        <w:t xml:space="preserve">We aggregate the indices by 4-digit ISCO codes, country, and year. </w:t>
      </w:r>
      <w:r w:rsidR="00874FF1">
        <w:rPr>
          <w:sz w:val="24"/>
          <w:lang w:val="en-US"/>
        </w:rPr>
        <w:t xml:space="preserve">In addition, we calculate an overall index of job quality by summing </w:t>
      </w:r>
      <w:r w:rsidR="00874FF1">
        <w:rPr>
          <w:sz w:val="24"/>
          <w:lang w:val="en-US"/>
        </w:rPr>
        <w:lastRenderedPageBreak/>
        <w:t xml:space="preserve">the six individual indices. </w:t>
      </w:r>
      <w:r w:rsidRPr="5E28A1EC">
        <w:rPr>
          <w:sz w:val="24"/>
          <w:lang w:val="en-US"/>
        </w:rPr>
        <w:t>Detailed compositions and descriptive statistics for obtained indices are presented in A</w:t>
      </w:r>
      <w:del w:id="61" w:author="Jeremy Tanguy" w:date="2024-01-26T13:07:00Z">
        <w:r w:rsidR="004D331B" w:rsidRPr="5E28A1EC" w:rsidDel="5E28A1EC">
          <w:rPr>
            <w:sz w:val="24"/>
            <w:lang w:val="en-US"/>
          </w:rPr>
          <w:delText>nnex</w:delText>
        </w:r>
      </w:del>
      <w:ins w:id="62" w:author="Jeremy Tanguy" w:date="2024-01-26T13:07:00Z">
        <w:r w:rsidRPr="5E28A1EC">
          <w:rPr>
            <w:sz w:val="24"/>
            <w:lang w:val="en-US"/>
          </w:rPr>
          <w:t>ppendix</w:t>
        </w:r>
      </w:ins>
      <w:r w:rsidRPr="5E28A1EC">
        <w:rPr>
          <w:sz w:val="24"/>
          <w:lang w:val="en-US"/>
        </w:rPr>
        <w:t xml:space="preserve"> 3.</w:t>
      </w:r>
    </w:p>
    <w:p w14:paraId="5E797A69" w14:textId="77777777" w:rsidR="009E26A5" w:rsidRPr="000C350F" w:rsidRDefault="00A33355" w:rsidP="000C350F">
      <w:pPr>
        <w:spacing w:line="360" w:lineRule="auto"/>
        <w:rPr>
          <w:sz w:val="24"/>
          <w:lang w:val="en-US"/>
        </w:rPr>
      </w:pPr>
      <w:r w:rsidRPr="000C350F">
        <w:rPr>
          <w:i/>
          <w:iCs/>
          <w:sz w:val="24"/>
          <w:lang w:val="en-US"/>
        </w:rPr>
        <w:t>Empirical approach</w:t>
      </w:r>
    </w:p>
    <w:p w14:paraId="0844F37B" w14:textId="2D60A033" w:rsidR="006E67B0" w:rsidRPr="000C350F" w:rsidRDefault="5E28A1EC" w:rsidP="5E28A1EC">
      <w:pPr>
        <w:spacing w:line="360" w:lineRule="auto"/>
        <w:rPr>
          <w:sz w:val="24"/>
          <w:lang w:val="en-US"/>
        </w:rPr>
      </w:pPr>
      <w:r w:rsidRPr="5E28A1EC">
        <w:rPr>
          <w:sz w:val="24"/>
          <w:lang w:val="en-US"/>
        </w:rPr>
        <w:t xml:space="preserve">To assess the effect of reforms extending the work horizon on </w:t>
      </w:r>
      <w:del w:id="63" w:author="Jeremy Tanguy" w:date="2024-01-26T13:07:00Z">
        <w:r w:rsidR="000B2D47" w:rsidRPr="5E28A1EC" w:rsidDel="5E28A1EC">
          <w:rPr>
            <w:sz w:val="24"/>
            <w:lang w:val="en-US"/>
          </w:rPr>
          <w:delText xml:space="preserve">depression </w:delText>
        </w:r>
      </w:del>
      <w:ins w:id="64" w:author="Jeremy Tanguy" w:date="2024-01-26T13:07:00Z">
        <w:r w:rsidRPr="5E28A1EC">
          <w:rPr>
            <w:sz w:val="24"/>
            <w:lang w:val="en-US"/>
          </w:rPr>
          <w:t xml:space="preserve">mental health </w:t>
        </w:r>
      </w:ins>
      <w:r w:rsidRPr="5E28A1EC">
        <w:rPr>
          <w:sz w:val="24"/>
          <w:lang w:val="en-US"/>
        </w:rPr>
        <w:t xml:space="preserve">of older workers, we use a </w:t>
      </w:r>
      <w:commentRangeStart w:id="65"/>
      <w:del w:id="66" w:author="Jeremy Tanguy" w:date="2024-01-26T13:07:00Z">
        <w:r w:rsidR="000B2D47" w:rsidRPr="5E28A1EC" w:rsidDel="5E28A1EC">
          <w:rPr>
            <w:sz w:val="24"/>
            <w:lang w:val="en-US"/>
          </w:rPr>
          <w:delText xml:space="preserve">classic </w:delText>
        </w:r>
      </w:del>
      <w:commentRangeEnd w:id="65"/>
      <w:r w:rsidR="000B2D47">
        <w:commentReference w:id="65"/>
      </w:r>
      <w:r w:rsidRPr="5E28A1EC">
        <w:rPr>
          <w:sz w:val="24"/>
          <w:lang w:val="en-US"/>
        </w:rPr>
        <w:t>difference-in-differences design. Our treatment variable is Δ</w:t>
      </w:r>
      <w:r w:rsidRPr="5E28A1EC">
        <w:rPr>
          <w:rFonts w:ascii="Cambria Math" w:hAnsi="Cambria Math" w:cs="Cambria Math"/>
          <w:sz w:val="24"/>
          <w:lang w:val="en-US"/>
        </w:rPr>
        <w:t xml:space="preserve">𝑌𝑇𝑅, </w:t>
      </w:r>
      <w:r w:rsidRPr="5E28A1EC">
        <w:rPr>
          <w:sz w:val="24"/>
          <w:lang w:val="en-US"/>
        </w:rPr>
        <w:t xml:space="preserve">the reforms-induced work horizon change. Within cells, defined by old age pension eligibility criteria in a given country, we consider this change exogenous. Our outcome variable is the Euro-D score on a 0-12 scale, representing the number of depression symptoms. </w:t>
      </w:r>
      <w:r w:rsidR="004531C6">
        <w:rPr>
          <w:sz w:val="24"/>
          <w:lang w:val="en-US"/>
        </w:rPr>
        <w:t xml:space="preserve">We control the validity of the parallel trend assumption, by comparing the trends in mental health using data from previous waves of SHARE. </w:t>
      </w:r>
      <w:r w:rsidRPr="5E28A1EC">
        <w:rPr>
          <w:sz w:val="24"/>
          <w:lang w:val="en-US"/>
        </w:rPr>
        <w:t>We compare changes in Euro-D score between 2011 and 2015 across individuals with different values of ΔYTR by estimating the following model by ordinary least squares:</w:t>
      </w:r>
    </w:p>
    <w:p w14:paraId="113A9492" w14:textId="77777777" w:rsidR="005D79A4" w:rsidRPr="000C350F" w:rsidRDefault="00000000" w:rsidP="000C350F">
      <w:pPr>
        <w:spacing w:line="360" w:lineRule="auto"/>
        <w:jc w:val="center"/>
        <w:rPr>
          <w:sz w:val="24"/>
          <w:lang w:val="en-US"/>
        </w:rPr>
      </w:pPr>
      <m:oMath>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icw</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α</m:t>
            </m:r>
          </m:e>
          <m:sub>
            <m:r>
              <w:rPr>
                <w:rFonts w:ascii="Cambria Math" w:hAnsi="Cambria Math"/>
                <w:sz w:val="24"/>
                <w:lang w:val="en-US"/>
              </w:rPr>
              <m:t>w</m:t>
            </m:r>
          </m:sub>
        </m:sSub>
        <m:r>
          <w:rPr>
            <w:rFonts w:ascii="Cambria Math" w:hAnsi="Cambria Math"/>
            <w:sz w:val="24"/>
            <w:lang w:val="en-US"/>
          </w:rPr>
          <m:t>POS</m:t>
        </m:r>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w</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β</m:t>
            </m:r>
          </m:e>
          <m:sub>
            <m:r>
              <w:rPr>
                <w:rFonts w:ascii="Cambria Math" w:hAnsi="Cambria Math"/>
                <w:sz w:val="24"/>
                <w:lang w:val="en-US"/>
              </w:rPr>
              <m:t>c</m:t>
            </m:r>
          </m:sub>
        </m:sSub>
        <m:r>
          <w:rPr>
            <w:rFonts w:ascii="Cambria Math" w:hAnsi="Cambria Math"/>
            <w:sz w:val="24"/>
            <w:lang w:val="en-US"/>
          </w:rPr>
          <m:t>+γ∆YT</m:t>
        </m:r>
        <m:sSub>
          <m:sSubPr>
            <m:ctrlPr>
              <w:rPr>
                <w:rFonts w:ascii="Cambria Math" w:hAnsi="Cambria Math"/>
                <w:i/>
                <w:sz w:val="24"/>
                <w:lang w:val="en-US"/>
              </w:rPr>
            </m:ctrlPr>
          </m:sSubPr>
          <m:e>
            <m:r>
              <w:rPr>
                <w:rFonts w:ascii="Cambria Math" w:hAnsi="Cambria Math"/>
                <w:sz w:val="24"/>
                <w:lang w:val="en-US"/>
              </w:rPr>
              <m:t>R</m:t>
            </m:r>
          </m:e>
          <m:sub>
            <m:r>
              <w:rPr>
                <w:rFonts w:ascii="Cambria Math" w:hAnsi="Cambria Math"/>
                <w:sz w:val="24"/>
                <w:lang w:val="en-US"/>
              </w:rPr>
              <m:t>c</m:t>
            </m:r>
          </m:sub>
        </m:sSub>
        <m:r>
          <w:rPr>
            <w:rFonts w:ascii="Cambria Math" w:hAnsi="Cambria Math"/>
            <w:sz w:val="24"/>
            <w:lang w:val="en-US"/>
          </w:rPr>
          <m:t>×POS</m:t>
        </m:r>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w</m:t>
            </m:r>
          </m:sub>
        </m:sSub>
        <m:r>
          <w:rPr>
            <w:rFonts w:ascii="Cambria Math" w:hAnsi="Cambria Math"/>
            <w:sz w:val="24"/>
            <w:lang w:val="en-US"/>
          </w:rPr>
          <m:t>+δ</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icw</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ε</m:t>
            </m:r>
          </m:e>
          <m:sub>
            <m:r>
              <w:rPr>
                <w:rFonts w:ascii="Cambria Math" w:hAnsi="Cambria Math"/>
                <w:sz w:val="24"/>
                <w:lang w:val="en-US"/>
              </w:rPr>
              <m:t>icw</m:t>
            </m:r>
          </m:sub>
        </m:sSub>
      </m:oMath>
      <w:r w:rsidR="006E67B0" w:rsidRPr="000C350F">
        <w:rPr>
          <w:rFonts w:eastAsiaTheme="minorEastAsia"/>
          <w:sz w:val="24"/>
          <w:lang w:val="en-US"/>
        </w:rPr>
        <w:t xml:space="preserve">  (1)</w:t>
      </w:r>
    </w:p>
    <w:p w14:paraId="1CF3FDAD" w14:textId="24EBB9C6" w:rsidR="003F411A" w:rsidRDefault="006E67B0" w:rsidP="5E28A1EC">
      <w:pPr>
        <w:spacing w:line="360" w:lineRule="auto"/>
        <w:rPr>
          <w:sz w:val="24"/>
          <w:lang w:val="en-US"/>
        </w:rPr>
      </w:pPr>
      <w:r w:rsidRPr="5E28A1EC">
        <w:rPr>
          <w:sz w:val="24"/>
          <w:lang w:val="en-US"/>
        </w:rPr>
        <w:t xml:space="preserve">In Equation (1), </w:t>
      </w:r>
      <m:oMath>
        <m:r>
          <w:rPr>
            <w:rFonts w:ascii="Cambria Math" w:hAnsi="Cambria Math"/>
            <w:sz w:val="24"/>
            <w:lang w:val="en-US"/>
          </w:rPr>
          <m:t>i</m:t>
        </m:r>
      </m:oMath>
      <w:r w:rsidRPr="5E28A1EC">
        <w:rPr>
          <w:rFonts w:eastAsiaTheme="minorEastAsia"/>
          <w:sz w:val="24"/>
          <w:lang w:val="en-US"/>
        </w:rPr>
        <w:t xml:space="preserve">, </w:t>
      </w:r>
      <m:oMath>
        <m:r>
          <w:rPr>
            <w:rFonts w:ascii="Cambria Math" w:eastAsiaTheme="minorEastAsia" w:hAnsi="Cambria Math"/>
            <w:sz w:val="24"/>
            <w:lang w:val="en-US"/>
          </w:rPr>
          <m:t>c</m:t>
        </m:r>
      </m:oMath>
      <w:r w:rsidRPr="5E28A1EC">
        <w:rPr>
          <w:rFonts w:eastAsiaTheme="minorEastAsia"/>
          <w:sz w:val="24"/>
          <w:lang w:val="en-US"/>
        </w:rPr>
        <w:t xml:space="preserve">, and </w:t>
      </w:r>
      <m:oMath>
        <m:r>
          <w:rPr>
            <w:rFonts w:ascii="Cambria Math" w:eastAsiaTheme="minorEastAsia" w:hAnsi="Cambria Math"/>
            <w:sz w:val="24"/>
            <w:lang w:val="en-US"/>
          </w:rPr>
          <m:t xml:space="preserve">w </m:t>
        </m:r>
      </m:oMath>
      <w:r w:rsidRPr="5E28A1EC">
        <w:rPr>
          <w:sz w:val="24"/>
          <w:lang w:val="en-US"/>
        </w:rPr>
        <w:t>stand for individual, cell, and wave, respectively</w:t>
      </w:r>
      <w:r w:rsidR="005D0C68" w:rsidRPr="5E28A1EC">
        <w:rPr>
          <w:sz w:val="24"/>
          <w:lang w:val="en-US"/>
        </w:rPr>
        <w:t xml:space="preserve">. </w:t>
      </w:r>
      <m:oMath>
        <m:r>
          <w:rPr>
            <w:rFonts w:ascii="Cambria Math" w:hAnsi="Cambria Math"/>
            <w:sz w:val="24"/>
            <w:lang w:val="en-US"/>
          </w:rPr>
          <m:t>Y</m:t>
        </m:r>
      </m:oMath>
      <w:r w:rsidRPr="5E28A1EC">
        <w:rPr>
          <w:sz w:val="24"/>
          <w:lang w:val="en-US"/>
        </w:rPr>
        <w:t xml:space="preserve"> is the </w:t>
      </w:r>
      <w:r w:rsidR="005D0C68" w:rsidRPr="5E28A1EC">
        <w:rPr>
          <w:sz w:val="24"/>
          <w:lang w:val="en-US"/>
        </w:rPr>
        <w:t>Euro-D score</w:t>
      </w:r>
      <w:r w:rsidRPr="5E28A1EC">
        <w:rPr>
          <w:sz w:val="24"/>
          <w:lang w:val="en-US"/>
        </w:rPr>
        <w:t xml:space="preserve">. </w:t>
      </w:r>
      <m:oMath>
        <m:r>
          <w:rPr>
            <w:rFonts w:ascii="Cambria Math" w:hAnsi="Cambria Math"/>
            <w:sz w:val="24"/>
            <w:lang w:val="en-US"/>
          </w:rPr>
          <m:t>POST</m:t>
        </m:r>
      </m:oMath>
      <w:r w:rsidRPr="5E28A1EC">
        <w:rPr>
          <w:sz w:val="24"/>
          <w:lang w:val="en-US"/>
        </w:rPr>
        <w:t xml:space="preserve"> is </w:t>
      </w:r>
      <w:r w:rsidR="005D0C68" w:rsidRPr="5E28A1EC">
        <w:rPr>
          <w:sz w:val="24"/>
          <w:lang w:val="en-US"/>
        </w:rPr>
        <w:t>a</w:t>
      </w:r>
      <w:r w:rsidRPr="5E28A1EC">
        <w:rPr>
          <w:sz w:val="24"/>
          <w:lang w:val="en-US"/>
        </w:rPr>
        <w:t xml:space="preserve"> dummy </w:t>
      </w:r>
      <w:r w:rsidR="005D0C68" w:rsidRPr="5E28A1EC">
        <w:rPr>
          <w:sz w:val="24"/>
          <w:lang w:val="en-US"/>
        </w:rPr>
        <w:t xml:space="preserve">indicator </w:t>
      </w:r>
      <w:r w:rsidRPr="5E28A1EC">
        <w:rPr>
          <w:sz w:val="24"/>
          <w:lang w:val="en-US"/>
        </w:rPr>
        <w:t>for</w:t>
      </w:r>
      <w:r w:rsidR="005D0C68" w:rsidRPr="5E28A1EC">
        <w:rPr>
          <w:sz w:val="24"/>
          <w:lang w:val="en-US"/>
        </w:rPr>
        <w:t xml:space="preserve"> 2015. </w:t>
      </w:r>
      <w:r w:rsidRPr="5E28A1EC">
        <w:rPr>
          <w:sz w:val="24"/>
          <w:lang w:val="en-US"/>
        </w:rPr>
        <w:t xml:space="preserve">We isolate </w:t>
      </w:r>
      <w:r w:rsidR="005D0C68" w:rsidRPr="5E28A1EC">
        <w:rPr>
          <w:sz w:val="24"/>
          <w:lang w:val="en-US"/>
        </w:rPr>
        <w:t xml:space="preserve">the effect of pension reforms </w:t>
      </w:r>
      <w:r w:rsidRPr="5E28A1EC">
        <w:rPr>
          <w:sz w:val="24"/>
          <w:lang w:val="en-US"/>
        </w:rPr>
        <w:t>by including fixed effects</w:t>
      </w:r>
      <w:r w:rsidR="005D0C68" w:rsidRPr="5E28A1EC">
        <w:rPr>
          <w:sz w:val="24"/>
          <w:lang w:val="en-US"/>
        </w:rPr>
        <w:t xml:space="preserve"> at the </w:t>
      </w:r>
      <w:r w:rsidR="009A0A83" w:rsidRPr="5E28A1EC">
        <w:rPr>
          <w:sz w:val="24"/>
          <w:lang w:val="en-US"/>
        </w:rPr>
        <w:t xml:space="preserve">cell </w:t>
      </w:r>
      <w:r w:rsidR="005D0C68" w:rsidRPr="5E28A1EC">
        <w:rPr>
          <w:sz w:val="24"/>
          <w:lang w:val="en-US"/>
        </w:rPr>
        <w:t xml:space="preserve">level </w:t>
      </w:r>
      <w:r w:rsidR="009A0A83" w:rsidRPr="5E28A1EC">
        <w:rPr>
          <w:rFonts w:eastAsiaTheme="minorEastAsia"/>
          <w:sz w:val="24"/>
          <w:lang w:val="en-US"/>
        </w:rPr>
        <w:t>(</w:t>
      </w:r>
      <m:oMath>
        <m:sSub>
          <m:sSubPr>
            <m:ctrlPr>
              <w:rPr>
                <w:rFonts w:ascii="Cambria Math" w:hAnsi="Cambria Math"/>
                <w:i/>
                <w:sz w:val="24"/>
                <w:lang w:val="en-US"/>
              </w:rPr>
            </m:ctrlPr>
          </m:sSubPr>
          <m:e>
            <m:r>
              <w:rPr>
                <w:rFonts w:ascii="Cambria Math" w:hAnsi="Cambria Math"/>
                <w:sz w:val="24"/>
                <w:lang w:val="en-US"/>
              </w:rPr>
              <m:t>β</m:t>
            </m:r>
          </m:e>
          <m:sub>
            <m:r>
              <w:rPr>
                <w:rFonts w:ascii="Cambria Math" w:hAnsi="Cambria Math"/>
                <w:sz w:val="24"/>
                <w:lang w:val="en-US"/>
              </w:rPr>
              <m:t>c</m:t>
            </m:r>
          </m:sub>
        </m:sSub>
      </m:oMath>
      <w:r w:rsidR="009A0A83" w:rsidRPr="5E28A1EC">
        <w:rPr>
          <w:rFonts w:eastAsiaTheme="minorEastAsia"/>
          <w:sz w:val="24"/>
          <w:lang w:val="en-US"/>
        </w:rPr>
        <w:t>)</w:t>
      </w:r>
      <w:r w:rsidRPr="5E28A1EC">
        <w:rPr>
          <w:sz w:val="24"/>
          <w:lang w:val="en-US"/>
        </w:rPr>
        <w:t>.</w:t>
      </w:r>
      <w:r w:rsidR="009A0A83" w:rsidRPr="5E28A1EC">
        <w:rPr>
          <w:sz w:val="24"/>
          <w:lang w:val="en-US"/>
        </w:rPr>
        <w:t xml:space="preserve"> Singleton cells are removed from our sample (12 observations). </w:t>
      </w:r>
      <w:r w:rsidR="005D0C68" w:rsidRPr="5E28A1EC">
        <w:rPr>
          <w:sz w:val="24"/>
          <w:lang w:val="en-US"/>
        </w:rPr>
        <w:t xml:space="preserve"> </w:t>
      </w:r>
      <w:r w:rsidRPr="5E28A1EC">
        <w:rPr>
          <w:sz w:val="24"/>
          <w:lang w:val="en-US"/>
        </w:rPr>
        <w:t xml:space="preserve">The coefficient of interest is </w:t>
      </w:r>
      <m:oMath>
        <m:r>
          <w:rPr>
            <w:rFonts w:ascii="Cambria Math" w:hAnsi="Cambria Math"/>
            <w:sz w:val="24"/>
            <w:lang w:val="en-US"/>
          </w:rPr>
          <m:t>γ</m:t>
        </m:r>
      </m:oMath>
      <w:r w:rsidRPr="5E28A1EC">
        <w:rPr>
          <w:sz w:val="24"/>
          <w:lang w:val="en-US"/>
        </w:rPr>
        <w:t xml:space="preserve">, </w:t>
      </w:r>
      <w:r w:rsidR="005D0C68" w:rsidRPr="5E28A1EC">
        <w:rPr>
          <w:sz w:val="24"/>
          <w:lang w:val="en-US"/>
        </w:rPr>
        <w:t>which represents</w:t>
      </w:r>
      <w:r w:rsidRPr="5E28A1EC">
        <w:rPr>
          <w:sz w:val="24"/>
          <w:lang w:val="en-US"/>
        </w:rPr>
        <w:t xml:space="preserve"> the difference-in-differences effect of a 1-year</w:t>
      </w:r>
      <w:r w:rsidR="005D0C68" w:rsidRPr="5E28A1EC">
        <w:rPr>
          <w:sz w:val="24"/>
          <w:lang w:val="en-US"/>
        </w:rPr>
        <w:t xml:space="preserve"> </w:t>
      </w:r>
      <w:r w:rsidRPr="5E28A1EC">
        <w:rPr>
          <w:sz w:val="24"/>
          <w:lang w:val="en-US"/>
        </w:rPr>
        <w:t xml:space="preserve">increase in </w:t>
      </w:r>
      <w:r w:rsidR="005D0C68" w:rsidRPr="5E28A1EC">
        <w:rPr>
          <w:sz w:val="24"/>
          <w:lang w:val="en-US"/>
        </w:rPr>
        <w:t>work horizon</w:t>
      </w:r>
      <w:r w:rsidRPr="5E28A1EC">
        <w:rPr>
          <w:sz w:val="24"/>
          <w:lang w:val="en-US"/>
        </w:rPr>
        <w:t xml:space="preserve"> on </w:t>
      </w:r>
      <w:del w:id="67" w:author="Jeremy Tanguy" w:date="2024-01-26T13:55:00Z">
        <w:r w:rsidRPr="5E28A1EC" w:rsidDel="5E28A1EC">
          <w:rPr>
            <w:sz w:val="24"/>
            <w:lang w:val="en-US"/>
          </w:rPr>
          <w:delText>depression</w:delText>
        </w:r>
      </w:del>
      <w:ins w:id="68" w:author="Jeremy Tanguy" w:date="2024-01-26T13:55:00Z">
        <w:r w:rsidR="005D0C68" w:rsidRPr="5E28A1EC">
          <w:rPr>
            <w:sz w:val="24"/>
            <w:lang w:val="en-US"/>
          </w:rPr>
          <w:t>mental health</w:t>
        </w:r>
      </w:ins>
      <w:r w:rsidRPr="5E28A1EC">
        <w:rPr>
          <w:sz w:val="24"/>
          <w:lang w:val="en-US"/>
        </w:rPr>
        <w:t>.</w:t>
      </w:r>
      <w:r w:rsidR="005D0C68" w:rsidRPr="5E28A1EC">
        <w:rPr>
          <w:sz w:val="24"/>
          <w:lang w:val="en-US"/>
        </w:rPr>
        <w:t xml:space="preserve"> </w:t>
      </w:r>
      <m:oMath>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icw</m:t>
            </m:r>
          </m:sub>
        </m:sSub>
      </m:oMath>
      <w:r w:rsidR="0077542F" w:rsidRPr="5E28A1EC">
        <w:rPr>
          <w:sz w:val="24"/>
          <w:lang w:val="en-US"/>
        </w:rPr>
        <w:t xml:space="preserve">​ represents a vector of </w:t>
      </w:r>
      <w:del w:id="69" w:author="Jeremy Tanguy" w:date="2024-01-26T13:56:00Z">
        <w:r w:rsidRPr="5E28A1EC" w:rsidDel="5E28A1EC">
          <w:rPr>
            <w:sz w:val="24"/>
            <w:lang w:val="en-US"/>
          </w:rPr>
          <w:delText xml:space="preserve">additional </w:delText>
        </w:r>
      </w:del>
      <w:r w:rsidR="0077542F" w:rsidRPr="5E28A1EC">
        <w:rPr>
          <w:sz w:val="24"/>
          <w:lang w:val="en-US"/>
        </w:rPr>
        <w:t xml:space="preserve">individual-level </w:t>
      </w:r>
      <w:ins w:id="70" w:author="Jeremy Tanguy" w:date="2024-01-26T13:56:00Z">
        <w:r w:rsidR="0077542F" w:rsidRPr="5E28A1EC">
          <w:rPr>
            <w:sz w:val="24"/>
            <w:lang w:val="en-US"/>
          </w:rPr>
          <w:t>control</w:t>
        </w:r>
      </w:ins>
      <w:ins w:id="71" w:author="Jeremy Tanguy" w:date="2024-01-26T14:01:00Z">
        <w:r w:rsidR="0077542F" w:rsidRPr="5E28A1EC">
          <w:rPr>
            <w:sz w:val="24"/>
            <w:lang w:val="en-US"/>
          </w:rPr>
          <w:t xml:space="preserve"> </w:t>
        </w:r>
      </w:ins>
      <w:r w:rsidR="0077542F" w:rsidRPr="5E28A1EC">
        <w:rPr>
          <w:sz w:val="24"/>
          <w:lang w:val="en-US"/>
        </w:rPr>
        <w:t>variables</w:t>
      </w:r>
      <w:r w:rsidR="00EE4EA9" w:rsidRPr="5E28A1EC">
        <w:rPr>
          <w:sz w:val="24"/>
          <w:lang w:val="en-US"/>
        </w:rPr>
        <w:t xml:space="preserve">, including respondents’ gender, residual work horizon, number of children and grandchildren, </w:t>
      </w:r>
      <w:r w:rsidR="001F0BF0">
        <w:rPr>
          <w:sz w:val="24"/>
          <w:lang w:val="en-US"/>
        </w:rPr>
        <w:t xml:space="preserve">years of full-time education, </w:t>
      </w:r>
      <w:r w:rsidR="00EE4EA9" w:rsidRPr="5E28A1EC">
        <w:rPr>
          <w:sz w:val="24"/>
          <w:lang w:val="en-US"/>
        </w:rPr>
        <w:t>household income (in log</w:t>
      </w:r>
      <w:del w:id="72" w:author="Jeremy Tanguy" w:date="2024-01-26T14:01:00Z">
        <w:r w:rsidRPr="5E28A1EC" w:rsidDel="5E28A1EC">
          <w:rPr>
            <w:sz w:val="24"/>
            <w:lang w:val="en-US"/>
          </w:rPr>
          <w:delText>s</w:delText>
        </w:r>
      </w:del>
      <w:r w:rsidR="00EE4EA9" w:rsidRPr="5E28A1EC">
        <w:rPr>
          <w:sz w:val="24"/>
          <w:lang w:val="en-US"/>
        </w:rPr>
        <w:t xml:space="preserve">), perceived general health level on a 5-point </w:t>
      </w:r>
      <w:r w:rsidR="000A0C18">
        <w:rPr>
          <w:sz w:val="24"/>
          <w:lang w:val="en-US"/>
        </w:rPr>
        <w:t xml:space="preserve">Likert </w:t>
      </w:r>
      <w:r w:rsidR="00EE4EA9" w:rsidRPr="5E28A1EC">
        <w:rPr>
          <w:sz w:val="24"/>
          <w:lang w:val="en-US"/>
        </w:rPr>
        <w:t>scale, number of chronic diseases,</w:t>
      </w:r>
      <w:r w:rsidR="00A733DD" w:rsidRPr="5E28A1EC">
        <w:rPr>
          <w:sz w:val="24"/>
          <w:lang w:val="en-US"/>
        </w:rPr>
        <w:t xml:space="preserve"> job quality indices, and</w:t>
      </w:r>
      <w:r w:rsidR="00EE4EA9" w:rsidRPr="5E28A1EC">
        <w:rPr>
          <w:sz w:val="24"/>
          <w:lang w:val="en-US"/>
        </w:rPr>
        <w:t xml:space="preserve"> binary indicators for living as a couple, having life insurance and having savings, as well as fixed effects for the industry of employment.</w:t>
      </w:r>
      <w:r w:rsidR="0077542F" w:rsidRPr="5E28A1EC">
        <w:rPr>
          <w:sz w:val="24"/>
          <w:lang w:val="en-US"/>
        </w:rPr>
        <w:t xml:space="preserve"> </w:t>
      </w:r>
      <m:oMath>
        <m:sSub>
          <m:sSubPr>
            <m:ctrlPr>
              <w:rPr>
                <w:rFonts w:ascii="Cambria Math" w:hAnsi="Cambria Math"/>
                <w:i/>
                <w:sz w:val="24"/>
                <w:lang w:val="en-US"/>
              </w:rPr>
            </m:ctrlPr>
          </m:sSubPr>
          <m:e>
            <m:r>
              <w:rPr>
                <w:rFonts w:ascii="Cambria Math" w:hAnsi="Cambria Math"/>
                <w:sz w:val="24"/>
                <w:lang w:val="en-US"/>
              </w:rPr>
              <m:t>ε</m:t>
            </m:r>
          </m:e>
          <m:sub>
            <m:r>
              <w:rPr>
                <w:rFonts w:ascii="Cambria Math" w:hAnsi="Cambria Math"/>
                <w:sz w:val="24"/>
                <w:lang w:val="en-US"/>
              </w:rPr>
              <m:t>icw</m:t>
            </m:r>
          </m:sub>
        </m:sSub>
      </m:oMath>
      <w:r w:rsidR="005D0C68" w:rsidRPr="5E28A1EC">
        <w:rPr>
          <w:rFonts w:eastAsiaTheme="minorEastAsia"/>
          <w:sz w:val="24"/>
          <w:lang w:val="en-US"/>
        </w:rPr>
        <w:t xml:space="preserve"> </w:t>
      </w:r>
      <w:r w:rsidR="005D0C68" w:rsidRPr="5E28A1EC">
        <w:rPr>
          <w:sz w:val="24"/>
          <w:lang w:val="en-US"/>
        </w:rPr>
        <w:t xml:space="preserve">is an error term. </w:t>
      </w:r>
      <w:del w:id="73" w:author="Jeremy Tanguy" w:date="2024-01-26T14:02:00Z">
        <w:r w:rsidRPr="5E28A1EC" w:rsidDel="5E28A1EC">
          <w:rPr>
            <w:sz w:val="24"/>
            <w:lang w:val="en-US"/>
          </w:rPr>
          <w:delText xml:space="preserve">We cluster </w:delText>
        </w:r>
      </w:del>
      <w:ins w:id="74" w:author="Jeremy Tanguy" w:date="2024-01-26T14:02:00Z">
        <w:r w:rsidR="005D0C68" w:rsidRPr="5E28A1EC">
          <w:rPr>
            <w:sz w:val="24"/>
            <w:lang w:val="en-US"/>
          </w:rPr>
          <w:t>S</w:t>
        </w:r>
      </w:ins>
      <w:del w:id="75" w:author="Jeremy Tanguy" w:date="2024-01-26T14:02:00Z">
        <w:r w:rsidRPr="5E28A1EC" w:rsidDel="5E28A1EC">
          <w:rPr>
            <w:sz w:val="24"/>
            <w:lang w:val="en-US"/>
          </w:rPr>
          <w:delText>s</w:delText>
        </w:r>
      </w:del>
      <w:r w:rsidR="005D0C68" w:rsidRPr="5E28A1EC">
        <w:rPr>
          <w:sz w:val="24"/>
          <w:lang w:val="en-US"/>
        </w:rPr>
        <w:t xml:space="preserve">tandard errors </w:t>
      </w:r>
      <w:ins w:id="76" w:author="Jeremy Tanguy" w:date="2024-01-26T14:03:00Z">
        <w:r w:rsidR="005D0C68" w:rsidRPr="5E28A1EC">
          <w:rPr>
            <w:sz w:val="24"/>
            <w:lang w:val="en-US"/>
          </w:rPr>
          <w:t xml:space="preserve">are clustered </w:t>
        </w:r>
      </w:ins>
      <w:r w:rsidR="005D0C68" w:rsidRPr="5E28A1EC">
        <w:rPr>
          <w:sz w:val="24"/>
          <w:lang w:val="en-US"/>
        </w:rPr>
        <w:t>at the</w:t>
      </w:r>
      <w:ins w:id="77" w:author="Jeremy Tanguy" w:date="2024-01-26T14:03:00Z">
        <w:r w:rsidR="005D0C68" w:rsidRPr="5E28A1EC">
          <w:rPr>
            <w:sz w:val="24"/>
            <w:lang w:val="en-US"/>
          </w:rPr>
          <w:t xml:space="preserve"> cell</w:t>
        </w:r>
      </w:ins>
      <w:r w:rsidR="005D0C68" w:rsidRPr="5E28A1EC">
        <w:rPr>
          <w:sz w:val="24"/>
          <w:lang w:val="en-US"/>
        </w:rPr>
        <w:t xml:space="preserve"> level</w:t>
      </w:r>
      <w:del w:id="78" w:author="Jeremy Tanguy" w:date="2024-01-26T14:03:00Z">
        <w:r w:rsidRPr="5E28A1EC" w:rsidDel="5E28A1EC">
          <w:rPr>
            <w:sz w:val="24"/>
            <w:lang w:val="en-US"/>
          </w:rPr>
          <w:delText xml:space="preserve"> of the cell</w:delText>
        </w:r>
      </w:del>
      <w:r w:rsidR="005D0C68" w:rsidRPr="5E28A1EC">
        <w:rPr>
          <w:sz w:val="24"/>
          <w:lang w:val="en-US"/>
        </w:rPr>
        <w:t>.</w:t>
      </w:r>
      <w:r w:rsidR="003F411A" w:rsidRPr="5E28A1EC">
        <w:rPr>
          <w:sz w:val="24"/>
          <w:lang w:val="en-US"/>
        </w:rPr>
        <w:t xml:space="preserve"> </w:t>
      </w:r>
    </w:p>
    <w:p w14:paraId="0B3082CF" w14:textId="77777777" w:rsidR="00C8373E" w:rsidRPr="006102FD" w:rsidRDefault="00C8373E" w:rsidP="00C8373E">
      <w:pPr>
        <w:spacing w:line="360" w:lineRule="auto"/>
        <w:rPr>
          <w:sz w:val="24"/>
          <w:lang w:val="en-US"/>
        </w:rPr>
      </w:pPr>
      <w:r w:rsidRPr="000C350F">
        <w:rPr>
          <w:sz w:val="24"/>
          <w:lang w:val="en-US"/>
        </w:rPr>
        <w:t xml:space="preserve">To explore the effects of reforms on depression based on different working conditions, we run a series of models on reduced samples. Specifically, we focus on each of the six job quality indices by splitting our sample into two groups - those above and below the median of each respective index. </w:t>
      </w:r>
    </w:p>
    <w:p w14:paraId="6BE0C62E" w14:textId="27F3CCB3" w:rsidR="00B55240" w:rsidRDefault="00C8373E" w:rsidP="5E28A1EC">
      <w:pPr>
        <w:spacing w:line="360" w:lineRule="auto"/>
        <w:rPr>
          <w:sz w:val="24"/>
          <w:lang w:val="en-US"/>
        </w:rPr>
      </w:pPr>
      <w:r w:rsidRPr="000C350F">
        <w:rPr>
          <w:sz w:val="24"/>
          <w:lang w:val="en-US"/>
        </w:rPr>
        <w:t xml:space="preserve">Moreover, to account for gender dynamics found in the literature on the effects of reforms extending working life </w:t>
      </w:r>
      <w:sdt>
        <w:sdtPr>
          <w:rPr>
            <w:sz w:val="24"/>
            <w:lang w:val="en-US"/>
          </w:rPr>
          <w:id w:val="-1894189167"/>
          <w:citation/>
        </w:sdtPr>
        <w:sdtContent>
          <w:r w:rsidRPr="000C350F">
            <w:rPr>
              <w:sz w:val="24"/>
              <w:lang w:val="en-US"/>
            </w:rPr>
            <w:fldChar w:fldCharType="begin"/>
          </w:r>
          <w:r w:rsidRPr="000C350F">
            <w:rPr>
              <w:sz w:val="24"/>
              <w:lang w:val="en-US"/>
            </w:rPr>
            <w:instrText>CITATION Ber18 \t  \l 1036  \m Car201 \m Ser23</w:instrText>
          </w:r>
          <w:r w:rsidRPr="000C350F">
            <w:rPr>
              <w:sz w:val="24"/>
              <w:lang w:val="en-US"/>
            </w:rPr>
            <w:fldChar w:fldCharType="separate"/>
          </w:r>
          <w:r w:rsidR="00507B74" w:rsidRPr="00507B74">
            <w:rPr>
              <w:noProof/>
              <w:sz w:val="24"/>
              <w:lang w:val="en-US"/>
            </w:rPr>
            <w:t>(Bertoni, Brunello, &amp; Mazzarella, 2018; Carrino, Glaser, &amp; Avendano, 2020; Serrano-Alarcón, et al., 2023)</w:t>
          </w:r>
          <w:r w:rsidRPr="000C350F">
            <w:rPr>
              <w:sz w:val="24"/>
              <w:lang w:val="en-US"/>
            </w:rPr>
            <w:fldChar w:fldCharType="end"/>
          </w:r>
        </w:sdtContent>
      </w:sdt>
      <w:r w:rsidRPr="000C350F">
        <w:rPr>
          <w:sz w:val="24"/>
          <w:lang w:val="en-US"/>
        </w:rPr>
        <w:t xml:space="preserve">, as well as on the relationship between working conditions and mental health </w:t>
      </w:r>
      <w:sdt>
        <w:sdtPr>
          <w:rPr>
            <w:sz w:val="24"/>
            <w:lang w:val="en-US"/>
          </w:rPr>
          <w:id w:val="778609717"/>
          <w:citation/>
        </w:sdtPr>
        <w:sdtContent>
          <w:r w:rsidRPr="000C350F">
            <w:rPr>
              <w:sz w:val="24"/>
              <w:lang w:val="en-US"/>
            </w:rPr>
            <w:fldChar w:fldCharType="begin"/>
          </w:r>
          <w:r w:rsidRPr="000C350F">
            <w:rPr>
              <w:sz w:val="24"/>
              <w:lang w:val="en-US"/>
            </w:rPr>
            <w:instrText xml:space="preserve"> CITATION Bel22 \l 1036  \m Bra20 \m Hie19</w:instrText>
          </w:r>
          <w:r w:rsidRPr="000C350F">
            <w:rPr>
              <w:sz w:val="24"/>
              <w:lang w:val="en-US"/>
            </w:rPr>
            <w:fldChar w:fldCharType="separate"/>
          </w:r>
          <w:r w:rsidR="00507B74" w:rsidRPr="00507B74">
            <w:rPr>
              <w:noProof/>
              <w:sz w:val="24"/>
              <w:lang w:val="en-US"/>
            </w:rPr>
            <w:t xml:space="preserve">(Belloni, Carrino, &amp; Meschi, 2022; Bratberg, Holmås, &amp; Holmås, 2020; </w:t>
          </w:r>
          <w:r w:rsidR="00507B74" w:rsidRPr="00507B74">
            <w:rPr>
              <w:noProof/>
              <w:sz w:val="24"/>
              <w:lang w:val="en-US"/>
            </w:rPr>
            <w:lastRenderedPageBreak/>
            <w:t>Hiesinger &amp; Tophoven, 2019)</w:t>
          </w:r>
          <w:r w:rsidRPr="000C350F">
            <w:rPr>
              <w:sz w:val="24"/>
              <w:lang w:val="en-US"/>
            </w:rPr>
            <w:fldChar w:fldCharType="end"/>
          </w:r>
        </w:sdtContent>
      </w:sdt>
      <w:r w:rsidRPr="000C350F">
        <w:rPr>
          <w:sz w:val="24"/>
          <w:lang w:val="en-US"/>
        </w:rPr>
        <w:t>, we explore potential gender-specific variations by running separate analyses for male and female subgroups.</w:t>
      </w:r>
    </w:p>
    <w:p w14:paraId="7174B1D0" w14:textId="434EE722" w:rsidR="00C90E47" w:rsidRPr="000C350F" w:rsidRDefault="00D52322" w:rsidP="00C90E47">
      <w:pPr>
        <w:spacing w:line="360" w:lineRule="auto"/>
        <w:rPr>
          <w:sz w:val="24"/>
          <w:lang w:val="en-US"/>
        </w:rPr>
      </w:pPr>
      <w:r>
        <w:rPr>
          <w:sz w:val="24"/>
          <w:lang w:val="en-US"/>
        </w:rPr>
        <w:t>W</w:t>
      </w:r>
      <w:ins w:id="79" w:author="Jeremy Tanguy" w:date="2024-01-26T14:10:00Z">
        <w:r w:rsidR="5E28A1EC" w:rsidRPr="5E28A1EC">
          <w:rPr>
            <w:sz w:val="24"/>
            <w:lang w:val="en-US"/>
          </w:rPr>
          <w:t>e</w:t>
        </w:r>
      </w:ins>
      <w:ins w:id="80" w:author="Jeremy Tanguy" w:date="2024-01-26T14:11:00Z">
        <w:r w:rsidR="5E28A1EC" w:rsidRPr="5E28A1EC">
          <w:rPr>
            <w:sz w:val="24"/>
            <w:lang w:val="en-US"/>
          </w:rPr>
          <w:t xml:space="preserve"> also</w:t>
        </w:r>
      </w:ins>
      <w:r w:rsidR="00B55240">
        <w:rPr>
          <w:sz w:val="24"/>
          <w:lang w:val="en-US"/>
        </w:rPr>
        <w:t xml:space="preserve"> foresee </w:t>
      </w:r>
      <w:r>
        <w:rPr>
          <w:sz w:val="24"/>
          <w:lang w:val="en-US"/>
        </w:rPr>
        <w:t xml:space="preserve">several additional steps of the analysis that are not yet presented in the results section, as this study is still a work in progress.  First, in addition to the continuous specification of the outcome variable, we will </w:t>
      </w:r>
      <w:r w:rsidR="00B55240">
        <w:rPr>
          <w:sz w:val="24"/>
          <w:lang w:val="en-US"/>
        </w:rPr>
        <w:t>estimat</w:t>
      </w:r>
      <w:r>
        <w:rPr>
          <w:sz w:val="24"/>
          <w:lang w:val="en-US"/>
        </w:rPr>
        <w:t>e</w:t>
      </w:r>
      <w:ins w:id="81" w:author="Jeremy Tanguy" w:date="2024-01-26T14:11:00Z">
        <w:r w:rsidR="5E28A1EC" w:rsidRPr="5E28A1EC">
          <w:rPr>
            <w:sz w:val="24"/>
            <w:lang w:val="en-US"/>
          </w:rPr>
          <w:t xml:space="preserve"> the </w:t>
        </w:r>
      </w:ins>
      <w:r w:rsidR="00B55240">
        <w:rPr>
          <w:sz w:val="24"/>
          <w:lang w:val="en-US"/>
        </w:rPr>
        <w:t>likelihood</w:t>
      </w:r>
      <w:ins w:id="82" w:author="Jeremy Tanguy" w:date="2024-01-26T14:11:00Z">
        <w:r w:rsidR="5E28A1EC" w:rsidRPr="5E28A1EC">
          <w:rPr>
            <w:sz w:val="24"/>
            <w:lang w:val="en-US"/>
          </w:rPr>
          <w:t xml:space="preserve"> </w:t>
        </w:r>
      </w:ins>
      <w:r w:rsidR="00B55240" w:rsidRPr="3A3DFA86">
        <w:rPr>
          <w:sz w:val="24"/>
          <w:lang w:val="en-US"/>
        </w:rPr>
        <w:t xml:space="preserve">of passing above </w:t>
      </w:r>
      <w:r w:rsidR="00B55240">
        <w:rPr>
          <w:sz w:val="24"/>
          <w:lang w:val="en-US"/>
        </w:rPr>
        <w:t xml:space="preserve">the threshold of clinical depression </w:t>
      </w:r>
      <w:ins w:id="83" w:author="Jeremy Tanguy" w:date="2024-01-26T14:12:00Z">
        <w:r w:rsidR="00B55240" w:rsidRPr="5E28A1EC">
          <w:rPr>
            <w:sz w:val="24"/>
            <w:lang w:val="en-US"/>
          </w:rPr>
          <w:t>(Euro-D&gt;3)</w:t>
        </w:r>
      </w:ins>
      <w:ins w:id="84" w:author="Jeremy Tanguy" w:date="2024-01-26T14:13:00Z">
        <w:r w:rsidR="00B55240" w:rsidRPr="5E28A1EC">
          <w:rPr>
            <w:sz w:val="24"/>
            <w:lang w:val="en-US"/>
          </w:rPr>
          <w:t xml:space="preserve"> </w:t>
        </w:r>
      </w:ins>
      <w:r w:rsidR="00B55240">
        <w:rPr>
          <w:sz w:val="24"/>
          <w:lang w:val="en-US"/>
        </w:rPr>
        <w:t xml:space="preserve">with </w:t>
      </w:r>
      <w:ins w:id="85" w:author="Jeremy Tanguy" w:date="2024-01-26T14:13:00Z">
        <w:r w:rsidR="5E28A1EC" w:rsidRPr="5E28A1EC">
          <w:rPr>
            <w:sz w:val="24"/>
            <w:lang w:val="en-US"/>
          </w:rPr>
          <w:t>a linear probability mode</w:t>
        </w:r>
      </w:ins>
      <w:r w:rsidR="00B55240">
        <w:rPr>
          <w:sz w:val="24"/>
          <w:lang w:val="en-US"/>
        </w:rPr>
        <w:t xml:space="preserve">l. </w:t>
      </w:r>
      <w:r w:rsidR="00C90E47">
        <w:rPr>
          <w:sz w:val="24"/>
          <w:lang w:val="en-US"/>
        </w:rPr>
        <w:t>F</w:t>
      </w:r>
      <w:r w:rsidR="00C90E47" w:rsidRPr="5E28A1EC">
        <w:rPr>
          <w:sz w:val="24"/>
          <w:lang w:val="en-US"/>
        </w:rPr>
        <w:t xml:space="preserve">ollowing the approach of </w:t>
      </w:r>
      <w:sdt>
        <w:sdtPr>
          <w:rPr>
            <w:sz w:val="24"/>
            <w:lang w:val="en-US"/>
          </w:rPr>
          <w:id w:val="-59644085"/>
          <w:placeholder>
            <w:docPart w:val="8047DE9E4964494B8109F9E64BBEE590"/>
          </w:placeholder>
          <w:citation/>
        </w:sdtPr>
        <w:sdtContent>
          <w:r w:rsidR="00C90E47" w:rsidRPr="5E28A1EC">
            <w:rPr>
              <w:sz w:val="24"/>
              <w:lang w:val="en-US"/>
            </w:rPr>
            <w:fldChar w:fldCharType="begin"/>
          </w:r>
          <w:r w:rsidR="00C90E47" w:rsidRPr="5E28A1EC">
            <w:rPr>
              <w:sz w:val="24"/>
              <w:lang w:val="en-US"/>
            </w:rPr>
            <w:instrText xml:space="preserve"> CITATION Ban07 \l 1036 </w:instrText>
          </w:r>
          <w:r w:rsidR="00C90E47" w:rsidRPr="5E28A1EC">
            <w:rPr>
              <w:sz w:val="24"/>
              <w:lang w:val="en-US"/>
            </w:rPr>
            <w:fldChar w:fldCharType="separate"/>
          </w:r>
          <w:r w:rsidR="00507B74" w:rsidRPr="00507B74">
            <w:rPr>
              <w:noProof/>
              <w:sz w:val="24"/>
              <w:lang w:val="en-US"/>
            </w:rPr>
            <w:t>(Banerjee, et al., 2007)</w:t>
          </w:r>
          <w:r w:rsidR="00C90E47" w:rsidRPr="5E28A1EC">
            <w:rPr>
              <w:sz w:val="24"/>
              <w:lang w:val="en-US"/>
            </w:rPr>
            <w:fldChar w:fldCharType="end"/>
          </w:r>
        </w:sdtContent>
      </w:sdt>
      <w:r w:rsidR="00C90E47" w:rsidRPr="5E28A1EC">
        <w:rPr>
          <w:sz w:val="24"/>
          <w:lang w:val="en-US"/>
        </w:rPr>
        <w:t xml:space="preserve">, we </w:t>
      </w:r>
      <w:r w:rsidR="00C90E47">
        <w:rPr>
          <w:sz w:val="24"/>
          <w:lang w:val="en-US"/>
        </w:rPr>
        <w:t xml:space="preserve">will also analyze the effects on two </w:t>
      </w:r>
      <w:r w:rsidR="00C90E47" w:rsidRPr="5E28A1EC">
        <w:rPr>
          <w:sz w:val="24"/>
          <w:lang w:val="en-US"/>
        </w:rPr>
        <w:t xml:space="preserve">distinct orthogonal factors from the set of twelve depression symptoms </w:t>
      </w:r>
      <w:r w:rsidR="00C90E47">
        <w:rPr>
          <w:sz w:val="24"/>
          <w:lang w:val="en-US"/>
        </w:rPr>
        <w:t>that we obtained with a</w:t>
      </w:r>
      <w:r w:rsidR="00C90E47" w:rsidRPr="5E28A1EC">
        <w:rPr>
          <w:sz w:val="24"/>
          <w:lang w:val="en-US"/>
        </w:rPr>
        <w:t xml:space="preserve"> principal component analysis</w:t>
      </w:r>
      <w:r w:rsidR="00C90E47">
        <w:rPr>
          <w:sz w:val="24"/>
          <w:lang w:val="en-US"/>
        </w:rPr>
        <w:t xml:space="preserve"> and identified as </w:t>
      </w:r>
      <w:r w:rsidR="00C90E47" w:rsidRPr="5E28A1EC">
        <w:rPr>
          <w:sz w:val="24"/>
          <w:lang w:val="en-US"/>
        </w:rPr>
        <w:t xml:space="preserve">affective suffering and lack of motivation. </w:t>
      </w:r>
    </w:p>
    <w:p w14:paraId="2C77AD9B" w14:textId="24D65BD8" w:rsidR="00434822" w:rsidRPr="000C350F" w:rsidRDefault="00B55240" w:rsidP="00B55240">
      <w:pPr>
        <w:spacing w:line="360" w:lineRule="auto"/>
        <w:rPr>
          <w:sz w:val="24"/>
          <w:lang w:val="en-US"/>
        </w:rPr>
      </w:pPr>
      <w:r>
        <w:rPr>
          <w:sz w:val="24"/>
          <w:lang w:val="en-US"/>
        </w:rPr>
        <w:t>Moreover, f</w:t>
      </w:r>
      <w:r w:rsidR="5E28A1EC" w:rsidRPr="5E28A1EC">
        <w:rPr>
          <w:sz w:val="24"/>
          <w:lang w:val="en-US"/>
        </w:rPr>
        <w:t xml:space="preserve">or both specifications of the outcome variable, we </w:t>
      </w:r>
      <w:r w:rsidR="00D52322">
        <w:rPr>
          <w:sz w:val="24"/>
          <w:lang w:val="en-US"/>
        </w:rPr>
        <w:t xml:space="preserve">will </w:t>
      </w:r>
      <w:r w:rsidR="5E28A1EC" w:rsidRPr="5E28A1EC">
        <w:rPr>
          <w:sz w:val="24"/>
          <w:lang w:val="en-US"/>
        </w:rPr>
        <w:t xml:space="preserve">consider a binary </w:t>
      </w:r>
      <w:del w:id="86" w:author="Jeremy Tanguy" w:date="2024-01-26T14:19:00Z">
        <w:r w:rsidR="00B50A67" w:rsidRPr="5E28A1EC" w:rsidDel="5E28A1EC">
          <w:rPr>
            <w:sz w:val="24"/>
            <w:lang w:val="en-US"/>
          </w:rPr>
          <w:delText>specification for the</w:delText>
        </w:r>
      </w:del>
      <w:r w:rsidR="5E28A1EC" w:rsidRPr="5E28A1EC">
        <w:rPr>
          <w:sz w:val="24"/>
          <w:lang w:val="en-US"/>
        </w:rPr>
        <w:t xml:space="preserve">treatment variable, </w:t>
      </w:r>
      <w:del w:id="87" w:author="Jeremy Tanguy" w:date="2024-01-26T14:20:00Z">
        <w:r w:rsidR="00B50A67" w:rsidRPr="5E28A1EC" w:rsidDel="5E28A1EC">
          <w:rPr>
            <w:sz w:val="24"/>
            <w:lang w:val="en-US"/>
          </w:rPr>
          <w:delText>with a dummy for</w:delText>
        </w:r>
      </w:del>
      <w:ins w:id="88" w:author="Jeremy Tanguy" w:date="2024-01-26T14:20:00Z">
        <w:r w:rsidR="5E28A1EC" w:rsidRPr="5E28A1EC">
          <w:rPr>
            <w:sz w:val="24"/>
            <w:lang w:val="en-US"/>
          </w:rPr>
          <w:t>equal to 1 if</w:t>
        </w:r>
      </w:ins>
      <w:r w:rsidR="5E28A1EC" w:rsidRPr="5E28A1EC">
        <w:rPr>
          <w:sz w:val="24"/>
          <w:lang w:val="en-US"/>
        </w:rPr>
        <w:t xml:space="preserve"> ∆YTR&gt;0, and a non-linear specification that compares respondents </w:t>
      </w:r>
      <w:del w:id="89" w:author="Jeremy Tanguy" w:date="2024-01-26T14:20:00Z">
        <w:r w:rsidR="00B50A67" w:rsidRPr="5E28A1EC" w:rsidDel="5E28A1EC">
          <w:rPr>
            <w:sz w:val="24"/>
            <w:lang w:val="en-US"/>
          </w:rPr>
          <w:delText xml:space="preserve">with </w:delText>
        </w:r>
      </w:del>
      <w:ins w:id="90" w:author="Jeremy Tanguy" w:date="2024-01-26T14:20:00Z">
        <w:r w:rsidR="5E28A1EC" w:rsidRPr="5E28A1EC">
          <w:rPr>
            <w:sz w:val="24"/>
            <w:lang w:val="en-US"/>
          </w:rPr>
          <w:t xml:space="preserve">having </w:t>
        </w:r>
      </w:ins>
      <w:r w:rsidR="5E28A1EC" w:rsidRPr="5E28A1EC">
        <w:rPr>
          <w:rFonts w:ascii="Cambria Math" w:hAnsi="Cambria Math" w:cs="Cambria Math"/>
          <w:sz w:val="24"/>
          <w:lang w:val="en-US"/>
        </w:rPr>
        <w:t>𝛥𝑌𝑇𝑅</w:t>
      </w:r>
      <w:r w:rsidR="5E28A1EC" w:rsidRPr="5E28A1EC">
        <w:rPr>
          <w:sz w:val="24"/>
          <w:lang w:val="en-US"/>
        </w:rPr>
        <w:t xml:space="preserve">=0 with those </w:t>
      </w:r>
      <w:del w:id="91" w:author="Jeremy Tanguy" w:date="2024-01-26T14:20:00Z">
        <w:r w:rsidR="00B50A67" w:rsidRPr="5E28A1EC" w:rsidDel="5E28A1EC">
          <w:rPr>
            <w:sz w:val="24"/>
            <w:lang w:val="en-US"/>
          </w:rPr>
          <w:delText xml:space="preserve">with </w:delText>
        </w:r>
      </w:del>
      <w:ins w:id="92" w:author="Jeremy Tanguy" w:date="2024-01-26T14:20:00Z">
        <w:r w:rsidR="5E28A1EC" w:rsidRPr="5E28A1EC">
          <w:rPr>
            <w:sz w:val="24"/>
            <w:lang w:val="en-US"/>
          </w:rPr>
          <w:t xml:space="preserve">having </w:t>
        </w:r>
      </w:ins>
      <w:r w:rsidR="5E28A1EC" w:rsidRPr="5E28A1EC">
        <w:rPr>
          <w:sz w:val="24"/>
          <w:lang w:val="en-US"/>
        </w:rPr>
        <w:t>0&lt;∆YTR</w:t>
      </w:r>
      <w:ins w:id="93" w:author="Jeremy Tanguy" w:date="2024-01-26T14:20:00Z">
        <w:r w:rsidR="5E28A1EC" w:rsidRPr="5E28A1EC">
          <w:rPr>
            <w:sz w:val="24"/>
            <w:lang w:val="en-US"/>
          </w:rPr>
          <w:t>≤</w:t>
        </w:r>
      </w:ins>
      <w:del w:id="94" w:author="Jeremy Tanguy" w:date="2024-01-26T14:20:00Z">
        <w:r w:rsidR="00B50A67" w:rsidRPr="5E28A1EC" w:rsidDel="5E28A1EC">
          <w:rPr>
            <w:sz w:val="24"/>
            <w:lang w:val="en-US"/>
          </w:rPr>
          <w:delText>&lt;=</w:delText>
        </w:r>
      </w:del>
      <w:r w:rsidR="5E28A1EC" w:rsidRPr="5E28A1EC">
        <w:rPr>
          <w:sz w:val="24"/>
          <w:lang w:val="en-US"/>
        </w:rPr>
        <w:t>1, 1&lt;∆YTR</w:t>
      </w:r>
      <w:ins w:id="95" w:author="Jeremy Tanguy" w:date="2024-01-26T14:21:00Z">
        <w:r w:rsidR="5E28A1EC" w:rsidRPr="5E28A1EC">
          <w:rPr>
            <w:sz w:val="24"/>
            <w:lang w:val="en-US"/>
          </w:rPr>
          <w:t>≤</w:t>
        </w:r>
      </w:ins>
      <w:del w:id="96" w:author="Jeremy Tanguy" w:date="2024-01-26T14:21:00Z">
        <w:r w:rsidR="00B50A67" w:rsidRPr="5E28A1EC" w:rsidDel="5E28A1EC">
          <w:rPr>
            <w:sz w:val="24"/>
            <w:lang w:val="en-US"/>
          </w:rPr>
          <w:delText>&lt;=</w:delText>
        </w:r>
      </w:del>
      <w:r w:rsidR="5E28A1EC" w:rsidRPr="5E28A1EC">
        <w:rPr>
          <w:sz w:val="24"/>
          <w:lang w:val="en-US"/>
        </w:rPr>
        <w:t>2, and ∆YTR&gt;2, allowing an exploration of the effects contingent upon the dose of treatment or, in other words, the scope of the reform.</w:t>
      </w:r>
      <w:r w:rsidR="00D52322">
        <w:rPr>
          <w:sz w:val="24"/>
          <w:lang w:val="en-US"/>
        </w:rPr>
        <w:t xml:space="preserve"> Finally, we</w:t>
      </w:r>
      <w:r w:rsidR="004531C6">
        <w:rPr>
          <w:sz w:val="24"/>
          <w:lang w:val="en-US"/>
        </w:rPr>
        <w:t xml:space="preserve"> anticipate conducting a series of sensitivity tests, </w:t>
      </w:r>
      <w:r w:rsidR="007D3D0C">
        <w:rPr>
          <w:sz w:val="24"/>
          <w:lang w:val="en-US"/>
        </w:rPr>
        <w:t>such as</w:t>
      </w:r>
      <w:r w:rsidR="004531C6">
        <w:rPr>
          <w:sz w:val="24"/>
          <w:lang w:val="en-US"/>
        </w:rPr>
        <w:t xml:space="preserve"> </w:t>
      </w:r>
      <w:r w:rsidR="007D3D0C">
        <w:rPr>
          <w:sz w:val="24"/>
          <w:lang w:val="en-US"/>
        </w:rPr>
        <w:t xml:space="preserve">extending our analysis to the early retirement schemes, </w:t>
      </w:r>
      <w:r w:rsidR="007D3D0C" w:rsidRPr="007D3D0C">
        <w:rPr>
          <w:sz w:val="24"/>
          <w:lang w:val="en-US"/>
        </w:rPr>
        <w:t>focusing only on individuals who remain in the same occupation</w:t>
      </w:r>
      <w:r w:rsidR="007D3D0C">
        <w:rPr>
          <w:sz w:val="24"/>
          <w:lang w:val="en-US"/>
        </w:rPr>
        <w:t xml:space="preserve"> (to address</w:t>
      </w:r>
      <w:r w:rsidR="007D3D0C" w:rsidRPr="007D3D0C">
        <w:rPr>
          <w:sz w:val="24"/>
          <w:lang w:val="en-US"/>
        </w:rPr>
        <w:t xml:space="preserve"> the potential endogeneity of occupational change over time</w:t>
      </w:r>
      <w:r w:rsidR="007D3D0C">
        <w:rPr>
          <w:sz w:val="24"/>
          <w:lang w:val="en-US"/>
        </w:rPr>
        <w:t xml:space="preserve">), iterative dropping out of countries from the sample (to account for the heterogeneity of pension systems and labor markets), and a random permutation of </w:t>
      </w:r>
      <w:r w:rsidR="007D3D0C" w:rsidRPr="5E28A1EC">
        <w:rPr>
          <w:sz w:val="24"/>
          <w:lang w:val="en-US"/>
        </w:rPr>
        <w:t>∆YTR</w:t>
      </w:r>
      <w:r w:rsidR="007D3D0C">
        <w:rPr>
          <w:sz w:val="24"/>
          <w:lang w:val="en-US"/>
        </w:rPr>
        <w:t xml:space="preserve">. </w:t>
      </w:r>
    </w:p>
    <w:p w14:paraId="3705CA01" w14:textId="77777777" w:rsidR="00545BC9" w:rsidRDefault="000C350F" w:rsidP="000C350F">
      <w:pPr>
        <w:spacing w:line="360" w:lineRule="auto"/>
        <w:rPr>
          <w:b/>
          <w:bCs/>
          <w:sz w:val="24"/>
          <w:lang w:val="en-US"/>
        </w:rPr>
      </w:pPr>
      <w:r w:rsidRPr="000C350F">
        <w:rPr>
          <w:b/>
          <w:bCs/>
          <w:sz w:val="24"/>
          <w:lang w:val="en-US"/>
        </w:rPr>
        <w:t>Preliminary r</w:t>
      </w:r>
      <w:r w:rsidR="00170249" w:rsidRPr="000C350F">
        <w:rPr>
          <w:b/>
          <w:bCs/>
          <w:sz w:val="24"/>
          <w:lang w:val="en-US"/>
        </w:rPr>
        <w:t>esults</w:t>
      </w:r>
    </w:p>
    <w:p w14:paraId="08CC397F" w14:textId="7DAB939C" w:rsidR="00C90E47" w:rsidRPr="00C90E47" w:rsidRDefault="00F66A6E" w:rsidP="00C90E47">
      <w:pPr>
        <w:spacing w:line="360" w:lineRule="auto"/>
        <w:rPr>
          <w:sz w:val="24"/>
          <w:lang w:val="en-US"/>
        </w:rPr>
      </w:pPr>
      <w:r>
        <w:rPr>
          <w:sz w:val="24"/>
          <w:lang w:val="en-US"/>
        </w:rPr>
        <w:t>Preliminary results show that t</w:t>
      </w:r>
      <w:r w:rsidR="00C90E47" w:rsidRPr="00C90E47">
        <w:rPr>
          <w:sz w:val="24"/>
          <w:lang w:val="en-US"/>
        </w:rPr>
        <w:t xml:space="preserve">he overall effect of an increased work horizon on depression symptoms was positive across all individuals (β = 0.350, p &lt; 0.001). </w:t>
      </w:r>
      <w:r w:rsidR="00F524B4">
        <w:rPr>
          <w:sz w:val="24"/>
          <w:lang w:val="en-US"/>
        </w:rPr>
        <w:t>A</w:t>
      </w:r>
      <w:r w:rsidR="00C90E47" w:rsidRPr="00C90E47">
        <w:rPr>
          <w:sz w:val="24"/>
          <w:lang w:val="en-US"/>
        </w:rPr>
        <w:t xml:space="preserve"> closer examination of gender differences showed that the impact was more pronounced among females (β = 0.390, p &lt; 0.01) compared to males (β = 0.310, p &lt; 0.05)</w:t>
      </w:r>
      <w:r w:rsidR="00B5353C">
        <w:rPr>
          <w:sz w:val="24"/>
          <w:lang w:val="en-US"/>
        </w:rPr>
        <w:t xml:space="preserve">, with greater inequalities found between </w:t>
      </w:r>
      <w:r>
        <w:rPr>
          <w:sz w:val="24"/>
          <w:lang w:val="en-US"/>
        </w:rPr>
        <w:t xml:space="preserve">sub-samples </w:t>
      </w:r>
      <w:r w:rsidR="00B5353C">
        <w:rPr>
          <w:sz w:val="24"/>
          <w:lang w:val="en-US"/>
        </w:rPr>
        <w:t xml:space="preserve">composed </w:t>
      </w:r>
      <w:r>
        <w:rPr>
          <w:sz w:val="24"/>
          <w:lang w:val="en-US"/>
        </w:rPr>
        <w:t xml:space="preserve">according to working conditions. </w:t>
      </w:r>
    </w:p>
    <w:p w14:paraId="43E53207" w14:textId="24D25A84" w:rsidR="00C90E47" w:rsidRDefault="00B5353C" w:rsidP="00C90E47">
      <w:pPr>
        <w:spacing w:line="360" w:lineRule="auto"/>
        <w:rPr>
          <w:sz w:val="24"/>
          <w:lang w:val="en-US"/>
        </w:rPr>
      </w:pPr>
      <w:r>
        <w:rPr>
          <w:sz w:val="24"/>
          <w:lang w:val="en-US"/>
        </w:rPr>
        <w:t xml:space="preserve">In general, </w:t>
      </w:r>
      <w:r w:rsidR="00372A82">
        <w:rPr>
          <w:sz w:val="24"/>
          <w:lang w:val="en-US"/>
        </w:rPr>
        <w:t>our</w:t>
      </w:r>
      <w:r w:rsidR="00C90E47" w:rsidRPr="00C90E47">
        <w:rPr>
          <w:sz w:val="24"/>
          <w:lang w:val="en-US"/>
        </w:rPr>
        <w:t xml:space="preserve"> results indicate significant </w:t>
      </w:r>
      <w:r w:rsidR="00153338">
        <w:rPr>
          <w:sz w:val="24"/>
          <w:lang w:val="en-US"/>
        </w:rPr>
        <w:t>relationships</w:t>
      </w:r>
      <w:r w:rsidR="00C90E47" w:rsidRPr="00C90E47">
        <w:rPr>
          <w:sz w:val="24"/>
          <w:lang w:val="en-US"/>
        </w:rPr>
        <w:t xml:space="preserve"> between job quality and </w:t>
      </w:r>
      <w:r w:rsidR="00153338">
        <w:rPr>
          <w:sz w:val="24"/>
          <w:lang w:val="en-US"/>
        </w:rPr>
        <w:t>variations in the mental health of older workers in response to pension reforms</w:t>
      </w:r>
      <w:r>
        <w:rPr>
          <w:sz w:val="24"/>
          <w:lang w:val="en-US"/>
        </w:rPr>
        <w:t>. Figure 1 compares the effects of</w:t>
      </w:r>
      <w:r w:rsidR="00372A82">
        <w:rPr>
          <w:sz w:val="24"/>
          <w:lang w:val="en-US"/>
        </w:rPr>
        <w:t xml:space="preserve"> an</w:t>
      </w:r>
      <w:r>
        <w:rPr>
          <w:sz w:val="24"/>
          <w:lang w:val="en-US"/>
        </w:rPr>
        <w:t xml:space="preserve"> extended work horizon on the </w:t>
      </w:r>
      <w:r w:rsidR="00372A82">
        <w:rPr>
          <w:sz w:val="24"/>
          <w:lang w:val="en-US"/>
        </w:rPr>
        <w:t xml:space="preserve">Euro-D score depending on different working conditions. A detailed summary of results, including gender dynamics, can be found in </w:t>
      </w:r>
      <w:r w:rsidR="00F524B4">
        <w:rPr>
          <w:sz w:val="24"/>
          <w:lang w:val="en-US"/>
        </w:rPr>
        <w:t>Appendix</w:t>
      </w:r>
      <w:r w:rsidR="00372A82">
        <w:rPr>
          <w:sz w:val="24"/>
          <w:lang w:val="en-US"/>
        </w:rPr>
        <w:t xml:space="preserve"> 4</w:t>
      </w:r>
      <w:r w:rsidR="00C90E47" w:rsidRPr="00C90E47">
        <w:rPr>
          <w:sz w:val="24"/>
          <w:lang w:val="en-US"/>
        </w:rPr>
        <w:t>.</w:t>
      </w:r>
      <w:r w:rsidR="00C07905">
        <w:rPr>
          <w:sz w:val="24"/>
          <w:lang w:val="en-US"/>
        </w:rPr>
        <w:t xml:space="preserve"> </w:t>
      </w:r>
    </w:p>
    <w:p w14:paraId="5815D178" w14:textId="77777777" w:rsidR="00B5353C" w:rsidRDefault="00B5353C" w:rsidP="00B5353C">
      <w:pPr>
        <w:keepNext/>
        <w:spacing w:line="360" w:lineRule="auto"/>
        <w:jc w:val="center"/>
      </w:pPr>
      <w:r>
        <w:rPr>
          <w:b/>
          <w:bCs/>
          <w:noProof/>
          <w:sz w:val="24"/>
          <w14:ligatures w14:val="standardContextual"/>
        </w:rPr>
        <w:lastRenderedPageBreak/>
        <w:drawing>
          <wp:inline distT="0" distB="0" distL="0" distR="0" wp14:anchorId="3F456C80" wp14:editId="4B9B1AB7">
            <wp:extent cx="5760720" cy="3482975"/>
            <wp:effectExtent l="0" t="0" r="5080" b="0"/>
            <wp:docPr id="3476997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9976" name="Image 3476997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482975"/>
                    </a:xfrm>
                    <a:prstGeom prst="rect">
                      <a:avLst/>
                    </a:prstGeom>
                  </pic:spPr>
                </pic:pic>
              </a:graphicData>
            </a:graphic>
          </wp:inline>
        </w:drawing>
      </w:r>
    </w:p>
    <w:p w14:paraId="0B26519E" w14:textId="3A1EE449" w:rsidR="00B5353C" w:rsidRDefault="00B5353C" w:rsidP="00B5353C">
      <w:pPr>
        <w:pStyle w:val="Lgende"/>
        <w:jc w:val="left"/>
        <w:rPr>
          <w:i w:val="0"/>
          <w:iCs w:val="0"/>
          <w:color w:val="000000" w:themeColor="text1"/>
          <w:sz w:val="20"/>
          <w:szCs w:val="20"/>
          <w:lang w:val="en-US"/>
        </w:rPr>
      </w:pPr>
      <w:r w:rsidRPr="00EF24FA">
        <w:rPr>
          <w:b/>
          <w:bCs/>
          <w:i w:val="0"/>
          <w:iCs w:val="0"/>
          <w:color w:val="000000" w:themeColor="text1"/>
          <w:sz w:val="20"/>
          <w:szCs w:val="20"/>
          <w:lang w:val="en-US"/>
        </w:rPr>
        <w:t xml:space="preserve">Figure </w:t>
      </w:r>
      <w:r w:rsidRPr="00EF24FA">
        <w:rPr>
          <w:b/>
          <w:bCs/>
          <w:i w:val="0"/>
          <w:iCs w:val="0"/>
          <w:color w:val="000000" w:themeColor="text1"/>
          <w:sz w:val="20"/>
          <w:szCs w:val="20"/>
        </w:rPr>
        <w:fldChar w:fldCharType="begin"/>
      </w:r>
      <w:r w:rsidRPr="00EF24FA">
        <w:rPr>
          <w:b/>
          <w:bCs/>
          <w:i w:val="0"/>
          <w:iCs w:val="0"/>
          <w:color w:val="000000" w:themeColor="text1"/>
          <w:sz w:val="20"/>
          <w:szCs w:val="20"/>
          <w:lang w:val="en-US"/>
        </w:rPr>
        <w:instrText xml:space="preserve"> SEQ Figure \* ARABIC </w:instrText>
      </w:r>
      <w:r w:rsidRPr="00EF24FA">
        <w:rPr>
          <w:b/>
          <w:bCs/>
          <w:i w:val="0"/>
          <w:iCs w:val="0"/>
          <w:color w:val="000000" w:themeColor="text1"/>
          <w:sz w:val="20"/>
          <w:szCs w:val="20"/>
        </w:rPr>
        <w:fldChar w:fldCharType="separate"/>
      </w:r>
      <w:r w:rsidRPr="00EF24FA">
        <w:rPr>
          <w:b/>
          <w:bCs/>
          <w:i w:val="0"/>
          <w:iCs w:val="0"/>
          <w:noProof/>
          <w:color w:val="000000" w:themeColor="text1"/>
          <w:sz w:val="20"/>
          <w:szCs w:val="20"/>
          <w:lang w:val="en-US"/>
        </w:rPr>
        <w:t>1</w:t>
      </w:r>
      <w:r w:rsidRPr="00EF24FA">
        <w:rPr>
          <w:b/>
          <w:bCs/>
          <w:i w:val="0"/>
          <w:iCs w:val="0"/>
          <w:color w:val="000000" w:themeColor="text1"/>
          <w:sz w:val="20"/>
          <w:szCs w:val="20"/>
        </w:rPr>
        <w:fldChar w:fldCharType="end"/>
      </w:r>
      <w:r w:rsidRPr="00EF24FA">
        <w:rPr>
          <w:i w:val="0"/>
          <w:iCs w:val="0"/>
          <w:color w:val="000000" w:themeColor="text1"/>
          <w:sz w:val="20"/>
          <w:szCs w:val="20"/>
          <w:lang w:val="en-US"/>
        </w:rPr>
        <w:t xml:space="preserve"> - Heterogeneous effects of work horizon increase (</w:t>
      </w:r>
      <w:r w:rsidRPr="00EF24FA">
        <w:rPr>
          <w:i w:val="0"/>
          <w:iCs w:val="0"/>
          <w:color w:val="000000" w:themeColor="text1"/>
          <w:sz w:val="20"/>
          <w:szCs w:val="20"/>
        </w:rPr>
        <w:t>Δ</w:t>
      </w:r>
      <w:r w:rsidRPr="00EF24FA">
        <w:rPr>
          <w:i w:val="0"/>
          <w:iCs w:val="0"/>
          <w:color w:val="000000" w:themeColor="text1"/>
          <w:sz w:val="20"/>
          <w:szCs w:val="20"/>
          <w:lang w:val="en-US"/>
        </w:rPr>
        <w:t>YTR) on depression (</w:t>
      </w:r>
      <w:proofErr w:type="spellStart"/>
      <w:r w:rsidRPr="00EF24FA">
        <w:rPr>
          <w:i w:val="0"/>
          <w:iCs w:val="0"/>
          <w:color w:val="000000" w:themeColor="text1"/>
          <w:sz w:val="20"/>
          <w:szCs w:val="20"/>
          <w:lang w:val="en-US"/>
        </w:rPr>
        <w:t>EuroD</w:t>
      </w:r>
      <w:proofErr w:type="spellEnd"/>
      <w:r w:rsidRPr="00EF24FA">
        <w:rPr>
          <w:i w:val="0"/>
          <w:iCs w:val="0"/>
          <w:color w:val="000000" w:themeColor="text1"/>
          <w:sz w:val="20"/>
          <w:szCs w:val="20"/>
          <w:lang w:val="en-US"/>
        </w:rPr>
        <w:t xml:space="preserve"> (0-12)) depending on working conditions</w:t>
      </w:r>
    </w:p>
    <w:p w14:paraId="187EAFF5" w14:textId="256DA9E0" w:rsidR="00372A82" w:rsidRPr="00372A82" w:rsidRDefault="00372A82" w:rsidP="00372A82">
      <w:pPr>
        <w:spacing w:line="360" w:lineRule="auto"/>
        <w:rPr>
          <w:sz w:val="24"/>
          <w:lang w:val="en-US"/>
        </w:rPr>
      </w:pPr>
      <w:r w:rsidRPr="00C90E47">
        <w:rPr>
          <w:sz w:val="24"/>
          <w:lang w:val="en-US"/>
        </w:rPr>
        <w:t xml:space="preserve">Individuals </w:t>
      </w:r>
      <w:r>
        <w:rPr>
          <w:sz w:val="24"/>
          <w:lang w:val="en-US"/>
        </w:rPr>
        <w:t>in</w:t>
      </w:r>
      <w:r w:rsidRPr="00C90E47">
        <w:rPr>
          <w:sz w:val="24"/>
          <w:lang w:val="en-US"/>
        </w:rPr>
        <w:t xml:space="preserve"> </w:t>
      </w:r>
      <w:r>
        <w:rPr>
          <w:sz w:val="24"/>
          <w:lang w:val="en-US"/>
        </w:rPr>
        <w:t xml:space="preserve">lower-skilled </w:t>
      </w:r>
      <w:r w:rsidRPr="00C90E47">
        <w:rPr>
          <w:sz w:val="24"/>
          <w:lang w:val="en-US"/>
        </w:rPr>
        <w:t>job</w:t>
      </w:r>
      <w:r>
        <w:rPr>
          <w:sz w:val="24"/>
          <w:lang w:val="en-US"/>
        </w:rPr>
        <w:t>s with less autonomy and decision-making power</w:t>
      </w:r>
      <w:r w:rsidRPr="00C90E47">
        <w:rPr>
          <w:sz w:val="24"/>
          <w:lang w:val="en-US"/>
        </w:rPr>
        <w:t xml:space="preserve"> experienced a </w:t>
      </w:r>
      <w:r w:rsidRPr="00A53CFC">
        <w:rPr>
          <w:sz w:val="24"/>
          <w:lang w:val="en-US"/>
        </w:rPr>
        <w:t>greater</w:t>
      </w:r>
      <w:r w:rsidRPr="00C90E47">
        <w:rPr>
          <w:sz w:val="24"/>
          <w:lang w:val="en-US"/>
        </w:rPr>
        <w:t xml:space="preserve"> increase in depression symptoms (β = 0.710, p &lt; 0.001) compared to those </w:t>
      </w:r>
      <w:r>
        <w:rPr>
          <w:sz w:val="24"/>
          <w:lang w:val="en-US"/>
        </w:rPr>
        <w:t xml:space="preserve">in higher-skilled jobs </w:t>
      </w:r>
      <w:r w:rsidRPr="00C90E47">
        <w:rPr>
          <w:sz w:val="24"/>
          <w:lang w:val="en-US"/>
        </w:rPr>
        <w:t xml:space="preserve">(β = 0.384, p &lt; 0.1). </w:t>
      </w:r>
      <w:r>
        <w:rPr>
          <w:sz w:val="24"/>
          <w:lang w:val="en-US"/>
        </w:rPr>
        <w:t xml:space="preserve">This job quality dimension was more important to female individuals with an increase of 1.067 (p </w:t>
      </w:r>
      <w:r w:rsidRPr="00C90E47">
        <w:rPr>
          <w:sz w:val="24"/>
          <w:lang w:val="en-US"/>
        </w:rPr>
        <w:t>&lt; 0.001</w:t>
      </w:r>
      <w:r>
        <w:rPr>
          <w:sz w:val="24"/>
          <w:lang w:val="en-US"/>
        </w:rPr>
        <w:t>) in Euro-D score among females in lower-skilled occupations. T</w:t>
      </w:r>
      <w:r w:rsidRPr="00C90E47">
        <w:rPr>
          <w:sz w:val="24"/>
          <w:lang w:val="en-US"/>
        </w:rPr>
        <w:t xml:space="preserve">he intensity of </w:t>
      </w:r>
      <w:r>
        <w:rPr>
          <w:sz w:val="24"/>
          <w:lang w:val="en-US"/>
        </w:rPr>
        <w:t xml:space="preserve">the </w:t>
      </w:r>
      <w:r w:rsidRPr="00C90E47">
        <w:rPr>
          <w:sz w:val="24"/>
          <w:lang w:val="en-US"/>
        </w:rPr>
        <w:t>job</w:t>
      </w:r>
      <w:r>
        <w:rPr>
          <w:sz w:val="24"/>
          <w:lang w:val="en-US"/>
        </w:rPr>
        <w:t>, including</w:t>
      </w:r>
      <w:r w:rsidRPr="00C90E47">
        <w:rPr>
          <w:sz w:val="24"/>
          <w:lang w:val="en-US"/>
        </w:rPr>
        <w:t xml:space="preserve"> </w:t>
      </w:r>
      <w:r>
        <w:rPr>
          <w:sz w:val="24"/>
          <w:lang w:val="en-US"/>
        </w:rPr>
        <w:t xml:space="preserve">the high and dependent pace of work, tight deadlines, and emotional tensions, </w:t>
      </w:r>
      <w:r w:rsidRPr="00C90E47">
        <w:rPr>
          <w:sz w:val="24"/>
          <w:lang w:val="en-US"/>
        </w:rPr>
        <w:t>had a distinct impact</w:t>
      </w:r>
      <w:r>
        <w:rPr>
          <w:sz w:val="24"/>
          <w:lang w:val="en-US"/>
        </w:rPr>
        <w:t xml:space="preserve"> only on male individuals</w:t>
      </w:r>
      <w:r w:rsidRPr="00C90E47">
        <w:rPr>
          <w:sz w:val="24"/>
          <w:lang w:val="en-US"/>
        </w:rPr>
        <w:t xml:space="preserve">, with </w:t>
      </w:r>
      <w:r>
        <w:rPr>
          <w:sz w:val="24"/>
          <w:lang w:val="en-US"/>
        </w:rPr>
        <w:t xml:space="preserve">those employed in high-intensity jobs </w:t>
      </w:r>
      <w:r w:rsidRPr="00C90E47">
        <w:rPr>
          <w:sz w:val="24"/>
          <w:lang w:val="en-US"/>
        </w:rPr>
        <w:t>experiencing a significant increase in depression symptoms (β = 0</w:t>
      </w:r>
      <w:r>
        <w:rPr>
          <w:sz w:val="24"/>
          <w:lang w:val="en-US"/>
        </w:rPr>
        <w:t>.698</w:t>
      </w:r>
      <w:r w:rsidRPr="00C90E47">
        <w:rPr>
          <w:sz w:val="24"/>
          <w:lang w:val="en-US"/>
        </w:rPr>
        <w:t>, p &lt; 0.001).</w:t>
      </w:r>
    </w:p>
    <w:p w14:paraId="4381DDBC" w14:textId="6F676782" w:rsidR="00C90E47" w:rsidRPr="00C90E47" w:rsidRDefault="00C90E47" w:rsidP="00C90E47">
      <w:pPr>
        <w:spacing w:line="360" w:lineRule="auto"/>
        <w:rPr>
          <w:sz w:val="24"/>
          <w:lang w:val="en-US"/>
        </w:rPr>
      </w:pPr>
      <w:r w:rsidRPr="00C90E47">
        <w:rPr>
          <w:sz w:val="24"/>
          <w:lang w:val="en-US"/>
        </w:rPr>
        <w:t xml:space="preserve">Among those in work environments with </w:t>
      </w:r>
      <w:r w:rsidR="00C07905">
        <w:rPr>
          <w:sz w:val="24"/>
          <w:lang w:val="en-US"/>
        </w:rPr>
        <w:t xml:space="preserve">poor </w:t>
      </w:r>
      <w:r w:rsidRPr="00C90E47">
        <w:rPr>
          <w:sz w:val="24"/>
          <w:lang w:val="en-US"/>
        </w:rPr>
        <w:t xml:space="preserve">physical conditions, the impact </w:t>
      </w:r>
      <w:r w:rsidR="00C07905">
        <w:rPr>
          <w:sz w:val="24"/>
          <w:lang w:val="en-US"/>
        </w:rPr>
        <w:t xml:space="preserve">of an extended work horizon </w:t>
      </w:r>
      <w:r w:rsidRPr="00C90E47">
        <w:rPr>
          <w:sz w:val="24"/>
          <w:lang w:val="en-US"/>
        </w:rPr>
        <w:t>on depression was significant</w:t>
      </w:r>
      <w:r w:rsidR="00C07905">
        <w:rPr>
          <w:sz w:val="24"/>
          <w:lang w:val="en-US"/>
        </w:rPr>
        <w:t xml:space="preserve">ly greater only for females </w:t>
      </w:r>
      <w:r w:rsidRPr="00C90E47">
        <w:rPr>
          <w:sz w:val="24"/>
          <w:lang w:val="en-US"/>
        </w:rPr>
        <w:t xml:space="preserve">(β = </w:t>
      </w:r>
      <w:r w:rsidR="00C07905">
        <w:rPr>
          <w:sz w:val="24"/>
          <w:lang w:val="en-US"/>
        </w:rPr>
        <w:t>701</w:t>
      </w:r>
      <w:r w:rsidRPr="00C90E47">
        <w:rPr>
          <w:sz w:val="24"/>
          <w:lang w:val="en-US"/>
        </w:rPr>
        <w:t>, p &lt; 0.0</w:t>
      </w:r>
      <w:r w:rsidR="00C07905">
        <w:rPr>
          <w:sz w:val="24"/>
          <w:lang w:val="en-US"/>
        </w:rPr>
        <w:t>01</w:t>
      </w:r>
      <w:r w:rsidRPr="00C90E47">
        <w:rPr>
          <w:sz w:val="24"/>
          <w:lang w:val="en-US"/>
        </w:rPr>
        <w:t xml:space="preserve">). </w:t>
      </w:r>
      <w:r w:rsidR="00C07905">
        <w:rPr>
          <w:sz w:val="24"/>
          <w:lang w:val="en-US"/>
        </w:rPr>
        <w:t xml:space="preserve">In contrast, the aspects of the social environment were more important for male individuals, with an increase in Euro-D score of </w:t>
      </w:r>
      <w:r w:rsidR="00C07905" w:rsidRPr="00C90E47">
        <w:rPr>
          <w:sz w:val="24"/>
          <w:lang w:val="en-US"/>
        </w:rPr>
        <w:t>0.578</w:t>
      </w:r>
      <w:r w:rsidR="00C07905">
        <w:rPr>
          <w:sz w:val="24"/>
          <w:lang w:val="en-US"/>
        </w:rPr>
        <w:t xml:space="preserve"> (</w:t>
      </w:r>
      <w:r w:rsidR="00C07905" w:rsidRPr="00C90E47">
        <w:rPr>
          <w:sz w:val="24"/>
          <w:lang w:val="en-US"/>
        </w:rPr>
        <w:t>p &lt; 0.05</w:t>
      </w:r>
      <w:r w:rsidR="00C07905">
        <w:rPr>
          <w:sz w:val="24"/>
          <w:lang w:val="en-US"/>
        </w:rPr>
        <w:t xml:space="preserve">) for those with the social environment index below the median, while not creating any significant difference for females. </w:t>
      </w:r>
    </w:p>
    <w:p w14:paraId="4B5A0631" w14:textId="088B920F" w:rsidR="00372A82" w:rsidRDefault="00372A82" w:rsidP="00C90E47">
      <w:pPr>
        <w:spacing w:line="360" w:lineRule="auto"/>
        <w:rPr>
          <w:sz w:val="24"/>
          <w:lang w:val="en-US"/>
        </w:rPr>
      </w:pPr>
      <w:r>
        <w:rPr>
          <w:sz w:val="24"/>
          <w:lang w:val="en-US"/>
        </w:rPr>
        <w:t>Finally, w</w:t>
      </w:r>
      <w:r w:rsidR="00B5353C">
        <w:rPr>
          <w:sz w:val="24"/>
          <w:lang w:val="en-US"/>
        </w:rPr>
        <w:t>e find no significant inequalities in the effect of pension reforms on workers’ mental health for t</w:t>
      </w:r>
      <w:r w:rsidR="00C90E47" w:rsidRPr="00C90E47">
        <w:rPr>
          <w:sz w:val="24"/>
          <w:lang w:val="en-US"/>
        </w:rPr>
        <w:t xml:space="preserve">he </w:t>
      </w:r>
      <w:r w:rsidR="00C07905">
        <w:rPr>
          <w:sz w:val="24"/>
          <w:lang w:val="en-US"/>
        </w:rPr>
        <w:t>dimension</w:t>
      </w:r>
      <w:r w:rsidR="00B5353C">
        <w:rPr>
          <w:sz w:val="24"/>
          <w:lang w:val="en-US"/>
        </w:rPr>
        <w:t>s</w:t>
      </w:r>
      <w:r w:rsidR="00C07905">
        <w:rPr>
          <w:sz w:val="24"/>
          <w:lang w:val="en-US"/>
        </w:rPr>
        <w:t xml:space="preserve"> of </w:t>
      </w:r>
      <w:r w:rsidR="00C90E47" w:rsidRPr="00C90E47">
        <w:rPr>
          <w:sz w:val="24"/>
          <w:lang w:val="en-US"/>
        </w:rPr>
        <w:t>working time</w:t>
      </w:r>
      <w:r w:rsidR="00C07905">
        <w:rPr>
          <w:sz w:val="24"/>
          <w:lang w:val="en-US"/>
        </w:rPr>
        <w:t xml:space="preserve"> quality</w:t>
      </w:r>
      <w:r w:rsidR="00727819">
        <w:rPr>
          <w:sz w:val="24"/>
          <w:lang w:val="en-US"/>
        </w:rPr>
        <w:t>, including long, irregular, and inflexible working hours,</w:t>
      </w:r>
      <w:r w:rsidR="00C07905">
        <w:rPr>
          <w:sz w:val="24"/>
          <w:lang w:val="en-US"/>
        </w:rPr>
        <w:t xml:space="preserve"> </w:t>
      </w:r>
      <w:r w:rsidR="00B5353C">
        <w:rPr>
          <w:sz w:val="24"/>
          <w:lang w:val="en-US"/>
        </w:rPr>
        <w:t xml:space="preserve">and </w:t>
      </w:r>
      <w:r w:rsidR="00A53CFC">
        <w:rPr>
          <w:sz w:val="24"/>
          <w:lang w:val="en-US"/>
        </w:rPr>
        <w:t>job prospects, including opportunities for career growth and job insecurity</w:t>
      </w:r>
      <w:r w:rsidR="00B5353C">
        <w:rPr>
          <w:sz w:val="24"/>
          <w:lang w:val="en-US"/>
        </w:rPr>
        <w:t xml:space="preserve">. The latter </w:t>
      </w:r>
      <w:r w:rsidR="00A53CFC">
        <w:rPr>
          <w:sz w:val="24"/>
          <w:lang w:val="en-US"/>
        </w:rPr>
        <w:t>can probably be explained by the age of targeted individuals, approaching retirement.</w:t>
      </w:r>
    </w:p>
    <w:p w14:paraId="4AFE23A4" w14:textId="133499F4" w:rsidR="005A7D34" w:rsidRDefault="00236FAE" w:rsidP="000C350F">
      <w:pPr>
        <w:spacing w:before="0" w:after="0" w:line="360" w:lineRule="auto"/>
        <w:jc w:val="left"/>
        <w:rPr>
          <w:b/>
          <w:bCs/>
          <w:sz w:val="24"/>
          <w:lang w:val="en-US"/>
        </w:rPr>
      </w:pPr>
      <w:r>
        <w:rPr>
          <w:b/>
          <w:bCs/>
          <w:sz w:val="24"/>
          <w:lang w:val="en-US"/>
        </w:rPr>
        <w:lastRenderedPageBreak/>
        <w:t>Conclusion</w:t>
      </w:r>
    </w:p>
    <w:p w14:paraId="46EFF1D8" w14:textId="138B0DE2" w:rsidR="00236FAE" w:rsidRDefault="00236FAE" w:rsidP="004F2E57">
      <w:pPr>
        <w:spacing w:line="360" w:lineRule="auto"/>
        <w:rPr>
          <w:sz w:val="24"/>
          <w:lang w:val="en-US"/>
        </w:rPr>
      </w:pPr>
      <w:r>
        <w:rPr>
          <w:sz w:val="24"/>
          <w:lang w:val="en-US"/>
        </w:rPr>
        <w:t xml:space="preserve">By combining data for 2011 and 2015 from </w:t>
      </w:r>
      <w:r w:rsidRPr="5E28A1EC">
        <w:rPr>
          <w:sz w:val="24"/>
          <w:lang w:val="en-US"/>
        </w:rPr>
        <w:t>12 EU countries from the Survey of Health, Ageing and Retirement in Europe</w:t>
      </w:r>
      <w:ins w:id="97" w:author="Jeremy Tanguy" w:date="2024-01-25T15:08:00Z">
        <w:r w:rsidRPr="5E28A1EC">
          <w:rPr>
            <w:sz w:val="24"/>
            <w:lang w:val="en-US"/>
          </w:rPr>
          <w:t xml:space="preserve"> </w:t>
        </w:r>
      </w:ins>
      <w:r>
        <w:rPr>
          <w:sz w:val="24"/>
          <w:lang w:val="en-US"/>
        </w:rPr>
        <w:t xml:space="preserve">and </w:t>
      </w:r>
      <w:r w:rsidRPr="5E28A1EC">
        <w:rPr>
          <w:sz w:val="24"/>
          <w:lang w:val="en-US"/>
        </w:rPr>
        <w:t>the European Working Conditions Survey</w:t>
      </w:r>
      <w:r>
        <w:rPr>
          <w:sz w:val="24"/>
          <w:lang w:val="en-US"/>
        </w:rPr>
        <w:t>, w</w:t>
      </w:r>
      <w:r w:rsidRPr="00CF30DB">
        <w:rPr>
          <w:sz w:val="24"/>
          <w:lang w:val="en-US"/>
        </w:rPr>
        <w:t>e explore heterogeneous effect</w:t>
      </w:r>
      <w:r>
        <w:rPr>
          <w:sz w:val="24"/>
          <w:lang w:val="en-US"/>
        </w:rPr>
        <w:t>s</w:t>
      </w:r>
      <w:r w:rsidRPr="00CF30DB">
        <w:rPr>
          <w:sz w:val="24"/>
          <w:lang w:val="en-US"/>
        </w:rPr>
        <w:t xml:space="preserve"> of reforms</w:t>
      </w:r>
      <w:r>
        <w:rPr>
          <w:sz w:val="24"/>
          <w:lang w:val="en-US"/>
        </w:rPr>
        <w:t xml:space="preserve"> delaying the retirement age</w:t>
      </w:r>
      <w:r w:rsidRPr="00CF30DB">
        <w:rPr>
          <w:sz w:val="24"/>
          <w:lang w:val="en-US"/>
        </w:rPr>
        <w:t xml:space="preserve"> on </w:t>
      </w:r>
      <w:r>
        <w:rPr>
          <w:sz w:val="24"/>
          <w:lang w:val="en-US"/>
        </w:rPr>
        <w:t>late</w:t>
      </w:r>
      <w:r w:rsidRPr="00CF30DB">
        <w:rPr>
          <w:sz w:val="24"/>
          <w:lang w:val="en-US"/>
        </w:rPr>
        <w:t>-career mental health as a function of working condition</w:t>
      </w:r>
      <w:r>
        <w:rPr>
          <w:sz w:val="24"/>
          <w:lang w:val="en-US"/>
        </w:rPr>
        <w:t>s</w:t>
      </w:r>
      <w:del w:id="98" w:author="Jeremy Tanguy" w:date="2024-01-25T15:07:00Z">
        <w:r w:rsidRPr="5E28A1EC" w:rsidDel="5E28A1EC">
          <w:rPr>
            <w:sz w:val="24"/>
            <w:lang w:val="en-US"/>
          </w:rPr>
          <w:delText>depression in the context of diverse working conditions</w:delText>
        </w:r>
      </w:del>
      <w:r w:rsidRPr="5E28A1EC">
        <w:rPr>
          <w:sz w:val="24"/>
          <w:lang w:val="en-US"/>
        </w:rPr>
        <w:t xml:space="preserve">. </w:t>
      </w:r>
      <w:r w:rsidR="004F2E57" w:rsidRPr="004F2E57">
        <w:rPr>
          <w:sz w:val="24"/>
          <w:lang w:val="en-US"/>
        </w:rPr>
        <w:t>Similarly</w:t>
      </w:r>
      <w:r w:rsidR="004F2E57">
        <w:rPr>
          <w:sz w:val="24"/>
          <w:lang w:val="en-US"/>
        </w:rPr>
        <w:t xml:space="preserve"> to </w:t>
      </w:r>
      <w:proofErr w:type="spellStart"/>
      <w:r w:rsidR="004F2E57">
        <w:rPr>
          <w:sz w:val="24"/>
          <w:lang w:val="en-US"/>
        </w:rPr>
        <w:t>Bertoni</w:t>
      </w:r>
      <w:proofErr w:type="spellEnd"/>
      <w:r w:rsidR="004F2E57">
        <w:rPr>
          <w:sz w:val="24"/>
          <w:lang w:val="en-US"/>
        </w:rPr>
        <w:t xml:space="preserve"> et al. </w:t>
      </w:r>
      <w:r w:rsidR="004F2E57" w:rsidRPr="004F2E57">
        <w:rPr>
          <w:sz w:val="24"/>
          <w:lang w:val="en-US"/>
        </w:rPr>
        <w:t>(2023), Serrano-</w:t>
      </w:r>
      <w:proofErr w:type="spellStart"/>
      <w:r w:rsidR="004F2E57" w:rsidRPr="004F2E57">
        <w:rPr>
          <w:sz w:val="24"/>
          <w:lang w:val="en-US"/>
        </w:rPr>
        <w:t>Alarcón</w:t>
      </w:r>
      <w:proofErr w:type="spellEnd"/>
      <w:r w:rsidR="004F2E57" w:rsidRPr="004F2E57">
        <w:rPr>
          <w:sz w:val="24"/>
          <w:lang w:val="en-US"/>
        </w:rPr>
        <w:t xml:space="preserve"> et al. (2023), </w:t>
      </w:r>
      <w:proofErr w:type="spellStart"/>
      <w:r w:rsidR="004F2E57" w:rsidRPr="004F2E57">
        <w:rPr>
          <w:sz w:val="24"/>
          <w:lang w:val="en-US"/>
        </w:rPr>
        <w:t>Carrino</w:t>
      </w:r>
      <w:proofErr w:type="spellEnd"/>
      <w:r w:rsidR="004F2E57" w:rsidRPr="004F2E57">
        <w:rPr>
          <w:sz w:val="24"/>
          <w:lang w:val="en-US"/>
        </w:rPr>
        <w:t xml:space="preserve"> et al. (2020), and De Grip et al. (2012), we find that </w:t>
      </w:r>
      <w:r>
        <w:rPr>
          <w:sz w:val="24"/>
          <w:lang w:val="en-US"/>
        </w:rPr>
        <w:t>extending work horizons increases</w:t>
      </w:r>
      <w:r w:rsidR="004F2E57" w:rsidRPr="00CF30DB">
        <w:rPr>
          <w:sz w:val="24"/>
          <w:lang w:val="en-US"/>
        </w:rPr>
        <w:t xml:space="preserve"> </w:t>
      </w:r>
      <w:r>
        <w:rPr>
          <w:sz w:val="24"/>
          <w:lang w:val="en-US"/>
        </w:rPr>
        <w:t>depression among older workers</w:t>
      </w:r>
      <w:r w:rsidR="004F2E57">
        <w:rPr>
          <w:sz w:val="24"/>
          <w:lang w:val="en-US"/>
        </w:rPr>
        <w:t xml:space="preserve">. We also confirm the presence of gender dynamics, with women being more sensitive to </w:t>
      </w:r>
      <w:r>
        <w:rPr>
          <w:sz w:val="24"/>
          <w:lang w:val="en-US"/>
        </w:rPr>
        <w:t xml:space="preserve">prolonged </w:t>
      </w:r>
      <w:r w:rsidR="004F2E57">
        <w:rPr>
          <w:sz w:val="24"/>
          <w:lang w:val="en-US"/>
        </w:rPr>
        <w:t>work horizo</w:t>
      </w:r>
      <w:r>
        <w:rPr>
          <w:sz w:val="24"/>
          <w:lang w:val="en-US"/>
        </w:rPr>
        <w:t>ns</w:t>
      </w:r>
      <w:r w:rsidR="004F2E57">
        <w:rPr>
          <w:sz w:val="24"/>
          <w:lang w:val="en-US"/>
        </w:rPr>
        <w:t xml:space="preserve">, </w:t>
      </w:r>
      <w:r>
        <w:rPr>
          <w:sz w:val="24"/>
          <w:lang w:val="en-US"/>
        </w:rPr>
        <w:t>as shown</w:t>
      </w:r>
      <w:r w:rsidR="004F2E57">
        <w:rPr>
          <w:sz w:val="24"/>
          <w:lang w:val="en-US"/>
        </w:rPr>
        <w:t xml:space="preserve"> previously by </w:t>
      </w:r>
      <w:r w:rsidR="004F2E57" w:rsidRPr="004F2E57">
        <w:rPr>
          <w:sz w:val="24"/>
          <w:lang w:val="en-US"/>
        </w:rPr>
        <w:t>Serrano-</w:t>
      </w:r>
      <w:proofErr w:type="spellStart"/>
      <w:r w:rsidR="004F2E57" w:rsidRPr="004F2E57">
        <w:rPr>
          <w:sz w:val="24"/>
          <w:lang w:val="en-US"/>
        </w:rPr>
        <w:t>Alarcón</w:t>
      </w:r>
      <w:proofErr w:type="spellEnd"/>
      <w:r w:rsidR="004F2E57" w:rsidRPr="004F2E57">
        <w:rPr>
          <w:sz w:val="24"/>
          <w:lang w:val="en-US"/>
        </w:rPr>
        <w:t xml:space="preserve"> et al. (2023)</w:t>
      </w:r>
      <w:r w:rsidR="004F2E57">
        <w:rPr>
          <w:sz w:val="24"/>
          <w:lang w:val="en-US"/>
        </w:rPr>
        <w:t xml:space="preserve"> and</w:t>
      </w:r>
      <w:r w:rsidR="004F2E57" w:rsidRPr="004F2E57">
        <w:rPr>
          <w:sz w:val="24"/>
          <w:lang w:val="en-US"/>
        </w:rPr>
        <w:t xml:space="preserve"> </w:t>
      </w:r>
      <w:proofErr w:type="spellStart"/>
      <w:r w:rsidR="004F2E57" w:rsidRPr="004F2E57">
        <w:rPr>
          <w:sz w:val="24"/>
          <w:lang w:val="en-US"/>
        </w:rPr>
        <w:t>Carrino</w:t>
      </w:r>
      <w:proofErr w:type="spellEnd"/>
      <w:r w:rsidR="004F2E57" w:rsidRPr="004F2E57">
        <w:rPr>
          <w:sz w:val="24"/>
          <w:lang w:val="en-US"/>
        </w:rPr>
        <w:t xml:space="preserve"> et al. (2020)</w:t>
      </w:r>
      <w:r w:rsidR="004F2E57">
        <w:rPr>
          <w:sz w:val="24"/>
          <w:lang w:val="en-US"/>
        </w:rPr>
        <w:t xml:space="preserve">. Our </w:t>
      </w:r>
      <w:r>
        <w:rPr>
          <w:sz w:val="24"/>
          <w:lang w:val="en-US"/>
        </w:rPr>
        <w:t xml:space="preserve">main </w:t>
      </w:r>
      <w:r w:rsidR="004F2E57">
        <w:rPr>
          <w:sz w:val="24"/>
          <w:lang w:val="en-US"/>
        </w:rPr>
        <w:t xml:space="preserve">contribution is that we extend their work by specifically exploring the heterogeneity of these effects depending on working conditions using exogenous job quality data. </w:t>
      </w:r>
    </w:p>
    <w:p w14:paraId="545406BB" w14:textId="17397E21" w:rsidR="00FF1805" w:rsidRDefault="0017276E" w:rsidP="004F2E57">
      <w:pPr>
        <w:spacing w:line="360" w:lineRule="auto"/>
        <w:rPr>
          <w:sz w:val="24"/>
          <w:lang w:val="en-US"/>
        </w:rPr>
      </w:pPr>
      <w:r>
        <w:rPr>
          <w:sz w:val="24"/>
          <w:lang w:val="en-US"/>
        </w:rPr>
        <w:t xml:space="preserve">In line with the findings of </w:t>
      </w:r>
      <w:proofErr w:type="spellStart"/>
      <w:r w:rsidRPr="004F2E57">
        <w:rPr>
          <w:sz w:val="24"/>
          <w:lang w:val="en-US"/>
        </w:rPr>
        <w:t>Carrino</w:t>
      </w:r>
      <w:proofErr w:type="spellEnd"/>
      <w:r w:rsidRPr="004F2E57">
        <w:rPr>
          <w:sz w:val="24"/>
          <w:lang w:val="en-US"/>
        </w:rPr>
        <w:t xml:space="preserve"> et al. (2020)</w:t>
      </w:r>
      <w:r>
        <w:rPr>
          <w:sz w:val="24"/>
          <w:lang w:val="en-US"/>
        </w:rPr>
        <w:t xml:space="preserve"> for the UK pension reform, our preliminary results show that </w:t>
      </w:r>
      <w:r w:rsidR="00F524B4">
        <w:rPr>
          <w:sz w:val="24"/>
          <w:lang w:val="en-US"/>
        </w:rPr>
        <w:t>workers</w:t>
      </w:r>
      <w:r>
        <w:rPr>
          <w:sz w:val="24"/>
          <w:lang w:val="en-US"/>
        </w:rPr>
        <w:t xml:space="preserve"> suffer a greater increase in the depression outcome when employed in lower-skilled jobs with less autonomy and decision-making power, with females being more impacted </w:t>
      </w:r>
      <w:r w:rsidR="00F524B4">
        <w:rPr>
          <w:sz w:val="24"/>
          <w:lang w:val="en-US"/>
        </w:rPr>
        <w:t>(</w:t>
      </w:r>
      <w:r w:rsidR="00F524B4" w:rsidRPr="00C90E47">
        <w:rPr>
          <w:sz w:val="24"/>
          <w:lang w:val="en-US"/>
        </w:rPr>
        <w:t xml:space="preserve">β = </w:t>
      </w:r>
      <w:r w:rsidR="00F524B4" w:rsidRPr="0017276E">
        <w:rPr>
          <w:sz w:val="24"/>
          <w:lang w:val="en-US"/>
        </w:rPr>
        <w:t>1.067</w:t>
      </w:r>
      <w:r w:rsidR="00F524B4" w:rsidRPr="00C90E47">
        <w:rPr>
          <w:sz w:val="24"/>
          <w:lang w:val="en-US"/>
        </w:rPr>
        <w:t>, p &lt; 0.001</w:t>
      </w:r>
      <w:r w:rsidR="00F524B4">
        <w:rPr>
          <w:sz w:val="24"/>
          <w:lang w:val="en-US"/>
        </w:rPr>
        <w:t xml:space="preserve">) </w:t>
      </w:r>
      <w:r>
        <w:rPr>
          <w:sz w:val="24"/>
          <w:lang w:val="en-US"/>
        </w:rPr>
        <w:t>than males (</w:t>
      </w:r>
      <w:r w:rsidRPr="00C90E47">
        <w:rPr>
          <w:sz w:val="24"/>
          <w:lang w:val="en-US"/>
        </w:rPr>
        <w:t>β =</w:t>
      </w:r>
      <w:r>
        <w:rPr>
          <w:sz w:val="24"/>
          <w:lang w:val="en-US"/>
        </w:rPr>
        <w:t xml:space="preserve"> </w:t>
      </w:r>
      <w:r w:rsidRPr="0017276E">
        <w:rPr>
          <w:sz w:val="24"/>
          <w:lang w:val="en-US"/>
        </w:rPr>
        <w:t>0.450</w:t>
      </w:r>
      <w:r w:rsidRPr="00C90E47">
        <w:rPr>
          <w:sz w:val="24"/>
          <w:lang w:val="en-US"/>
        </w:rPr>
        <w:t>, p &lt; 0.001</w:t>
      </w:r>
      <w:r>
        <w:rPr>
          <w:sz w:val="24"/>
          <w:lang w:val="en-US"/>
        </w:rPr>
        <w:t xml:space="preserve">). However, we find that the intensity of the job is more important for male workers, causing a rise of </w:t>
      </w:r>
      <w:r w:rsidR="00FF1805">
        <w:rPr>
          <w:sz w:val="24"/>
          <w:lang w:val="en-US"/>
        </w:rPr>
        <w:t xml:space="preserve">the </w:t>
      </w:r>
      <w:r>
        <w:rPr>
          <w:sz w:val="24"/>
          <w:lang w:val="en-US"/>
        </w:rPr>
        <w:t xml:space="preserve">Euro-D score of </w:t>
      </w:r>
      <w:r w:rsidRPr="0017276E">
        <w:rPr>
          <w:sz w:val="24"/>
          <w:lang w:val="en-US"/>
        </w:rPr>
        <w:t>0.698</w:t>
      </w:r>
      <w:r>
        <w:rPr>
          <w:sz w:val="24"/>
          <w:lang w:val="en-US"/>
        </w:rPr>
        <w:t xml:space="preserve"> </w:t>
      </w:r>
      <w:r w:rsidR="00FF1805">
        <w:rPr>
          <w:sz w:val="24"/>
          <w:lang w:val="en-US"/>
        </w:rPr>
        <w:t>(</w:t>
      </w:r>
      <w:r w:rsidR="00FF1805" w:rsidRPr="00C90E47">
        <w:rPr>
          <w:sz w:val="24"/>
          <w:lang w:val="en-US"/>
        </w:rPr>
        <w:t>p &lt; 0.001</w:t>
      </w:r>
      <w:r w:rsidR="00FF1805">
        <w:rPr>
          <w:sz w:val="24"/>
          <w:lang w:val="en-US"/>
        </w:rPr>
        <w:t xml:space="preserve">) </w:t>
      </w:r>
      <w:r>
        <w:rPr>
          <w:sz w:val="24"/>
          <w:lang w:val="en-US"/>
        </w:rPr>
        <w:t xml:space="preserve">when </w:t>
      </w:r>
      <w:r w:rsidR="00FF1805">
        <w:rPr>
          <w:sz w:val="24"/>
          <w:lang w:val="en-US"/>
        </w:rPr>
        <w:t xml:space="preserve">the job intensity index is </w:t>
      </w:r>
      <w:r w:rsidR="00F524B4">
        <w:rPr>
          <w:sz w:val="24"/>
          <w:lang w:val="en-US"/>
        </w:rPr>
        <w:t>below</w:t>
      </w:r>
      <w:r w:rsidR="00FF1805">
        <w:rPr>
          <w:sz w:val="24"/>
          <w:lang w:val="en-US"/>
        </w:rPr>
        <w:t xml:space="preserve"> the median. </w:t>
      </w:r>
    </w:p>
    <w:p w14:paraId="3DC667A4" w14:textId="516D1D8C" w:rsidR="00FF1805" w:rsidRDefault="00F524B4" w:rsidP="004F2E57">
      <w:pPr>
        <w:spacing w:line="360" w:lineRule="auto"/>
        <w:rPr>
          <w:sz w:val="24"/>
          <w:lang w:val="en-US"/>
        </w:rPr>
      </w:pPr>
      <w:r>
        <w:rPr>
          <w:sz w:val="24"/>
          <w:lang w:val="en-US"/>
        </w:rPr>
        <w:t>C</w:t>
      </w:r>
      <w:r w:rsidR="00FF1805">
        <w:rPr>
          <w:sz w:val="24"/>
          <w:lang w:val="en-US"/>
        </w:rPr>
        <w:t xml:space="preserve">ontrary to the conclusions of </w:t>
      </w:r>
      <w:proofErr w:type="spellStart"/>
      <w:r w:rsidR="00FF1805">
        <w:rPr>
          <w:sz w:val="24"/>
          <w:lang w:val="en-US"/>
        </w:rPr>
        <w:t>Bertoni</w:t>
      </w:r>
      <w:proofErr w:type="spellEnd"/>
      <w:r w:rsidR="00FF1805">
        <w:rPr>
          <w:sz w:val="24"/>
          <w:lang w:val="en-US"/>
        </w:rPr>
        <w:t xml:space="preserve"> et al. (2023), demonstrating that the effects of the reforms are stronger for individuals employed in jobs with high automation risk due to </w:t>
      </w:r>
      <w:r>
        <w:rPr>
          <w:sz w:val="24"/>
          <w:lang w:val="en-US"/>
        </w:rPr>
        <w:t xml:space="preserve">greater </w:t>
      </w:r>
      <w:r w:rsidR="00FF1805">
        <w:rPr>
          <w:sz w:val="24"/>
          <w:lang w:val="en-US"/>
        </w:rPr>
        <w:t>job insecurity, our results show no significant heterogeneity of the effects for individuals in jobs with the job prospects index below the median. Although this index does not include specifically the presence of the automation risk, one of its two components speaks about the risk of losing the job within the next 6 months.</w:t>
      </w:r>
    </w:p>
    <w:p w14:paraId="549C70C5" w14:textId="4987FD1B" w:rsidR="00372A82" w:rsidRDefault="00FF1805" w:rsidP="004F2E57">
      <w:pPr>
        <w:spacing w:line="360" w:lineRule="auto"/>
        <w:rPr>
          <w:sz w:val="24"/>
          <w:lang w:val="en-US"/>
        </w:rPr>
      </w:pPr>
      <w:r>
        <w:rPr>
          <w:sz w:val="24"/>
          <w:lang w:val="en-US"/>
        </w:rPr>
        <w:t xml:space="preserve">In addition, our results </w:t>
      </w:r>
      <w:r w:rsidR="00236FAE">
        <w:rPr>
          <w:sz w:val="24"/>
          <w:lang w:val="en-US"/>
        </w:rPr>
        <w:t>bring to light</w:t>
      </w:r>
      <w:r>
        <w:rPr>
          <w:sz w:val="24"/>
          <w:lang w:val="en-US"/>
        </w:rPr>
        <w:t xml:space="preserve"> new relationships</w:t>
      </w:r>
      <w:r w:rsidR="00236FAE">
        <w:rPr>
          <w:sz w:val="24"/>
          <w:lang w:val="en-US"/>
        </w:rPr>
        <w:t xml:space="preserve">. First, we show that </w:t>
      </w:r>
      <w:r>
        <w:rPr>
          <w:sz w:val="24"/>
          <w:lang w:val="en-US"/>
        </w:rPr>
        <w:t>women are sensitive to poor physical environments at work</w:t>
      </w:r>
      <w:r w:rsidR="00236FAE">
        <w:rPr>
          <w:sz w:val="24"/>
          <w:lang w:val="en-US"/>
        </w:rPr>
        <w:t xml:space="preserve">, with an increase of </w:t>
      </w:r>
      <w:r>
        <w:rPr>
          <w:sz w:val="24"/>
          <w:lang w:val="en-US"/>
        </w:rPr>
        <w:t>0.701</w:t>
      </w:r>
      <w:r w:rsidR="00236FAE">
        <w:rPr>
          <w:sz w:val="24"/>
          <w:lang w:val="en-US"/>
        </w:rPr>
        <w:t xml:space="preserve"> (</w:t>
      </w:r>
      <w:r w:rsidRPr="00C90E47">
        <w:rPr>
          <w:sz w:val="24"/>
          <w:lang w:val="en-US"/>
        </w:rPr>
        <w:t>p &lt; 0.001</w:t>
      </w:r>
      <w:r>
        <w:rPr>
          <w:sz w:val="24"/>
          <w:lang w:val="en-US"/>
        </w:rPr>
        <w:t>)</w:t>
      </w:r>
      <w:r w:rsidR="00236FAE">
        <w:rPr>
          <w:sz w:val="24"/>
          <w:lang w:val="en-US"/>
        </w:rPr>
        <w:t xml:space="preserve"> in the Euro-D score</w:t>
      </w:r>
      <w:r w:rsidR="007B02DB">
        <w:rPr>
          <w:sz w:val="24"/>
          <w:lang w:val="en-US"/>
        </w:rPr>
        <w:t xml:space="preserve"> in response to a delay of the retirement age</w:t>
      </w:r>
      <w:r w:rsidR="00236FAE">
        <w:rPr>
          <w:sz w:val="24"/>
          <w:lang w:val="en-US"/>
        </w:rPr>
        <w:t>. Second, we find that men are significantly more impacted by the prolonged work horizon when they are working in poor social environments (</w:t>
      </w:r>
      <w:r w:rsidR="00236FAE" w:rsidRPr="00C90E47">
        <w:rPr>
          <w:sz w:val="24"/>
          <w:lang w:val="en-US"/>
        </w:rPr>
        <w:t>β =</w:t>
      </w:r>
      <w:r w:rsidR="00236FAE">
        <w:rPr>
          <w:sz w:val="24"/>
          <w:lang w:val="en-US"/>
        </w:rPr>
        <w:t xml:space="preserve"> </w:t>
      </w:r>
      <w:r w:rsidR="00236FAE" w:rsidRPr="00236FAE">
        <w:rPr>
          <w:sz w:val="24"/>
          <w:lang w:val="en-US"/>
        </w:rPr>
        <w:t>0.578</w:t>
      </w:r>
      <w:r w:rsidR="00236FAE" w:rsidRPr="00C90E47">
        <w:rPr>
          <w:sz w:val="24"/>
          <w:lang w:val="en-US"/>
        </w:rPr>
        <w:t>, p &lt; 0.01</w:t>
      </w:r>
      <w:r w:rsidR="00236FAE">
        <w:rPr>
          <w:sz w:val="24"/>
          <w:lang w:val="en-US"/>
        </w:rPr>
        <w:t>).</w:t>
      </w:r>
    </w:p>
    <w:p w14:paraId="1E3026E8" w14:textId="5B4AC35F" w:rsidR="00C2311D" w:rsidRDefault="00C2311D" w:rsidP="00C2311D">
      <w:pPr>
        <w:spacing w:line="360" w:lineRule="auto"/>
        <w:rPr>
          <w:sz w:val="24"/>
          <w:lang w:val="en-US"/>
        </w:rPr>
      </w:pPr>
      <w:r>
        <w:rPr>
          <w:sz w:val="24"/>
          <w:lang w:val="en-US"/>
        </w:rPr>
        <w:t>The</w:t>
      </w:r>
      <w:r w:rsidR="00E14614" w:rsidRPr="00E14614">
        <w:rPr>
          <w:sz w:val="24"/>
          <w:lang w:val="en-US"/>
        </w:rPr>
        <w:t xml:space="preserve"> potential adverse consequences of pension reforms on late-career mental health</w:t>
      </w:r>
      <w:r w:rsidR="00DB587E">
        <w:rPr>
          <w:sz w:val="24"/>
          <w:lang w:val="en-US"/>
        </w:rPr>
        <w:t xml:space="preserve"> go beyond the loss of individual well-being</w:t>
      </w:r>
      <w:r w:rsidR="00E14614" w:rsidRPr="00E14614">
        <w:rPr>
          <w:sz w:val="24"/>
          <w:lang w:val="en-US"/>
        </w:rPr>
        <w:t xml:space="preserve">, </w:t>
      </w:r>
      <w:r w:rsidR="00DB587E">
        <w:rPr>
          <w:sz w:val="24"/>
          <w:lang w:val="en-US"/>
        </w:rPr>
        <w:t>impacting</w:t>
      </w:r>
      <w:r w:rsidR="00E14614" w:rsidRPr="00E14614">
        <w:rPr>
          <w:sz w:val="24"/>
          <w:lang w:val="en-US"/>
        </w:rPr>
        <w:t xml:space="preserve"> </w:t>
      </w:r>
      <w:r w:rsidR="00E14614">
        <w:rPr>
          <w:sz w:val="24"/>
          <w:lang w:val="en-US"/>
        </w:rPr>
        <w:t>labor market productivity</w:t>
      </w:r>
      <w:sdt>
        <w:sdtPr>
          <w:rPr>
            <w:sz w:val="24"/>
            <w:lang w:val="en-US"/>
          </w:rPr>
          <w:id w:val="1880822051"/>
          <w:citation/>
        </w:sdtPr>
        <w:sdtContent>
          <w:r w:rsidR="00E14614">
            <w:rPr>
              <w:sz w:val="24"/>
              <w:lang w:val="en-US"/>
            </w:rPr>
            <w:fldChar w:fldCharType="begin"/>
          </w:r>
          <w:r w:rsidR="00E14614" w:rsidRPr="00E14614">
            <w:rPr>
              <w:sz w:val="24"/>
              <w:lang w:val="en-US"/>
            </w:rPr>
            <w:instrText xml:space="preserve"> CITATION Bub17 \l 1036 </w:instrText>
          </w:r>
          <w:r w:rsidR="00E14614">
            <w:rPr>
              <w:sz w:val="24"/>
              <w:lang w:val="en-US"/>
            </w:rPr>
            <w:fldChar w:fldCharType="separate"/>
          </w:r>
          <w:r w:rsidR="00507B74">
            <w:rPr>
              <w:noProof/>
              <w:sz w:val="24"/>
              <w:lang w:val="en-US"/>
            </w:rPr>
            <w:t xml:space="preserve"> </w:t>
          </w:r>
          <w:r w:rsidR="00507B74" w:rsidRPr="00507B74">
            <w:rPr>
              <w:noProof/>
              <w:sz w:val="24"/>
              <w:lang w:val="en-US"/>
            </w:rPr>
            <w:t>(Bubonya, Cobb-Clark, &amp; Wooden, 2017)</w:t>
          </w:r>
          <w:r w:rsidR="00E14614">
            <w:rPr>
              <w:sz w:val="24"/>
              <w:lang w:val="en-US"/>
            </w:rPr>
            <w:fldChar w:fldCharType="end"/>
          </w:r>
        </w:sdtContent>
      </w:sdt>
      <w:r w:rsidR="00E14614">
        <w:rPr>
          <w:sz w:val="24"/>
          <w:lang w:val="en-US"/>
        </w:rPr>
        <w:t xml:space="preserve"> </w:t>
      </w:r>
      <w:r w:rsidR="00DB587E">
        <w:rPr>
          <w:sz w:val="24"/>
          <w:lang w:val="en-US"/>
        </w:rPr>
        <w:t xml:space="preserve">and public budgets </w:t>
      </w:r>
      <w:sdt>
        <w:sdtPr>
          <w:rPr>
            <w:sz w:val="24"/>
            <w:lang w:val="en-US"/>
          </w:rPr>
          <w:id w:val="-646204782"/>
          <w:citation/>
        </w:sdtPr>
        <w:sdtContent>
          <w:r w:rsidR="00DB587E">
            <w:rPr>
              <w:sz w:val="24"/>
              <w:lang w:val="en-US"/>
            </w:rPr>
            <w:fldChar w:fldCharType="begin"/>
          </w:r>
          <w:r w:rsidR="00DB587E" w:rsidRPr="00DB587E">
            <w:rPr>
              <w:sz w:val="24"/>
              <w:lang w:val="en-US"/>
            </w:rPr>
            <w:instrText xml:space="preserve"> CITATION Pri07 \l 1036 </w:instrText>
          </w:r>
          <w:r w:rsidR="00DB587E">
            <w:rPr>
              <w:sz w:val="24"/>
              <w:lang w:val="en-US"/>
            </w:rPr>
            <w:fldChar w:fldCharType="separate"/>
          </w:r>
          <w:r w:rsidR="00507B74" w:rsidRPr="00507B74">
            <w:rPr>
              <w:noProof/>
              <w:sz w:val="24"/>
              <w:lang w:val="en-US"/>
            </w:rPr>
            <w:t>(Prince, et al., 2007)</w:t>
          </w:r>
          <w:r w:rsidR="00DB587E">
            <w:rPr>
              <w:sz w:val="24"/>
              <w:lang w:val="en-US"/>
            </w:rPr>
            <w:fldChar w:fldCharType="end"/>
          </w:r>
        </w:sdtContent>
      </w:sdt>
      <w:r w:rsidR="00DB587E">
        <w:rPr>
          <w:sz w:val="24"/>
          <w:lang w:val="en-US"/>
        </w:rPr>
        <w:t xml:space="preserve"> </w:t>
      </w:r>
      <w:r w:rsidR="00E14614">
        <w:rPr>
          <w:sz w:val="24"/>
          <w:lang w:val="en-US"/>
        </w:rPr>
        <w:t xml:space="preserve">due to increased </w:t>
      </w:r>
      <w:r w:rsidR="00E14614" w:rsidRPr="00E14614">
        <w:rPr>
          <w:sz w:val="24"/>
          <w:lang w:val="en-US"/>
        </w:rPr>
        <w:t xml:space="preserve">absenteeism, </w:t>
      </w:r>
      <w:r>
        <w:rPr>
          <w:sz w:val="24"/>
          <w:lang w:val="en-US"/>
        </w:rPr>
        <w:t xml:space="preserve">healthcare and </w:t>
      </w:r>
      <w:r w:rsidR="00E14614">
        <w:rPr>
          <w:sz w:val="24"/>
          <w:lang w:val="en-US"/>
        </w:rPr>
        <w:t>disability</w:t>
      </w:r>
      <w:r>
        <w:rPr>
          <w:sz w:val="24"/>
          <w:lang w:val="en-US"/>
        </w:rPr>
        <w:t xml:space="preserve"> costs</w:t>
      </w:r>
      <w:r w:rsidR="00DB587E">
        <w:rPr>
          <w:sz w:val="24"/>
          <w:lang w:val="en-US"/>
        </w:rPr>
        <w:t xml:space="preserve">, </w:t>
      </w:r>
      <w:r w:rsidR="00E14614">
        <w:rPr>
          <w:sz w:val="24"/>
          <w:lang w:val="en-US"/>
        </w:rPr>
        <w:t>and</w:t>
      </w:r>
      <w:r w:rsidR="00DB587E">
        <w:rPr>
          <w:sz w:val="24"/>
          <w:lang w:val="en-US"/>
        </w:rPr>
        <w:t xml:space="preserve"> decreased</w:t>
      </w:r>
      <w:r w:rsidR="00E14614">
        <w:rPr>
          <w:sz w:val="24"/>
          <w:lang w:val="en-US"/>
        </w:rPr>
        <w:t xml:space="preserve"> </w:t>
      </w:r>
      <w:r w:rsidR="00E14614" w:rsidRPr="00E14614">
        <w:rPr>
          <w:sz w:val="24"/>
          <w:lang w:val="en-US"/>
        </w:rPr>
        <w:t xml:space="preserve">job retention. The </w:t>
      </w:r>
      <w:r w:rsidR="00DB587E">
        <w:rPr>
          <w:sz w:val="24"/>
          <w:lang w:val="en-US"/>
        </w:rPr>
        <w:t>mental health implications</w:t>
      </w:r>
      <w:r w:rsidR="00BA4195">
        <w:rPr>
          <w:sz w:val="24"/>
          <w:lang w:val="en-US"/>
        </w:rPr>
        <w:t xml:space="preserve">, </w:t>
      </w:r>
      <w:r w:rsidR="00BA4195">
        <w:rPr>
          <w:sz w:val="24"/>
          <w:lang w:val="en-US"/>
        </w:rPr>
        <w:lastRenderedPageBreak/>
        <w:t>including gender inequalities,</w:t>
      </w:r>
      <w:r w:rsidR="00DB587E">
        <w:rPr>
          <w:sz w:val="24"/>
          <w:lang w:val="en-US"/>
        </w:rPr>
        <w:t xml:space="preserve"> should, therefore, be </w:t>
      </w:r>
      <w:r w:rsidR="00E14614" w:rsidRPr="00E14614">
        <w:rPr>
          <w:sz w:val="24"/>
          <w:lang w:val="en-US"/>
        </w:rPr>
        <w:t>carefully consider</w:t>
      </w:r>
      <w:r w:rsidR="00DB587E">
        <w:rPr>
          <w:sz w:val="24"/>
          <w:lang w:val="en-US"/>
        </w:rPr>
        <w:t>ed</w:t>
      </w:r>
      <w:r w:rsidR="00E14614" w:rsidRPr="00E14614">
        <w:rPr>
          <w:sz w:val="24"/>
          <w:lang w:val="en-US"/>
        </w:rPr>
        <w:t xml:space="preserve"> when implementing policies aimed at extending working life. </w:t>
      </w:r>
      <w:r>
        <w:rPr>
          <w:sz w:val="24"/>
          <w:lang w:val="en-US"/>
        </w:rPr>
        <w:t>Flexible e</w:t>
      </w:r>
      <w:r w:rsidR="00E14614" w:rsidRPr="00E14614">
        <w:rPr>
          <w:sz w:val="24"/>
          <w:lang w:val="en-US"/>
        </w:rPr>
        <w:t xml:space="preserve">arly retirement </w:t>
      </w:r>
      <w:r>
        <w:rPr>
          <w:sz w:val="24"/>
          <w:lang w:val="en-US"/>
        </w:rPr>
        <w:t>options</w:t>
      </w:r>
      <w:r w:rsidR="00E14614" w:rsidRPr="00E14614">
        <w:rPr>
          <w:sz w:val="24"/>
          <w:lang w:val="en-US"/>
        </w:rPr>
        <w:t>, coupled with initiatives promoting lifelong learning, could serve as preventive measures to mitigate the negative effects on productivity.</w:t>
      </w:r>
      <w:r w:rsidRPr="00C2311D">
        <w:rPr>
          <w:sz w:val="24"/>
          <w:lang w:val="en-US"/>
        </w:rPr>
        <w:t xml:space="preserve"> </w:t>
      </w:r>
      <w:r w:rsidR="00BA4195">
        <w:rPr>
          <w:sz w:val="24"/>
          <w:lang w:val="en-US"/>
        </w:rPr>
        <w:t>P</w:t>
      </w:r>
      <w:r w:rsidRPr="00E14614">
        <w:rPr>
          <w:sz w:val="24"/>
          <w:lang w:val="en-US"/>
        </w:rPr>
        <w:t xml:space="preserve">olicies extending </w:t>
      </w:r>
      <w:r>
        <w:rPr>
          <w:sz w:val="24"/>
          <w:lang w:val="en-US"/>
        </w:rPr>
        <w:t>s</w:t>
      </w:r>
      <w:r w:rsidRPr="00E14614">
        <w:rPr>
          <w:sz w:val="24"/>
          <w:lang w:val="en-US"/>
        </w:rPr>
        <w:t xml:space="preserve">tate </w:t>
      </w:r>
      <w:r>
        <w:rPr>
          <w:sz w:val="24"/>
          <w:lang w:val="en-US"/>
        </w:rPr>
        <w:t>p</w:t>
      </w:r>
      <w:r w:rsidRPr="00E14614">
        <w:rPr>
          <w:sz w:val="24"/>
          <w:lang w:val="en-US"/>
        </w:rPr>
        <w:t xml:space="preserve">ension ages must </w:t>
      </w:r>
      <w:r w:rsidR="00BA4195">
        <w:rPr>
          <w:sz w:val="24"/>
          <w:lang w:val="en-US"/>
        </w:rPr>
        <w:t xml:space="preserve">also </w:t>
      </w:r>
      <w:r w:rsidRPr="00E14614">
        <w:rPr>
          <w:sz w:val="24"/>
          <w:lang w:val="en-US"/>
        </w:rPr>
        <w:t xml:space="preserve">account for occupational </w:t>
      </w:r>
      <w:r>
        <w:rPr>
          <w:sz w:val="24"/>
          <w:lang w:val="en-US"/>
        </w:rPr>
        <w:t>inequalities</w:t>
      </w:r>
      <w:r w:rsidRPr="00E14614">
        <w:rPr>
          <w:sz w:val="24"/>
          <w:lang w:val="en-US"/>
        </w:rPr>
        <w:t>, especially in demanding occupations, and consider inclusive labor market strategies</w:t>
      </w:r>
      <w:r>
        <w:rPr>
          <w:sz w:val="24"/>
          <w:lang w:val="en-US"/>
        </w:rPr>
        <w:t>, such as partial</w:t>
      </w:r>
      <w:r w:rsidR="007B02DB">
        <w:rPr>
          <w:sz w:val="24"/>
          <w:lang w:val="en-US"/>
        </w:rPr>
        <w:t xml:space="preserve"> and gradual</w:t>
      </w:r>
      <w:r>
        <w:rPr>
          <w:sz w:val="24"/>
          <w:lang w:val="en-US"/>
        </w:rPr>
        <w:t xml:space="preserve"> retirement schemes,</w:t>
      </w:r>
      <w:r w:rsidRPr="00E14614">
        <w:rPr>
          <w:sz w:val="24"/>
          <w:lang w:val="en-US"/>
        </w:rPr>
        <w:t xml:space="preserve"> to facilitate smoother transitions to retirement for </w:t>
      </w:r>
      <w:r>
        <w:rPr>
          <w:sz w:val="24"/>
          <w:lang w:val="en-US"/>
        </w:rPr>
        <w:t>individuals in lower-skilled jobs with poor environments</w:t>
      </w:r>
      <w:r w:rsidRPr="00E14614">
        <w:rPr>
          <w:sz w:val="24"/>
          <w:lang w:val="en-US"/>
        </w:rPr>
        <w:t xml:space="preserve">. </w:t>
      </w:r>
    </w:p>
    <w:p w14:paraId="1D20D203" w14:textId="77777777" w:rsidR="00C2311D" w:rsidRDefault="00C2311D">
      <w:pPr>
        <w:spacing w:before="0" w:after="0"/>
        <w:jc w:val="left"/>
        <w:rPr>
          <w:sz w:val="24"/>
          <w:lang w:val="en-US"/>
        </w:rPr>
      </w:pPr>
      <w:r>
        <w:rPr>
          <w:sz w:val="24"/>
          <w:lang w:val="en-US"/>
        </w:rPr>
        <w:br w:type="page"/>
      </w:r>
    </w:p>
    <w:p w14:paraId="071E4E01" w14:textId="463FEAD5" w:rsidR="00055052" w:rsidRPr="000C350F" w:rsidRDefault="00071BA6" w:rsidP="00BC729B">
      <w:pPr>
        <w:rPr>
          <w:b/>
          <w:bCs/>
          <w:sz w:val="24"/>
          <w:lang w:val="en-US"/>
        </w:rPr>
      </w:pPr>
      <w:r w:rsidRPr="000C350F">
        <w:rPr>
          <w:b/>
          <w:bCs/>
          <w:sz w:val="24"/>
          <w:lang w:val="en-US"/>
        </w:rPr>
        <w:lastRenderedPageBreak/>
        <w:t>References</w:t>
      </w:r>
    </w:p>
    <w:sdt>
      <w:sdtPr>
        <w:rPr>
          <w:rFonts w:eastAsiaTheme="minorHAnsi" w:cstheme="minorBidi"/>
          <w:b w:val="0"/>
          <w:color w:val="auto"/>
          <w:sz w:val="24"/>
          <w:szCs w:val="24"/>
        </w:rPr>
        <w:id w:val="-1751033270"/>
        <w:docPartObj>
          <w:docPartGallery w:val="Bibliographies"/>
          <w:docPartUnique/>
        </w:docPartObj>
      </w:sdtPr>
      <w:sdtContent>
        <w:p w14:paraId="672A6659" w14:textId="77777777" w:rsidR="000C350F" w:rsidRPr="00507B74" w:rsidRDefault="000C350F" w:rsidP="000C350F">
          <w:pPr>
            <w:pStyle w:val="Titre1"/>
            <w:jc w:val="both"/>
            <w:rPr>
              <w:sz w:val="24"/>
              <w:szCs w:val="24"/>
              <w:lang w:val="en-US"/>
            </w:rPr>
          </w:pPr>
        </w:p>
        <w:sdt>
          <w:sdtPr>
            <w:rPr>
              <w:sz w:val="24"/>
            </w:rPr>
            <w:id w:val="111145805"/>
            <w:bibliography/>
          </w:sdtPr>
          <w:sdtContent>
            <w:p w14:paraId="16C50AAC" w14:textId="77777777" w:rsidR="00507B74" w:rsidRPr="00507B74" w:rsidRDefault="000C350F" w:rsidP="00507B74">
              <w:pPr>
                <w:pStyle w:val="Bibliographie"/>
                <w:ind w:left="720" w:hanging="720"/>
                <w:rPr>
                  <w:noProof/>
                  <w:sz w:val="24"/>
                  <w:lang w:val="en-US"/>
                </w:rPr>
              </w:pPr>
              <w:r w:rsidRPr="00507B74">
                <w:rPr>
                  <w:sz w:val="24"/>
                </w:rPr>
                <w:fldChar w:fldCharType="begin"/>
              </w:r>
              <w:r w:rsidRPr="00507B74">
                <w:rPr>
                  <w:sz w:val="24"/>
                  <w:lang w:val="en-US"/>
                </w:rPr>
                <w:instrText>BIBLIOGRAPHY</w:instrText>
              </w:r>
              <w:r w:rsidRPr="00507B74">
                <w:rPr>
                  <w:sz w:val="24"/>
                </w:rPr>
                <w:fldChar w:fldCharType="separate"/>
              </w:r>
              <w:r w:rsidR="00507B74" w:rsidRPr="00507B74">
                <w:rPr>
                  <w:noProof/>
                  <w:sz w:val="24"/>
                  <w:lang w:val="en-US"/>
                </w:rPr>
                <w:t xml:space="preserve">Banerjee, S., Bula, C., Castro-Costa, E., Dewey, M., Huppert, F., Mateos, R., . . . Wancata, J. (2007). Prevalence of depressive symptoms and syndromes in later life in ten European countries: The SHARE study. </w:t>
              </w:r>
              <w:r w:rsidR="00507B74" w:rsidRPr="00507B74">
                <w:rPr>
                  <w:i/>
                  <w:iCs/>
                  <w:noProof/>
                  <w:sz w:val="24"/>
                  <w:lang w:val="en-US"/>
                </w:rPr>
                <w:t>British Journal of Psychiatry</w:t>
              </w:r>
              <w:r w:rsidR="00507B74" w:rsidRPr="00507B74">
                <w:rPr>
                  <w:noProof/>
                  <w:sz w:val="24"/>
                  <w:lang w:val="en-US"/>
                </w:rPr>
                <w:t>, 393-401.</w:t>
              </w:r>
            </w:p>
            <w:p w14:paraId="20371751"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Bauer, A. B., &amp; Eichenberger, R. (2021). Worsening workers' health by lowering retirement age: The malign consequences of a benign reform. </w:t>
              </w:r>
              <w:r w:rsidRPr="00507B74">
                <w:rPr>
                  <w:i/>
                  <w:iCs/>
                  <w:noProof/>
                  <w:sz w:val="24"/>
                  <w:lang w:val="en-US"/>
                </w:rPr>
                <w:t>The Journal of the Economics of Ageing</w:t>
              </w:r>
              <w:r w:rsidRPr="00507B74">
                <w:rPr>
                  <w:noProof/>
                  <w:sz w:val="24"/>
                  <w:lang w:val="en-US"/>
                </w:rPr>
                <w:t>, 102-296.</w:t>
              </w:r>
            </w:p>
            <w:p w14:paraId="7C86460E"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Beekman, A. T., Braam, A. W., Copelan, J. R., Delespaul, P., Dewey, M. E., Geerlings, S. W., . . . Versporten, A. (2005). Physical health and depressive symptoms in older Europeans: Results from EURODEP. </w:t>
              </w:r>
              <w:r w:rsidRPr="00507B74">
                <w:rPr>
                  <w:i/>
                  <w:iCs/>
                  <w:noProof/>
                  <w:sz w:val="24"/>
                  <w:lang w:val="en-US"/>
                </w:rPr>
                <w:t>British Journal of Psychiatry</w:t>
              </w:r>
              <w:r w:rsidRPr="00507B74">
                <w:rPr>
                  <w:noProof/>
                  <w:sz w:val="24"/>
                  <w:lang w:val="en-US"/>
                </w:rPr>
                <w:t>, 35-42.</w:t>
              </w:r>
            </w:p>
            <w:p w14:paraId="463A79CD"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Beekman, A. T., Copeland, J. R., Fichter, M., Fuhrer, R., Jonker, C., Kivela, S. -L., . . . Van Oyen, H. (1999). Development of the EURO–D scale – a European Union initiative to compare symptoms of depression in 14 European centres. </w:t>
              </w:r>
              <w:r w:rsidRPr="00507B74">
                <w:rPr>
                  <w:i/>
                  <w:iCs/>
                  <w:noProof/>
                  <w:sz w:val="24"/>
                  <w:lang w:val="en-US"/>
                </w:rPr>
                <w:t>British Journal of Psychiatry</w:t>
              </w:r>
              <w:r w:rsidRPr="00507B74">
                <w:rPr>
                  <w:noProof/>
                  <w:sz w:val="24"/>
                  <w:lang w:val="en-US"/>
                </w:rPr>
                <w:t>, 330-338.</w:t>
              </w:r>
            </w:p>
            <w:p w14:paraId="4C5F8AE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Bell, A. (2014). Life-course and cohort trajectories of mental health in the UK, 1991–2008 – A multilevel age–period–cohort analysis. </w:t>
              </w:r>
              <w:r w:rsidRPr="00507B74">
                <w:rPr>
                  <w:i/>
                  <w:iCs/>
                  <w:noProof/>
                  <w:sz w:val="24"/>
                  <w:lang w:val="en-US"/>
                </w:rPr>
                <w:t>Social Science &amp; Medicine</w:t>
              </w:r>
              <w:r w:rsidRPr="00507B74">
                <w:rPr>
                  <w:noProof/>
                  <w:sz w:val="24"/>
                  <w:lang w:val="en-US"/>
                </w:rPr>
                <w:t>, 21-30.</w:t>
              </w:r>
            </w:p>
            <w:p w14:paraId="0860D38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Belloni, M., Carrino, L., &amp; Meschi, E. (2022). The impact of working conditions on mental health: Novel evidence from the UK. </w:t>
              </w:r>
              <w:r w:rsidRPr="00507B74">
                <w:rPr>
                  <w:i/>
                  <w:iCs/>
                  <w:noProof/>
                  <w:sz w:val="24"/>
                  <w:lang w:val="en-US"/>
                </w:rPr>
                <w:t>Labour Economics</w:t>
              </w:r>
              <w:r w:rsidRPr="00507B74">
                <w:rPr>
                  <w:noProof/>
                  <w:sz w:val="24"/>
                  <w:lang w:val="en-US"/>
                </w:rPr>
                <w:t>, 102-176.</w:t>
              </w:r>
            </w:p>
            <w:p w14:paraId="059FB571"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Bertoni, M., Brunello, G., &amp; Da Re, F. (2023). Pension reforms, longer working horizons and depression. Does the risk of automation matter? </w:t>
              </w:r>
              <w:r w:rsidRPr="00507B74">
                <w:rPr>
                  <w:i/>
                  <w:iCs/>
                  <w:noProof/>
                  <w:sz w:val="24"/>
                  <w:lang w:val="en-US"/>
                </w:rPr>
                <w:t>Labour Economics</w:t>
              </w:r>
              <w:r w:rsidRPr="00507B74">
                <w:rPr>
                  <w:noProof/>
                  <w:sz w:val="24"/>
                  <w:lang w:val="en-US"/>
                </w:rPr>
                <w:t>, 102-147.</w:t>
              </w:r>
            </w:p>
            <w:p w14:paraId="5B0069E5"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Bertoni, M., Brunello, G., &amp; Mazzarella, G. (2018). Does postponing minimum retirement age improve healthy behaviors before retirement? Evidence from middle-aged Italian workers. </w:t>
              </w:r>
              <w:r w:rsidRPr="00507B74">
                <w:rPr>
                  <w:i/>
                  <w:iCs/>
                  <w:noProof/>
                  <w:sz w:val="24"/>
                  <w:lang w:val="en-US"/>
                </w:rPr>
                <w:t>Journal of Health Economics</w:t>
              </w:r>
              <w:r w:rsidRPr="00507B74">
                <w:rPr>
                  <w:noProof/>
                  <w:sz w:val="24"/>
                  <w:lang w:val="en-US"/>
                </w:rPr>
                <w:t>, 215-227.</w:t>
              </w:r>
            </w:p>
            <w:p w14:paraId="39EB58B9"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Blanchflower, D. G., &amp; Oswald, A. J. (2008). Is well-being U-shaped over the life cycle? </w:t>
              </w:r>
              <w:r w:rsidRPr="00507B74">
                <w:rPr>
                  <w:i/>
                  <w:iCs/>
                  <w:noProof/>
                  <w:sz w:val="24"/>
                  <w:lang w:val="en-US"/>
                </w:rPr>
                <w:t>Social Science &amp; Medicine</w:t>
              </w:r>
              <w:r w:rsidRPr="00507B74">
                <w:rPr>
                  <w:noProof/>
                  <w:sz w:val="24"/>
                  <w:lang w:val="en-US"/>
                </w:rPr>
                <w:t>, 1733-1749.</w:t>
              </w:r>
            </w:p>
            <w:p w14:paraId="14B78594"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Bratberg, E., Holmås, T. H., &amp; Holmås, T. H. (2020). Health effects of reduced workload for older employees. </w:t>
              </w:r>
              <w:r w:rsidRPr="00507B74">
                <w:rPr>
                  <w:i/>
                  <w:iCs/>
                  <w:noProof/>
                  <w:sz w:val="24"/>
                  <w:lang w:val="en-US"/>
                </w:rPr>
                <w:t>Health Economics</w:t>
              </w:r>
              <w:r w:rsidRPr="00507B74">
                <w:rPr>
                  <w:noProof/>
                  <w:sz w:val="24"/>
                  <w:lang w:val="en-US"/>
                </w:rPr>
                <w:t>, 554-566.</w:t>
              </w:r>
            </w:p>
            <w:p w14:paraId="5F8C467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Bubonya, M., Cobb-Clark, D., &amp; Wooden, M. (2017). Mental health and productivity at work: Does what you do matter? </w:t>
              </w:r>
              <w:r w:rsidRPr="00507B74">
                <w:rPr>
                  <w:i/>
                  <w:iCs/>
                  <w:noProof/>
                  <w:sz w:val="24"/>
                  <w:lang w:val="en-US"/>
                </w:rPr>
                <w:t>Labour Economics</w:t>
              </w:r>
              <w:r w:rsidRPr="00507B74">
                <w:rPr>
                  <w:noProof/>
                  <w:sz w:val="24"/>
                  <w:lang w:val="en-US"/>
                </w:rPr>
                <w:t>, 150-165.</w:t>
              </w:r>
            </w:p>
            <w:p w14:paraId="2378634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Carrino, L., Glaser, K., &amp; Avendano, M. (2020). Later retirement, job strain, and health: Evidence from the new State Pension age in the United Kingdom. </w:t>
              </w:r>
              <w:r w:rsidRPr="00507B74">
                <w:rPr>
                  <w:i/>
                  <w:iCs/>
                  <w:noProof/>
                  <w:sz w:val="24"/>
                  <w:lang w:val="en-US"/>
                </w:rPr>
                <w:t>Health Economics</w:t>
              </w:r>
              <w:r w:rsidRPr="00507B74">
                <w:rPr>
                  <w:noProof/>
                  <w:sz w:val="24"/>
                  <w:lang w:val="en-US"/>
                </w:rPr>
                <w:t>, 891-912.</w:t>
              </w:r>
            </w:p>
            <w:p w14:paraId="5C85740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de Grip, A., Lindeboom, M., &amp; Montizaan, R. M. (2009). Shattered Dreams: The Effects of Changing the Pension System Late in the Game. </w:t>
              </w:r>
              <w:r w:rsidRPr="00507B74">
                <w:rPr>
                  <w:i/>
                  <w:iCs/>
                  <w:noProof/>
                  <w:sz w:val="24"/>
                  <w:lang w:val="en-US"/>
                </w:rPr>
                <w:t>Wiley-Blackwell: Economic Journal</w:t>
              </w:r>
              <w:r w:rsidRPr="00507B74">
                <w:rPr>
                  <w:noProof/>
                  <w:sz w:val="24"/>
                  <w:lang w:val="en-US"/>
                </w:rPr>
                <w:t>.</w:t>
              </w:r>
            </w:p>
            <w:p w14:paraId="06C13D90" w14:textId="77777777" w:rsidR="00507B74" w:rsidRPr="00507B74" w:rsidRDefault="00507B74" w:rsidP="00507B74">
              <w:pPr>
                <w:pStyle w:val="Bibliographie"/>
                <w:ind w:left="720" w:hanging="720"/>
                <w:rPr>
                  <w:noProof/>
                  <w:sz w:val="24"/>
                  <w:lang w:val="en-US"/>
                </w:rPr>
              </w:pPr>
              <w:r w:rsidRPr="00507B74">
                <w:rPr>
                  <w:noProof/>
                  <w:sz w:val="24"/>
                  <w:lang w:val="en-US"/>
                </w:rPr>
                <w:t xml:space="preserve">Fishta, A., &amp; Backé, E.-M. (2015). Psychosocial stress at work and cardiovascular diseases: an overview of systematic reviews. </w:t>
              </w:r>
              <w:r w:rsidRPr="00507B74">
                <w:rPr>
                  <w:i/>
                  <w:iCs/>
                  <w:noProof/>
                  <w:sz w:val="24"/>
                  <w:lang w:val="en-US"/>
                </w:rPr>
                <w:t>International Archives of Occupational and Environmental Health</w:t>
              </w:r>
              <w:r w:rsidRPr="00507B74">
                <w:rPr>
                  <w:noProof/>
                  <w:sz w:val="24"/>
                  <w:lang w:val="en-US"/>
                </w:rPr>
                <w:t>, 997-1014.</w:t>
              </w:r>
            </w:p>
            <w:p w14:paraId="3E636AF2" w14:textId="77777777" w:rsidR="00507B74" w:rsidRPr="00507B74" w:rsidRDefault="00507B74" w:rsidP="00507B74">
              <w:pPr>
                <w:pStyle w:val="Bibliographie"/>
                <w:ind w:left="720" w:hanging="720"/>
                <w:rPr>
                  <w:noProof/>
                  <w:sz w:val="24"/>
                  <w:lang w:val="en-US"/>
                </w:rPr>
              </w:pPr>
              <w:r w:rsidRPr="00507B74">
                <w:rPr>
                  <w:noProof/>
                  <w:sz w:val="24"/>
                  <w:lang w:val="en-US"/>
                </w:rPr>
                <w:t xml:space="preserve">Frijters, P., &amp; Beatton, T. (2012). The mystery of the U-shaped relationship between happiness and age. </w:t>
              </w:r>
              <w:r w:rsidRPr="00507B74">
                <w:rPr>
                  <w:i/>
                  <w:iCs/>
                  <w:noProof/>
                  <w:sz w:val="24"/>
                  <w:lang w:val="en-US"/>
                </w:rPr>
                <w:t>Journal of Economic Behavior &amp; Organization</w:t>
              </w:r>
              <w:r w:rsidRPr="00507B74">
                <w:rPr>
                  <w:noProof/>
                  <w:sz w:val="24"/>
                  <w:lang w:val="en-US"/>
                </w:rPr>
                <w:t>, 525-542.</w:t>
              </w:r>
            </w:p>
            <w:p w14:paraId="070A9125" w14:textId="77777777" w:rsidR="00507B74" w:rsidRPr="00507B74" w:rsidRDefault="00507B74" w:rsidP="00507B74">
              <w:pPr>
                <w:pStyle w:val="Bibliographie"/>
                <w:ind w:left="720" w:hanging="720"/>
                <w:rPr>
                  <w:noProof/>
                  <w:sz w:val="24"/>
                  <w:lang w:val="en-US"/>
                </w:rPr>
              </w:pPr>
              <w:r w:rsidRPr="00507B74">
                <w:rPr>
                  <w:noProof/>
                  <w:sz w:val="24"/>
                  <w:lang w:val="en-US"/>
                </w:rPr>
                <w:t xml:space="preserve">Hagen, J. (2018). The effects of increasing the normal retirement age on health care utilization and mortality. </w:t>
              </w:r>
              <w:r w:rsidRPr="00507B74">
                <w:rPr>
                  <w:i/>
                  <w:iCs/>
                  <w:noProof/>
                  <w:sz w:val="24"/>
                  <w:lang w:val="en-US"/>
                </w:rPr>
                <w:t>Journal of Population Economics</w:t>
              </w:r>
              <w:r w:rsidRPr="00507B74">
                <w:rPr>
                  <w:noProof/>
                  <w:sz w:val="24"/>
                  <w:lang w:val="en-US"/>
                </w:rPr>
                <w:t>, 193-234.</w:t>
              </w:r>
            </w:p>
            <w:p w14:paraId="3B6EFA01" w14:textId="77777777" w:rsidR="00507B74" w:rsidRPr="00507B74" w:rsidRDefault="00507B74" w:rsidP="00507B74">
              <w:pPr>
                <w:pStyle w:val="Bibliographie"/>
                <w:ind w:left="720" w:hanging="720"/>
                <w:rPr>
                  <w:noProof/>
                  <w:sz w:val="24"/>
                  <w:lang w:val="en-US"/>
                </w:rPr>
              </w:pPr>
              <w:r w:rsidRPr="00507B74">
                <w:rPr>
                  <w:noProof/>
                  <w:sz w:val="24"/>
                  <w:lang w:val="en-US"/>
                </w:rPr>
                <w:lastRenderedPageBreak/>
                <w:t xml:space="preserve">Hairault, J.-O., Sopraseuth, T., &amp; Langot, F. (2010). Distance to Retirement and Older Workers‘ Employment: The Case for Delaying the Retirement Age. </w:t>
              </w:r>
              <w:r w:rsidRPr="00507B74">
                <w:rPr>
                  <w:i/>
                  <w:iCs/>
                  <w:noProof/>
                  <w:sz w:val="24"/>
                  <w:lang w:val="en-US"/>
                </w:rPr>
                <w:t>Journal of the European Economic Association</w:t>
              </w:r>
              <w:r w:rsidRPr="00507B74">
                <w:rPr>
                  <w:noProof/>
                  <w:sz w:val="24"/>
                  <w:lang w:val="en-US"/>
                </w:rPr>
                <w:t>, 1034-1076.</w:t>
              </w:r>
            </w:p>
            <w:p w14:paraId="2B79CFBB" w14:textId="77777777" w:rsidR="00507B74" w:rsidRPr="00507B74" w:rsidRDefault="00507B74" w:rsidP="00507B74">
              <w:pPr>
                <w:pStyle w:val="Bibliographie"/>
                <w:ind w:left="720" w:hanging="720"/>
                <w:rPr>
                  <w:noProof/>
                  <w:sz w:val="24"/>
                  <w:lang w:val="en-US"/>
                </w:rPr>
              </w:pPr>
              <w:r w:rsidRPr="00507B74">
                <w:rPr>
                  <w:noProof/>
                  <w:sz w:val="24"/>
                  <w:lang w:val="en-US"/>
                </w:rPr>
                <w:t xml:space="preserve">Henseke, G. (2018). Good jobs, good pay, better health? The effects of job quality on health among older European workers. </w:t>
              </w:r>
              <w:r w:rsidRPr="00507B74">
                <w:rPr>
                  <w:i/>
                  <w:iCs/>
                  <w:noProof/>
                  <w:sz w:val="24"/>
                  <w:lang w:val="en-US"/>
                </w:rPr>
                <w:t>The European Journal of Health Economics</w:t>
              </w:r>
              <w:r w:rsidRPr="00507B74">
                <w:rPr>
                  <w:noProof/>
                  <w:sz w:val="24"/>
                  <w:lang w:val="en-US"/>
                </w:rPr>
                <w:t>, 59-73.</w:t>
              </w:r>
            </w:p>
            <w:p w14:paraId="7B230AD4" w14:textId="77777777" w:rsidR="00507B74" w:rsidRPr="00507B74" w:rsidRDefault="00507B74" w:rsidP="00507B74">
              <w:pPr>
                <w:pStyle w:val="Bibliographie"/>
                <w:ind w:left="720" w:hanging="720"/>
                <w:rPr>
                  <w:noProof/>
                  <w:sz w:val="24"/>
                  <w:lang w:val="en-US"/>
                </w:rPr>
              </w:pPr>
              <w:r w:rsidRPr="00507B74">
                <w:rPr>
                  <w:noProof/>
                  <w:sz w:val="24"/>
                  <w:lang w:val="en-US"/>
                </w:rPr>
                <w:t xml:space="preserve">Hiesinger, K., &amp; Tophoven, S. (2019). Job requirement level, work demands, and health: a prospective study among older workers. </w:t>
              </w:r>
              <w:r w:rsidRPr="00507B74">
                <w:rPr>
                  <w:i/>
                  <w:iCs/>
                  <w:noProof/>
                  <w:sz w:val="24"/>
                  <w:lang w:val="en-US"/>
                </w:rPr>
                <w:t>International Archives of Occupational and Environmental Health</w:t>
              </w:r>
              <w:r w:rsidRPr="00507B74">
                <w:rPr>
                  <w:noProof/>
                  <w:sz w:val="24"/>
                  <w:lang w:val="en-US"/>
                </w:rPr>
                <w:t>, 1139-1149.</w:t>
              </w:r>
            </w:p>
            <w:p w14:paraId="0A635550" w14:textId="77777777" w:rsidR="00507B74" w:rsidRPr="00507B74" w:rsidRDefault="00507B74" w:rsidP="00507B74">
              <w:pPr>
                <w:pStyle w:val="Bibliographie"/>
                <w:ind w:left="720" w:hanging="720"/>
                <w:rPr>
                  <w:noProof/>
                  <w:sz w:val="24"/>
                  <w:lang w:val="en-US"/>
                </w:rPr>
              </w:pPr>
              <w:r w:rsidRPr="00507B74">
                <w:rPr>
                  <w:noProof/>
                  <w:sz w:val="24"/>
                  <w:lang w:val="en-US"/>
                </w:rPr>
                <w:t xml:space="preserve">Li, Y. (2018). Paradoxical effects of increasing the normal retirement age: A prospective evaluation. </w:t>
              </w:r>
              <w:r w:rsidRPr="00507B74">
                <w:rPr>
                  <w:i/>
                  <w:iCs/>
                  <w:noProof/>
                  <w:sz w:val="24"/>
                  <w:lang w:val="en-US"/>
                </w:rPr>
                <w:t>European Economic Review</w:t>
              </w:r>
              <w:r w:rsidRPr="00507B74">
                <w:rPr>
                  <w:noProof/>
                  <w:sz w:val="24"/>
                  <w:lang w:val="en-US"/>
                </w:rPr>
                <w:t>, 512-527.</w:t>
              </w:r>
            </w:p>
            <w:p w14:paraId="1FCC9FED" w14:textId="77777777" w:rsidR="00507B74" w:rsidRPr="00507B74" w:rsidRDefault="00507B74" w:rsidP="00507B74">
              <w:pPr>
                <w:pStyle w:val="Bibliographie"/>
                <w:ind w:left="720" w:hanging="720"/>
                <w:rPr>
                  <w:noProof/>
                  <w:sz w:val="24"/>
                  <w:lang w:val="en-US"/>
                </w:rPr>
              </w:pPr>
              <w:r w:rsidRPr="00507B74">
                <w:rPr>
                  <w:noProof/>
                  <w:sz w:val="24"/>
                  <w:lang w:val="en-US"/>
                </w:rPr>
                <w:t xml:space="preserve">Miranti, R., &amp; Li, J. (2020). Working hours mismatch, job strain and mental health among mature age workers in Australia. </w:t>
              </w:r>
              <w:r w:rsidRPr="00507B74">
                <w:rPr>
                  <w:i/>
                  <w:iCs/>
                  <w:noProof/>
                  <w:sz w:val="24"/>
                  <w:lang w:val="en-US"/>
                </w:rPr>
                <w:t>The Journal of the Economics of Ageing</w:t>
              </w:r>
              <w:r w:rsidRPr="00507B74">
                <w:rPr>
                  <w:noProof/>
                  <w:sz w:val="24"/>
                  <w:lang w:val="en-US"/>
                </w:rPr>
                <w:t>, 102-227.</w:t>
              </w:r>
            </w:p>
            <w:p w14:paraId="082013FA" w14:textId="77777777" w:rsidR="00507B74" w:rsidRPr="00507B74" w:rsidRDefault="00507B74" w:rsidP="00507B74">
              <w:pPr>
                <w:pStyle w:val="Bibliographie"/>
                <w:ind w:left="720" w:hanging="720"/>
                <w:rPr>
                  <w:noProof/>
                  <w:sz w:val="24"/>
                  <w:lang w:val="en-US"/>
                </w:rPr>
              </w:pPr>
              <w:r w:rsidRPr="00507B74">
                <w:rPr>
                  <w:noProof/>
                  <w:sz w:val="24"/>
                  <w:lang w:val="en-US"/>
                </w:rPr>
                <w:t xml:space="preserve">Prince, M., Patel, V., Saxena, S., Maj, M., Maselko, J., Phillips, M. R., &amp; Rahman, A. (2007). No health without mental health. </w:t>
              </w:r>
              <w:r w:rsidRPr="00507B74">
                <w:rPr>
                  <w:i/>
                  <w:iCs/>
                  <w:noProof/>
                  <w:sz w:val="24"/>
                  <w:lang w:val="en-US"/>
                </w:rPr>
                <w:t>The Lancet</w:t>
              </w:r>
              <w:r w:rsidRPr="00507B74">
                <w:rPr>
                  <w:noProof/>
                  <w:sz w:val="24"/>
                  <w:lang w:val="en-US"/>
                </w:rPr>
                <w:t>, 859-877.</w:t>
              </w:r>
            </w:p>
            <w:p w14:paraId="51AB1F3B" w14:textId="77777777" w:rsidR="00507B74" w:rsidRPr="00507B74" w:rsidRDefault="00507B74" w:rsidP="00507B74">
              <w:pPr>
                <w:pStyle w:val="Bibliographie"/>
                <w:ind w:left="720" w:hanging="720"/>
                <w:rPr>
                  <w:noProof/>
                  <w:sz w:val="24"/>
                  <w:lang w:val="en-US"/>
                </w:rPr>
              </w:pPr>
              <w:r w:rsidRPr="00507B74">
                <w:rPr>
                  <w:noProof/>
                  <w:sz w:val="24"/>
                  <w:lang w:val="en-US"/>
                </w:rPr>
                <w:t xml:space="preserve">Serrano-Alarcón, M., Ardito, C., Leombruni, R., Kentikelenis, A., d’Errico, A., Odone, A., . . . IWGRH. (2023). Health and labor market effects of an unanticipated rise in retirement age. Evidence from the 2012 Italian pension reform. </w:t>
              </w:r>
              <w:r w:rsidRPr="00507B74">
                <w:rPr>
                  <w:i/>
                  <w:iCs/>
                  <w:noProof/>
                  <w:sz w:val="24"/>
                  <w:lang w:val="en-US"/>
                </w:rPr>
                <w:t>Health Economics</w:t>
              </w:r>
              <w:r w:rsidRPr="00507B74">
                <w:rPr>
                  <w:noProof/>
                  <w:sz w:val="24"/>
                  <w:lang w:val="en-US"/>
                </w:rPr>
                <w:t>.</w:t>
              </w:r>
            </w:p>
            <w:p w14:paraId="2CDA0A3A" w14:textId="77777777" w:rsidR="00507B74" w:rsidRPr="00507B74" w:rsidRDefault="00507B74" w:rsidP="00507B74">
              <w:pPr>
                <w:pStyle w:val="Bibliographie"/>
                <w:ind w:left="720" w:hanging="720"/>
                <w:rPr>
                  <w:noProof/>
                  <w:sz w:val="24"/>
                  <w:lang w:val="en-US"/>
                </w:rPr>
              </w:pPr>
              <w:r w:rsidRPr="00507B74">
                <w:rPr>
                  <w:noProof/>
                  <w:sz w:val="24"/>
                  <w:lang w:val="en-US"/>
                </w:rPr>
                <w:t xml:space="preserve">Shai, O. (2018). Is retirement good for men’s health? Evidence using a change in the retirement age in Israel. </w:t>
              </w:r>
              <w:r w:rsidRPr="00507B74">
                <w:rPr>
                  <w:i/>
                  <w:iCs/>
                  <w:noProof/>
                  <w:sz w:val="24"/>
                  <w:lang w:val="en-US"/>
                </w:rPr>
                <w:t>Journal of Health Economics</w:t>
              </w:r>
              <w:r w:rsidRPr="00507B74">
                <w:rPr>
                  <w:noProof/>
                  <w:sz w:val="24"/>
                  <w:lang w:val="en-US"/>
                </w:rPr>
                <w:t>, 15-30.</w:t>
              </w:r>
            </w:p>
            <w:p w14:paraId="43C72D36" w14:textId="77777777" w:rsidR="00507B74" w:rsidRPr="00507B74" w:rsidRDefault="00507B74" w:rsidP="00507B74">
              <w:pPr>
                <w:pStyle w:val="Bibliographie"/>
                <w:ind w:left="720" w:hanging="720"/>
                <w:rPr>
                  <w:noProof/>
                  <w:sz w:val="24"/>
                  <w:lang w:val="en-US"/>
                </w:rPr>
              </w:pPr>
              <w:r w:rsidRPr="00507B74">
                <w:rPr>
                  <w:noProof/>
                  <w:sz w:val="24"/>
                  <w:lang w:val="en-US"/>
                </w:rPr>
                <w:t xml:space="preserve">Theorell, T., Hammarström, A., Aronsson, G., Träskman Bendz, L., Grape, T., Hogstedt, C., . . . Hall, C. (2015). A systematic review including meta-analysis of work environment and depressive symptoms. </w:t>
              </w:r>
              <w:r w:rsidRPr="00507B74">
                <w:rPr>
                  <w:i/>
                  <w:iCs/>
                  <w:noProof/>
                  <w:sz w:val="24"/>
                  <w:lang w:val="en-US"/>
                </w:rPr>
                <w:t>BMC Public Health</w:t>
              </w:r>
              <w:r w:rsidRPr="00507B74">
                <w:rPr>
                  <w:noProof/>
                  <w:sz w:val="24"/>
                  <w:lang w:val="en-US"/>
                </w:rPr>
                <w:t>, 738.</w:t>
              </w:r>
            </w:p>
            <w:p w14:paraId="0A37501D" w14:textId="77777777" w:rsidR="000C350F" w:rsidRPr="000C350F" w:rsidRDefault="000C350F" w:rsidP="00507B74">
              <w:pPr>
                <w:rPr>
                  <w:sz w:val="24"/>
                </w:rPr>
              </w:pPr>
              <w:r w:rsidRPr="00507B74">
                <w:rPr>
                  <w:b/>
                  <w:bCs/>
                  <w:noProof/>
                  <w:sz w:val="24"/>
                </w:rPr>
                <w:fldChar w:fldCharType="end"/>
              </w:r>
            </w:p>
          </w:sdtContent>
        </w:sdt>
      </w:sdtContent>
    </w:sdt>
    <w:p w14:paraId="5DAB6C7B" w14:textId="77777777" w:rsidR="00055052" w:rsidRDefault="00055052">
      <w:pPr>
        <w:spacing w:before="0" w:after="0"/>
        <w:jc w:val="left"/>
        <w:rPr>
          <w:b/>
          <w:bCs/>
          <w:lang w:val="en-US"/>
        </w:rPr>
      </w:pPr>
      <w:r>
        <w:rPr>
          <w:b/>
          <w:bCs/>
          <w:lang w:val="en-US"/>
        </w:rPr>
        <w:br w:type="page"/>
      </w:r>
    </w:p>
    <w:p w14:paraId="327BF4FA" w14:textId="21E2E21D" w:rsidR="00BC729B" w:rsidRDefault="00507B74" w:rsidP="00BC729B">
      <w:pPr>
        <w:rPr>
          <w:b/>
          <w:bCs/>
          <w:sz w:val="24"/>
          <w:lang w:val="en-US"/>
        </w:rPr>
      </w:pPr>
      <w:r>
        <w:rPr>
          <w:b/>
          <w:bCs/>
          <w:sz w:val="24"/>
          <w:lang w:val="en-US"/>
        </w:rPr>
        <w:lastRenderedPageBreak/>
        <w:t>Appendix</w:t>
      </w:r>
      <w:r w:rsidR="00BC729B" w:rsidRPr="000C350F">
        <w:rPr>
          <w:b/>
          <w:bCs/>
          <w:sz w:val="24"/>
          <w:lang w:val="en-US"/>
        </w:rPr>
        <w:t xml:space="preserve"> 1 - Summary descriptive statistics </w:t>
      </w:r>
      <w:r w:rsidR="006519D4" w:rsidRPr="000C350F">
        <w:rPr>
          <w:b/>
          <w:bCs/>
          <w:sz w:val="24"/>
          <w:lang w:val="en-US"/>
        </w:rPr>
        <w:t>for the final SHARE sample</w:t>
      </w:r>
    </w:p>
    <w:p w14:paraId="281FEED0" w14:textId="77777777" w:rsidR="00507B74" w:rsidRPr="000C350F" w:rsidRDefault="00507B74" w:rsidP="00BC729B">
      <w:pPr>
        <w:rPr>
          <w:b/>
          <w:bCs/>
          <w:i/>
          <w:iCs/>
          <w:sz w:val="24"/>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1276"/>
        <w:gridCol w:w="1276"/>
      </w:tblGrid>
      <w:tr w:rsidR="00BC729B" w:rsidRPr="00042A1F" w14:paraId="5BAA6D34" w14:textId="77777777" w:rsidTr="5E28A1EC">
        <w:trPr>
          <w:jc w:val="center"/>
        </w:trPr>
        <w:tc>
          <w:tcPr>
            <w:tcW w:w="3964" w:type="dxa"/>
            <w:tcBorders>
              <w:top w:val="single" w:sz="4" w:space="0" w:color="auto"/>
              <w:bottom w:val="single" w:sz="4" w:space="0" w:color="auto"/>
            </w:tcBorders>
            <w:vAlign w:val="center"/>
          </w:tcPr>
          <w:p w14:paraId="02EB378F" w14:textId="77777777" w:rsidR="00BC729B" w:rsidRPr="00E77D31" w:rsidRDefault="00BC729B" w:rsidP="0069150F">
            <w:pPr>
              <w:jc w:val="left"/>
              <w:rPr>
                <w:b/>
                <w:bCs/>
                <w:sz w:val="20"/>
                <w:szCs w:val="20"/>
                <w:lang w:val="en-US"/>
              </w:rPr>
            </w:pPr>
          </w:p>
        </w:tc>
        <w:tc>
          <w:tcPr>
            <w:tcW w:w="1276" w:type="dxa"/>
            <w:tcBorders>
              <w:top w:val="single" w:sz="4" w:space="0" w:color="auto"/>
              <w:bottom w:val="single" w:sz="4" w:space="0" w:color="auto"/>
            </w:tcBorders>
            <w:vAlign w:val="center"/>
          </w:tcPr>
          <w:p w14:paraId="60BBD93E" w14:textId="77777777" w:rsidR="00BC729B" w:rsidRPr="00E77D31" w:rsidRDefault="00BC729B" w:rsidP="00847940">
            <w:pPr>
              <w:jc w:val="center"/>
              <w:rPr>
                <w:b/>
                <w:bCs/>
                <w:sz w:val="20"/>
                <w:szCs w:val="20"/>
                <w:lang w:val="en-US"/>
              </w:rPr>
            </w:pPr>
            <w:r w:rsidRPr="00E77D31">
              <w:rPr>
                <w:b/>
                <w:bCs/>
                <w:sz w:val="20"/>
                <w:szCs w:val="20"/>
                <w:lang w:val="en-US"/>
              </w:rPr>
              <w:t>Mean</w:t>
            </w:r>
          </w:p>
        </w:tc>
        <w:tc>
          <w:tcPr>
            <w:tcW w:w="1276" w:type="dxa"/>
            <w:tcBorders>
              <w:top w:val="single" w:sz="4" w:space="0" w:color="auto"/>
              <w:bottom w:val="single" w:sz="4" w:space="0" w:color="auto"/>
            </w:tcBorders>
            <w:vAlign w:val="center"/>
          </w:tcPr>
          <w:p w14:paraId="0BC69756" w14:textId="77777777" w:rsidR="00BC729B" w:rsidRPr="00E77D31" w:rsidRDefault="00BC729B" w:rsidP="00847940">
            <w:pPr>
              <w:jc w:val="center"/>
              <w:rPr>
                <w:b/>
                <w:bCs/>
                <w:sz w:val="20"/>
                <w:szCs w:val="20"/>
                <w:lang w:val="en-US"/>
              </w:rPr>
            </w:pPr>
            <w:r w:rsidRPr="00E77D31">
              <w:rPr>
                <w:b/>
                <w:bCs/>
                <w:sz w:val="20"/>
                <w:szCs w:val="20"/>
                <w:lang w:val="en-US"/>
              </w:rPr>
              <w:t>SD</w:t>
            </w:r>
          </w:p>
        </w:tc>
      </w:tr>
      <w:tr w:rsidR="00BC729B" w:rsidRPr="00042A1F" w14:paraId="2A924701" w14:textId="77777777" w:rsidTr="5E28A1EC">
        <w:trPr>
          <w:jc w:val="center"/>
        </w:trPr>
        <w:tc>
          <w:tcPr>
            <w:tcW w:w="3964" w:type="dxa"/>
            <w:tcBorders>
              <w:top w:val="single" w:sz="4" w:space="0" w:color="auto"/>
            </w:tcBorders>
            <w:vAlign w:val="center"/>
          </w:tcPr>
          <w:p w14:paraId="70DE9F48" w14:textId="77777777" w:rsidR="00BC729B" w:rsidRPr="00042A1F" w:rsidRDefault="00BC729B" w:rsidP="0069150F">
            <w:pPr>
              <w:jc w:val="left"/>
              <w:rPr>
                <w:i/>
                <w:iCs/>
                <w:sz w:val="20"/>
                <w:szCs w:val="20"/>
                <w:lang w:val="en-US"/>
              </w:rPr>
            </w:pPr>
            <w:r w:rsidRPr="00042A1F">
              <w:rPr>
                <w:i/>
                <w:iCs/>
                <w:sz w:val="20"/>
                <w:szCs w:val="20"/>
                <w:lang w:val="en-US"/>
              </w:rPr>
              <w:t>Outcome</w:t>
            </w:r>
          </w:p>
          <w:p w14:paraId="184FC129" w14:textId="3E04C5FB" w:rsidR="00BC729B" w:rsidRPr="00042A1F" w:rsidRDefault="00BC729B" w:rsidP="0069150F">
            <w:pPr>
              <w:jc w:val="left"/>
              <w:rPr>
                <w:sz w:val="20"/>
                <w:szCs w:val="20"/>
                <w:lang w:val="en-US"/>
              </w:rPr>
            </w:pPr>
            <w:r w:rsidRPr="00042A1F">
              <w:rPr>
                <w:sz w:val="20"/>
                <w:szCs w:val="20"/>
                <w:lang w:val="en-US"/>
              </w:rPr>
              <w:t>Euro-D score</w:t>
            </w:r>
            <w:r w:rsidR="007D3D0C">
              <w:rPr>
                <w:sz w:val="20"/>
                <w:szCs w:val="20"/>
                <w:lang w:val="en-US"/>
              </w:rPr>
              <w:t xml:space="preserve"> (</w:t>
            </w:r>
            <w:r w:rsidR="00AF7C8A">
              <w:rPr>
                <w:sz w:val="20"/>
                <w:szCs w:val="20"/>
                <w:lang w:val="en-US"/>
              </w:rPr>
              <w:t>from 0=no depression to 12=very depressed</w:t>
            </w:r>
            <w:r w:rsidR="007D3D0C">
              <w:rPr>
                <w:sz w:val="20"/>
                <w:szCs w:val="20"/>
                <w:lang w:val="en-US"/>
              </w:rPr>
              <w:t>)</w:t>
            </w:r>
          </w:p>
          <w:p w14:paraId="1820C6AD" w14:textId="37981BAC" w:rsidR="00BC729B" w:rsidRPr="00042A1F" w:rsidRDefault="00BC729B" w:rsidP="0069150F">
            <w:pPr>
              <w:jc w:val="left"/>
              <w:rPr>
                <w:sz w:val="20"/>
                <w:szCs w:val="20"/>
                <w:lang w:val="en-US"/>
              </w:rPr>
            </w:pPr>
            <w:r w:rsidRPr="00042A1F">
              <w:rPr>
                <w:sz w:val="20"/>
                <w:szCs w:val="20"/>
                <w:lang w:val="en-US"/>
              </w:rPr>
              <w:t>Euro-D score &gt; 3</w:t>
            </w:r>
            <w:r w:rsidR="007D3D0C">
              <w:rPr>
                <w:sz w:val="20"/>
                <w:szCs w:val="20"/>
                <w:lang w:val="en-US"/>
              </w:rPr>
              <w:t xml:space="preserve"> (yes/no)</w:t>
            </w:r>
          </w:p>
          <w:p w14:paraId="4CBAF8F4" w14:textId="6E004EC8" w:rsidR="00BC729B" w:rsidRPr="00042A1F" w:rsidRDefault="00BC729B" w:rsidP="0069150F">
            <w:pPr>
              <w:jc w:val="left"/>
              <w:rPr>
                <w:sz w:val="20"/>
                <w:szCs w:val="20"/>
                <w:lang w:val="en-US"/>
              </w:rPr>
            </w:pPr>
            <w:r w:rsidRPr="00042A1F">
              <w:rPr>
                <w:sz w:val="20"/>
                <w:szCs w:val="20"/>
                <w:lang w:val="en-US"/>
              </w:rPr>
              <w:t>Motivation lack</w:t>
            </w:r>
            <w:r w:rsidR="007D3D0C">
              <w:rPr>
                <w:sz w:val="20"/>
                <w:szCs w:val="20"/>
                <w:lang w:val="en-US"/>
              </w:rPr>
              <w:t xml:space="preserve"> (yes/no)</w:t>
            </w:r>
          </w:p>
          <w:p w14:paraId="60AB854B" w14:textId="21B57EF8" w:rsidR="00BC729B" w:rsidRPr="00042A1F" w:rsidRDefault="00BC729B" w:rsidP="0069150F">
            <w:pPr>
              <w:jc w:val="left"/>
              <w:rPr>
                <w:sz w:val="20"/>
                <w:szCs w:val="20"/>
                <w:lang w:val="en-US"/>
              </w:rPr>
            </w:pPr>
            <w:r w:rsidRPr="00042A1F">
              <w:rPr>
                <w:sz w:val="20"/>
                <w:szCs w:val="20"/>
                <w:lang w:val="en-US"/>
              </w:rPr>
              <w:t>Affective suffering</w:t>
            </w:r>
            <w:r w:rsidR="007D3D0C">
              <w:rPr>
                <w:sz w:val="20"/>
                <w:szCs w:val="20"/>
                <w:lang w:val="en-US"/>
              </w:rPr>
              <w:t xml:space="preserve"> (yes/no)</w:t>
            </w:r>
          </w:p>
        </w:tc>
        <w:tc>
          <w:tcPr>
            <w:tcW w:w="1276" w:type="dxa"/>
            <w:tcBorders>
              <w:top w:val="single" w:sz="4" w:space="0" w:color="auto"/>
            </w:tcBorders>
            <w:vAlign w:val="center"/>
          </w:tcPr>
          <w:p w14:paraId="6A05A809" w14:textId="77777777" w:rsidR="00887CB4" w:rsidRDefault="00887CB4" w:rsidP="00847940">
            <w:pPr>
              <w:jc w:val="center"/>
              <w:rPr>
                <w:sz w:val="20"/>
                <w:szCs w:val="20"/>
                <w:lang w:val="en-US"/>
              </w:rPr>
            </w:pPr>
          </w:p>
          <w:p w14:paraId="42C58865" w14:textId="5DE7A422" w:rsidR="00BC729B" w:rsidRDefault="00211914" w:rsidP="00847940">
            <w:pPr>
              <w:jc w:val="center"/>
              <w:rPr>
                <w:sz w:val="20"/>
                <w:szCs w:val="20"/>
                <w:lang w:val="en-US"/>
              </w:rPr>
            </w:pPr>
            <w:r>
              <w:rPr>
                <w:sz w:val="20"/>
                <w:szCs w:val="20"/>
                <w:lang w:val="en-US"/>
              </w:rPr>
              <w:t>2.26</w:t>
            </w:r>
          </w:p>
          <w:p w14:paraId="5387DED1" w14:textId="6F0B1859" w:rsidR="00887CB4" w:rsidRDefault="5E28A1EC" w:rsidP="00847940">
            <w:pPr>
              <w:jc w:val="center"/>
              <w:rPr>
                <w:sz w:val="20"/>
                <w:szCs w:val="20"/>
                <w:lang w:val="en-US"/>
              </w:rPr>
            </w:pPr>
            <w:r w:rsidRPr="5E28A1EC">
              <w:rPr>
                <w:sz w:val="20"/>
                <w:szCs w:val="20"/>
                <w:lang w:val="en-US"/>
              </w:rPr>
              <w:t>0.</w:t>
            </w:r>
            <w:r w:rsidR="00211914">
              <w:rPr>
                <w:sz w:val="20"/>
                <w:szCs w:val="20"/>
                <w:lang w:val="en-US"/>
              </w:rPr>
              <w:t>24</w:t>
            </w:r>
          </w:p>
          <w:p w14:paraId="0E2E7C8B" w14:textId="77777777" w:rsidR="00887CB4" w:rsidRDefault="00887CB4" w:rsidP="00847940">
            <w:pPr>
              <w:jc w:val="center"/>
              <w:rPr>
                <w:sz w:val="20"/>
                <w:szCs w:val="20"/>
                <w:lang w:val="en-US"/>
              </w:rPr>
            </w:pPr>
            <w:r>
              <w:rPr>
                <w:sz w:val="20"/>
                <w:szCs w:val="20"/>
                <w:lang w:val="en-US"/>
              </w:rPr>
              <w:t>0.12</w:t>
            </w:r>
          </w:p>
          <w:p w14:paraId="699CBE8C" w14:textId="0F4123AB" w:rsidR="00887CB4" w:rsidRPr="00042A1F" w:rsidRDefault="00887CB4" w:rsidP="00847940">
            <w:pPr>
              <w:jc w:val="center"/>
              <w:rPr>
                <w:sz w:val="20"/>
                <w:szCs w:val="20"/>
                <w:lang w:val="en-US"/>
              </w:rPr>
            </w:pPr>
            <w:r>
              <w:rPr>
                <w:sz w:val="20"/>
                <w:szCs w:val="20"/>
                <w:lang w:val="en-US"/>
              </w:rPr>
              <w:t>0.2</w:t>
            </w:r>
            <w:r w:rsidR="00211914">
              <w:rPr>
                <w:sz w:val="20"/>
                <w:szCs w:val="20"/>
                <w:lang w:val="en-US"/>
              </w:rPr>
              <w:t>9</w:t>
            </w:r>
          </w:p>
        </w:tc>
        <w:tc>
          <w:tcPr>
            <w:tcW w:w="1276" w:type="dxa"/>
            <w:tcBorders>
              <w:top w:val="single" w:sz="4" w:space="0" w:color="auto"/>
            </w:tcBorders>
            <w:vAlign w:val="center"/>
          </w:tcPr>
          <w:p w14:paraId="5A39BBE3" w14:textId="77777777" w:rsidR="00887CB4" w:rsidRDefault="00887CB4" w:rsidP="00847940">
            <w:pPr>
              <w:jc w:val="center"/>
              <w:rPr>
                <w:sz w:val="20"/>
                <w:szCs w:val="20"/>
                <w:lang w:val="en-US"/>
              </w:rPr>
            </w:pPr>
          </w:p>
          <w:p w14:paraId="7A53AEE6" w14:textId="2562D7F0" w:rsidR="00BC729B" w:rsidRDefault="00211914" w:rsidP="00847940">
            <w:pPr>
              <w:jc w:val="center"/>
              <w:rPr>
                <w:sz w:val="20"/>
                <w:szCs w:val="20"/>
                <w:lang w:val="en-US"/>
              </w:rPr>
            </w:pPr>
            <w:r>
              <w:rPr>
                <w:sz w:val="20"/>
                <w:szCs w:val="20"/>
                <w:lang w:val="en-US"/>
              </w:rPr>
              <w:t>2.08</w:t>
            </w:r>
          </w:p>
          <w:p w14:paraId="1599C53A" w14:textId="46744426" w:rsidR="00887CB4" w:rsidRDefault="00887CB4" w:rsidP="00847940">
            <w:pPr>
              <w:jc w:val="center"/>
              <w:rPr>
                <w:sz w:val="20"/>
                <w:szCs w:val="20"/>
                <w:lang w:val="en-US"/>
              </w:rPr>
            </w:pPr>
            <w:r>
              <w:rPr>
                <w:sz w:val="20"/>
                <w:szCs w:val="20"/>
                <w:lang w:val="en-US"/>
              </w:rPr>
              <w:t>0.</w:t>
            </w:r>
            <w:r w:rsidR="00211914">
              <w:rPr>
                <w:sz w:val="20"/>
                <w:szCs w:val="20"/>
                <w:lang w:val="en-US"/>
              </w:rPr>
              <w:t>43</w:t>
            </w:r>
          </w:p>
          <w:p w14:paraId="766BFC9D" w14:textId="1274EBF9" w:rsidR="00887CB4" w:rsidRDefault="00887CB4" w:rsidP="00847940">
            <w:pPr>
              <w:jc w:val="center"/>
              <w:rPr>
                <w:sz w:val="20"/>
                <w:szCs w:val="20"/>
                <w:lang w:val="en-US"/>
              </w:rPr>
            </w:pPr>
            <w:r>
              <w:rPr>
                <w:sz w:val="20"/>
                <w:szCs w:val="20"/>
                <w:lang w:val="en-US"/>
              </w:rPr>
              <w:t>0.3</w:t>
            </w:r>
            <w:r w:rsidR="00211914">
              <w:rPr>
                <w:sz w:val="20"/>
                <w:szCs w:val="20"/>
                <w:lang w:val="en-US"/>
              </w:rPr>
              <w:t>3</w:t>
            </w:r>
          </w:p>
          <w:p w14:paraId="67EBBEBA" w14:textId="58740933" w:rsidR="00887CB4" w:rsidRPr="00042A1F" w:rsidRDefault="00887CB4" w:rsidP="00847940">
            <w:pPr>
              <w:jc w:val="center"/>
              <w:rPr>
                <w:sz w:val="20"/>
                <w:szCs w:val="20"/>
                <w:lang w:val="en-US"/>
              </w:rPr>
            </w:pPr>
            <w:r>
              <w:rPr>
                <w:sz w:val="20"/>
                <w:szCs w:val="20"/>
                <w:lang w:val="en-US"/>
              </w:rPr>
              <w:t>0.4</w:t>
            </w:r>
            <w:r w:rsidR="00211914">
              <w:rPr>
                <w:sz w:val="20"/>
                <w:szCs w:val="20"/>
                <w:lang w:val="en-US"/>
              </w:rPr>
              <w:t>5</w:t>
            </w:r>
          </w:p>
        </w:tc>
      </w:tr>
      <w:tr w:rsidR="00BC729B" w:rsidRPr="00042A1F" w14:paraId="64D980B7" w14:textId="77777777" w:rsidTr="5E28A1EC">
        <w:trPr>
          <w:jc w:val="center"/>
        </w:trPr>
        <w:tc>
          <w:tcPr>
            <w:tcW w:w="3964" w:type="dxa"/>
            <w:vAlign w:val="center"/>
          </w:tcPr>
          <w:p w14:paraId="66617B5B" w14:textId="77777777" w:rsidR="00BC729B" w:rsidRPr="00042A1F" w:rsidRDefault="00BC729B" w:rsidP="0069150F">
            <w:pPr>
              <w:jc w:val="left"/>
              <w:rPr>
                <w:i/>
                <w:iCs/>
                <w:sz w:val="20"/>
                <w:szCs w:val="20"/>
                <w:lang w:val="en-US"/>
              </w:rPr>
            </w:pPr>
            <w:r w:rsidRPr="00042A1F">
              <w:rPr>
                <w:i/>
                <w:iCs/>
                <w:sz w:val="20"/>
                <w:szCs w:val="20"/>
                <w:lang w:val="en-US"/>
              </w:rPr>
              <w:t>Treatment</w:t>
            </w:r>
          </w:p>
          <w:p w14:paraId="3256B8A7" w14:textId="77777777" w:rsidR="00BC729B" w:rsidRPr="00042A1F" w:rsidRDefault="00BC729B" w:rsidP="0069150F">
            <w:pPr>
              <w:jc w:val="left"/>
              <w:rPr>
                <w:sz w:val="20"/>
                <w:szCs w:val="20"/>
                <w:lang w:val="en-US"/>
              </w:rPr>
            </w:pPr>
            <w:r w:rsidRPr="00042A1F">
              <w:rPr>
                <w:sz w:val="20"/>
                <w:szCs w:val="20"/>
                <w:lang w:val="en-US"/>
              </w:rPr>
              <w:t>ΔYTR</w:t>
            </w:r>
          </w:p>
          <w:p w14:paraId="6BF77CD6" w14:textId="3D3219D1" w:rsidR="00BC729B" w:rsidRPr="00042A1F" w:rsidRDefault="00BC729B" w:rsidP="0069150F">
            <w:pPr>
              <w:jc w:val="left"/>
              <w:rPr>
                <w:sz w:val="20"/>
                <w:szCs w:val="20"/>
                <w:lang w:val="en-US"/>
              </w:rPr>
            </w:pPr>
            <w:r w:rsidRPr="00042A1F">
              <w:rPr>
                <w:sz w:val="20"/>
                <w:szCs w:val="20"/>
                <w:lang w:val="en-US"/>
              </w:rPr>
              <w:t>ΔYTR &gt; 0</w:t>
            </w:r>
            <w:r w:rsidR="007D3D0C">
              <w:rPr>
                <w:sz w:val="20"/>
                <w:szCs w:val="20"/>
                <w:lang w:val="en-US"/>
              </w:rPr>
              <w:t xml:space="preserve"> (yes/no)</w:t>
            </w:r>
          </w:p>
        </w:tc>
        <w:tc>
          <w:tcPr>
            <w:tcW w:w="1276" w:type="dxa"/>
            <w:vAlign w:val="center"/>
          </w:tcPr>
          <w:p w14:paraId="41C8F396" w14:textId="77777777" w:rsidR="00887CB4" w:rsidRDefault="00887CB4" w:rsidP="00847940">
            <w:pPr>
              <w:jc w:val="center"/>
              <w:rPr>
                <w:sz w:val="20"/>
                <w:szCs w:val="20"/>
                <w:lang w:val="en-US"/>
              </w:rPr>
            </w:pPr>
          </w:p>
          <w:p w14:paraId="67FC2C09" w14:textId="4A2A8329" w:rsidR="00BC729B" w:rsidRDefault="00887CB4" w:rsidP="00847940">
            <w:pPr>
              <w:jc w:val="center"/>
              <w:rPr>
                <w:sz w:val="20"/>
                <w:szCs w:val="20"/>
                <w:lang w:val="en-US"/>
              </w:rPr>
            </w:pPr>
            <w:r>
              <w:rPr>
                <w:sz w:val="20"/>
                <w:szCs w:val="20"/>
                <w:lang w:val="en-US"/>
              </w:rPr>
              <w:t>0.</w:t>
            </w:r>
            <w:r w:rsidR="00211914">
              <w:rPr>
                <w:sz w:val="20"/>
                <w:szCs w:val="20"/>
                <w:lang w:val="en-US"/>
              </w:rPr>
              <w:t>70</w:t>
            </w:r>
          </w:p>
          <w:p w14:paraId="10502855" w14:textId="77777777" w:rsidR="00887CB4" w:rsidRPr="00042A1F" w:rsidRDefault="00887CB4" w:rsidP="00847940">
            <w:pPr>
              <w:jc w:val="center"/>
              <w:rPr>
                <w:sz w:val="20"/>
                <w:szCs w:val="20"/>
                <w:lang w:val="en-US"/>
              </w:rPr>
            </w:pPr>
            <w:r>
              <w:rPr>
                <w:sz w:val="20"/>
                <w:szCs w:val="20"/>
                <w:lang w:val="en-US"/>
              </w:rPr>
              <w:t>0.42</w:t>
            </w:r>
          </w:p>
        </w:tc>
        <w:tc>
          <w:tcPr>
            <w:tcW w:w="1276" w:type="dxa"/>
            <w:vAlign w:val="center"/>
          </w:tcPr>
          <w:p w14:paraId="72A3D3EC" w14:textId="77777777" w:rsidR="00887CB4" w:rsidRDefault="00887CB4" w:rsidP="00847940">
            <w:pPr>
              <w:jc w:val="center"/>
              <w:rPr>
                <w:sz w:val="20"/>
                <w:szCs w:val="20"/>
                <w:lang w:val="en-US"/>
              </w:rPr>
            </w:pPr>
          </w:p>
          <w:p w14:paraId="39C1107F" w14:textId="77777777" w:rsidR="00BC729B" w:rsidRDefault="00887CB4" w:rsidP="00847940">
            <w:pPr>
              <w:jc w:val="center"/>
              <w:rPr>
                <w:sz w:val="20"/>
                <w:szCs w:val="20"/>
                <w:lang w:val="en-US"/>
              </w:rPr>
            </w:pPr>
            <w:r>
              <w:rPr>
                <w:sz w:val="20"/>
                <w:szCs w:val="20"/>
                <w:lang w:val="en-US"/>
              </w:rPr>
              <w:t>1.10</w:t>
            </w:r>
          </w:p>
          <w:p w14:paraId="7BEE10D8" w14:textId="77777777" w:rsidR="00887CB4" w:rsidRPr="00042A1F" w:rsidRDefault="00887CB4" w:rsidP="00847940">
            <w:pPr>
              <w:jc w:val="center"/>
              <w:rPr>
                <w:sz w:val="20"/>
                <w:szCs w:val="20"/>
                <w:lang w:val="en-US"/>
              </w:rPr>
            </w:pPr>
            <w:r>
              <w:rPr>
                <w:sz w:val="20"/>
                <w:szCs w:val="20"/>
                <w:lang w:val="en-US"/>
              </w:rPr>
              <w:t>0.49</w:t>
            </w:r>
          </w:p>
        </w:tc>
      </w:tr>
      <w:tr w:rsidR="00BC729B" w:rsidRPr="00042A1F" w14:paraId="39398CFE" w14:textId="77777777" w:rsidTr="5E28A1EC">
        <w:trPr>
          <w:jc w:val="center"/>
        </w:trPr>
        <w:tc>
          <w:tcPr>
            <w:tcW w:w="3964" w:type="dxa"/>
            <w:vAlign w:val="center"/>
          </w:tcPr>
          <w:p w14:paraId="1191DFB7" w14:textId="77777777" w:rsidR="00BC729B" w:rsidRPr="00042A1F" w:rsidRDefault="00BC729B" w:rsidP="0069150F">
            <w:pPr>
              <w:jc w:val="left"/>
              <w:rPr>
                <w:i/>
                <w:iCs/>
                <w:sz w:val="20"/>
                <w:szCs w:val="20"/>
                <w:lang w:val="en-US"/>
              </w:rPr>
            </w:pPr>
            <w:r w:rsidRPr="00042A1F">
              <w:rPr>
                <w:i/>
                <w:iCs/>
                <w:sz w:val="20"/>
                <w:szCs w:val="20"/>
                <w:lang w:val="en-US"/>
              </w:rPr>
              <w:t>Covariates determining cell</w:t>
            </w:r>
          </w:p>
          <w:p w14:paraId="70AA5834" w14:textId="6F6DA6DC" w:rsidR="00BC729B" w:rsidRPr="00042A1F" w:rsidRDefault="00BC729B" w:rsidP="0069150F">
            <w:pPr>
              <w:jc w:val="left"/>
              <w:rPr>
                <w:sz w:val="20"/>
                <w:szCs w:val="20"/>
                <w:lang w:val="en-US"/>
              </w:rPr>
            </w:pPr>
            <w:r w:rsidRPr="00042A1F">
              <w:rPr>
                <w:sz w:val="20"/>
                <w:szCs w:val="20"/>
                <w:lang w:val="en-US"/>
              </w:rPr>
              <w:t>Gender</w:t>
            </w:r>
            <w:r w:rsidR="007D3D0C">
              <w:rPr>
                <w:sz w:val="20"/>
                <w:szCs w:val="20"/>
                <w:lang w:val="en-US"/>
              </w:rPr>
              <w:t xml:space="preserve"> (</w:t>
            </w:r>
            <w:r w:rsidR="00211914">
              <w:rPr>
                <w:sz w:val="20"/>
                <w:szCs w:val="20"/>
                <w:lang w:val="en-US"/>
              </w:rPr>
              <w:t>1=female, 0=male</w:t>
            </w:r>
            <w:r w:rsidR="007D3D0C">
              <w:rPr>
                <w:sz w:val="20"/>
                <w:szCs w:val="20"/>
                <w:lang w:val="en-US"/>
              </w:rPr>
              <w:t>)</w:t>
            </w:r>
          </w:p>
          <w:p w14:paraId="2DB1BF02" w14:textId="77777777" w:rsidR="00BC729B" w:rsidRPr="00042A1F" w:rsidRDefault="00BC729B" w:rsidP="0069150F">
            <w:pPr>
              <w:jc w:val="left"/>
              <w:rPr>
                <w:sz w:val="20"/>
                <w:szCs w:val="20"/>
                <w:lang w:val="en-US"/>
              </w:rPr>
            </w:pPr>
            <w:r w:rsidRPr="00042A1F">
              <w:rPr>
                <w:sz w:val="20"/>
                <w:szCs w:val="20"/>
                <w:lang w:val="en-US"/>
              </w:rPr>
              <w:t>Age</w:t>
            </w:r>
          </w:p>
          <w:p w14:paraId="724F4E1E" w14:textId="77777777" w:rsidR="00BC729B" w:rsidRPr="00042A1F" w:rsidRDefault="00BC729B" w:rsidP="0069150F">
            <w:pPr>
              <w:jc w:val="left"/>
              <w:rPr>
                <w:sz w:val="20"/>
                <w:szCs w:val="20"/>
                <w:lang w:val="en-US"/>
              </w:rPr>
            </w:pPr>
            <w:r w:rsidRPr="00042A1F">
              <w:rPr>
                <w:sz w:val="20"/>
                <w:szCs w:val="20"/>
                <w:lang w:val="en-US"/>
              </w:rPr>
              <w:t>Number of children</w:t>
            </w:r>
          </w:p>
          <w:p w14:paraId="18235BD3" w14:textId="77777777" w:rsidR="00BC729B" w:rsidRPr="00042A1F" w:rsidRDefault="00BC729B" w:rsidP="0069150F">
            <w:pPr>
              <w:jc w:val="left"/>
              <w:rPr>
                <w:sz w:val="20"/>
                <w:szCs w:val="20"/>
                <w:lang w:val="en-US"/>
              </w:rPr>
            </w:pPr>
            <w:r w:rsidRPr="00042A1F">
              <w:rPr>
                <w:sz w:val="20"/>
                <w:szCs w:val="20"/>
                <w:lang w:val="en-US"/>
              </w:rPr>
              <w:t>Years of contribution to social security</w:t>
            </w:r>
          </w:p>
          <w:p w14:paraId="03ACFEBF" w14:textId="77777777" w:rsidR="00BC729B" w:rsidRDefault="00BC729B" w:rsidP="0069150F">
            <w:pPr>
              <w:jc w:val="left"/>
              <w:rPr>
                <w:sz w:val="20"/>
                <w:szCs w:val="20"/>
                <w:lang w:val="en-US"/>
              </w:rPr>
            </w:pPr>
            <w:r w:rsidRPr="00042A1F">
              <w:rPr>
                <w:sz w:val="20"/>
                <w:szCs w:val="20"/>
                <w:lang w:val="en-US"/>
              </w:rPr>
              <w:t>Sector of employment</w:t>
            </w:r>
          </w:p>
          <w:p w14:paraId="1E4C12C1" w14:textId="4F018169" w:rsidR="00887CB4" w:rsidRPr="00847940" w:rsidRDefault="00847940" w:rsidP="00847940">
            <w:pPr>
              <w:jc w:val="left"/>
              <w:rPr>
                <w:sz w:val="20"/>
                <w:szCs w:val="20"/>
                <w:lang w:val="en-US"/>
              </w:rPr>
            </w:pPr>
            <w:r>
              <w:rPr>
                <w:sz w:val="20"/>
                <w:szCs w:val="20"/>
                <w:lang w:val="en-US"/>
              </w:rPr>
              <w:t xml:space="preserve">    </w:t>
            </w:r>
            <w:r w:rsidR="00887CB4" w:rsidRPr="00847940">
              <w:rPr>
                <w:sz w:val="20"/>
                <w:szCs w:val="20"/>
                <w:lang w:val="en-US"/>
              </w:rPr>
              <w:t>Private</w:t>
            </w:r>
            <w:r w:rsidR="00211914">
              <w:rPr>
                <w:sz w:val="20"/>
                <w:szCs w:val="20"/>
                <w:lang w:val="en-US"/>
              </w:rPr>
              <w:t xml:space="preserve"> (yes/no)</w:t>
            </w:r>
          </w:p>
          <w:p w14:paraId="69C9D832" w14:textId="184E8601" w:rsidR="00887CB4" w:rsidRPr="00847940" w:rsidRDefault="00847940" w:rsidP="00847940">
            <w:pPr>
              <w:jc w:val="left"/>
              <w:rPr>
                <w:sz w:val="20"/>
                <w:szCs w:val="20"/>
                <w:lang w:val="en-US"/>
              </w:rPr>
            </w:pPr>
            <w:r>
              <w:rPr>
                <w:sz w:val="20"/>
                <w:szCs w:val="20"/>
                <w:lang w:val="en-US"/>
              </w:rPr>
              <w:t xml:space="preserve">    </w:t>
            </w:r>
            <w:r w:rsidRPr="00847940">
              <w:rPr>
                <w:sz w:val="20"/>
                <w:szCs w:val="20"/>
                <w:lang w:val="en-US"/>
              </w:rPr>
              <w:t>Public</w:t>
            </w:r>
            <w:r w:rsidR="00211914">
              <w:rPr>
                <w:sz w:val="20"/>
                <w:szCs w:val="20"/>
                <w:lang w:val="en-US"/>
              </w:rPr>
              <w:t xml:space="preserve"> (yes/no)</w:t>
            </w:r>
          </w:p>
          <w:p w14:paraId="630187C7" w14:textId="5FDF720F" w:rsidR="00847940" w:rsidRPr="00847940" w:rsidRDefault="00847940" w:rsidP="00847940">
            <w:pPr>
              <w:jc w:val="left"/>
              <w:rPr>
                <w:sz w:val="20"/>
                <w:szCs w:val="20"/>
                <w:lang w:val="en-US"/>
              </w:rPr>
            </w:pPr>
            <w:r>
              <w:rPr>
                <w:sz w:val="20"/>
                <w:szCs w:val="20"/>
                <w:lang w:val="en-US"/>
              </w:rPr>
              <w:t xml:space="preserve">    </w:t>
            </w:r>
            <w:r w:rsidRPr="00847940">
              <w:rPr>
                <w:sz w:val="20"/>
                <w:szCs w:val="20"/>
                <w:lang w:val="en-US"/>
              </w:rPr>
              <w:t>Self-employed</w:t>
            </w:r>
            <w:r w:rsidR="00211914">
              <w:rPr>
                <w:sz w:val="20"/>
                <w:szCs w:val="20"/>
                <w:lang w:val="en-US"/>
              </w:rPr>
              <w:t xml:space="preserve"> (yes/no)</w:t>
            </w:r>
          </w:p>
        </w:tc>
        <w:tc>
          <w:tcPr>
            <w:tcW w:w="1276" w:type="dxa"/>
            <w:vAlign w:val="center"/>
          </w:tcPr>
          <w:p w14:paraId="0D0B940D" w14:textId="77777777" w:rsidR="00847940" w:rsidRDefault="00847940" w:rsidP="00847940">
            <w:pPr>
              <w:jc w:val="center"/>
              <w:rPr>
                <w:sz w:val="20"/>
                <w:szCs w:val="20"/>
                <w:lang w:val="en-US"/>
              </w:rPr>
            </w:pPr>
          </w:p>
          <w:p w14:paraId="4C88A2F6" w14:textId="1853EA23" w:rsidR="00BC729B" w:rsidRDefault="00887CB4" w:rsidP="00847940">
            <w:pPr>
              <w:jc w:val="center"/>
              <w:rPr>
                <w:sz w:val="20"/>
                <w:szCs w:val="20"/>
                <w:lang w:val="en-US"/>
              </w:rPr>
            </w:pPr>
            <w:r>
              <w:rPr>
                <w:sz w:val="20"/>
                <w:szCs w:val="20"/>
                <w:lang w:val="en-US"/>
              </w:rPr>
              <w:t>0.5</w:t>
            </w:r>
            <w:r w:rsidR="00211914">
              <w:rPr>
                <w:sz w:val="20"/>
                <w:szCs w:val="20"/>
                <w:lang w:val="en-US"/>
              </w:rPr>
              <w:t>8</w:t>
            </w:r>
          </w:p>
          <w:p w14:paraId="78E80271" w14:textId="3B88C295" w:rsidR="00887CB4" w:rsidRDefault="00887CB4" w:rsidP="00847940">
            <w:pPr>
              <w:jc w:val="center"/>
              <w:rPr>
                <w:sz w:val="20"/>
                <w:szCs w:val="20"/>
                <w:lang w:val="en-US"/>
              </w:rPr>
            </w:pPr>
            <w:r>
              <w:rPr>
                <w:sz w:val="20"/>
                <w:szCs w:val="20"/>
                <w:lang w:val="en-US"/>
              </w:rPr>
              <w:t>56.</w:t>
            </w:r>
            <w:r w:rsidR="00211914">
              <w:rPr>
                <w:sz w:val="20"/>
                <w:szCs w:val="20"/>
                <w:lang w:val="en-US"/>
              </w:rPr>
              <w:t>84</w:t>
            </w:r>
          </w:p>
          <w:p w14:paraId="600BB478" w14:textId="7FA6A42B" w:rsidR="00887CB4" w:rsidRDefault="00887CB4" w:rsidP="00847940">
            <w:pPr>
              <w:jc w:val="center"/>
              <w:rPr>
                <w:sz w:val="20"/>
                <w:szCs w:val="20"/>
                <w:lang w:val="en-US"/>
              </w:rPr>
            </w:pPr>
            <w:r>
              <w:rPr>
                <w:sz w:val="20"/>
                <w:szCs w:val="20"/>
                <w:lang w:val="en-US"/>
              </w:rPr>
              <w:t>1.</w:t>
            </w:r>
            <w:r w:rsidR="00211914">
              <w:rPr>
                <w:sz w:val="20"/>
                <w:szCs w:val="20"/>
                <w:lang w:val="en-US"/>
              </w:rPr>
              <w:t>91</w:t>
            </w:r>
          </w:p>
          <w:p w14:paraId="5D369B03" w14:textId="50CDCE98" w:rsidR="00887CB4" w:rsidRDefault="00887CB4" w:rsidP="00847940">
            <w:pPr>
              <w:jc w:val="center"/>
              <w:rPr>
                <w:sz w:val="20"/>
                <w:szCs w:val="20"/>
                <w:lang w:val="en-US"/>
              </w:rPr>
            </w:pPr>
            <w:r>
              <w:rPr>
                <w:sz w:val="20"/>
                <w:szCs w:val="20"/>
                <w:lang w:val="en-US"/>
              </w:rPr>
              <w:t>3</w:t>
            </w:r>
            <w:r w:rsidR="00211914">
              <w:rPr>
                <w:sz w:val="20"/>
                <w:szCs w:val="20"/>
                <w:lang w:val="en-US"/>
              </w:rPr>
              <w:t>6</w:t>
            </w:r>
            <w:r>
              <w:rPr>
                <w:sz w:val="20"/>
                <w:szCs w:val="20"/>
                <w:lang w:val="en-US"/>
              </w:rPr>
              <w:t>.</w:t>
            </w:r>
            <w:r w:rsidR="00211914">
              <w:rPr>
                <w:sz w:val="20"/>
                <w:szCs w:val="20"/>
                <w:lang w:val="en-US"/>
              </w:rPr>
              <w:t>37</w:t>
            </w:r>
          </w:p>
          <w:p w14:paraId="0E27B00A" w14:textId="77777777" w:rsidR="00847940" w:rsidRDefault="00847940" w:rsidP="00847940">
            <w:pPr>
              <w:jc w:val="center"/>
              <w:rPr>
                <w:sz w:val="20"/>
                <w:szCs w:val="20"/>
                <w:lang w:val="en-US"/>
              </w:rPr>
            </w:pPr>
          </w:p>
          <w:p w14:paraId="666E7CE9" w14:textId="257D410F" w:rsidR="00847940" w:rsidRDefault="00847940" w:rsidP="00847940">
            <w:pPr>
              <w:jc w:val="center"/>
              <w:rPr>
                <w:sz w:val="20"/>
                <w:szCs w:val="20"/>
                <w:lang w:val="en-US"/>
              </w:rPr>
            </w:pPr>
            <w:r>
              <w:rPr>
                <w:sz w:val="20"/>
                <w:szCs w:val="20"/>
                <w:lang w:val="en-US"/>
              </w:rPr>
              <w:t>0.</w:t>
            </w:r>
            <w:r w:rsidR="00211914">
              <w:rPr>
                <w:sz w:val="20"/>
                <w:szCs w:val="20"/>
                <w:lang w:val="en-US"/>
              </w:rPr>
              <w:t>74</w:t>
            </w:r>
          </w:p>
          <w:p w14:paraId="247536AC" w14:textId="67362D64" w:rsidR="00847940" w:rsidRDefault="00847940" w:rsidP="00847940">
            <w:pPr>
              <w:jc w:val="center"/>
              <w:rPr>
                <w:sz w:val="20"/>
                <w:szCs w:val="20"/>
                <w:lang w:val="en-US"/>
              </w:rPr>
            </w:pPr>
            <w:r>
              <w:rPr>
                <w:sz w:val="20"/>
                <w:szCs w:val="20"/>
                <w:lang w:val="en-US"/>
              </w:rPr>
              <w:t>0.</w:t>
            </w:r>
            <w:r w:rsidR="00211914">
              <w:rPr>
                <w:sz w:val="20"/>
                <w:szCs w:val="20"/>
                <w:lang w:val="en-US"/>
              </w:rPr>
              <w:t>17</w:t>
            </w:r>
          </w:p>
          <w:p w14:paraId="509B7BBA" w14:textId="299DBCD4" w:rsidR="00847940" w:rsidRPr="00042A1F" w:rsidRDefault="00847940" w:rsidP="00847940">
            <w:pPr>
              <w:jc w:val="center"/>
              <w:rPr>
                <w:sz w:val="20"/>
                <w:szCs w:val="20"/>
                <w:lang w:val="en-US"/>
              </w:rPr>
            </w:pPr>
            <w:r>
              <w:rPr>
                <w:sz w:val="20"/>
                <w:szCs w:val="20"/>
                <w:lang w:val="en-US"/>
              </w:rPr>
              <w:t>0.</w:t>
            </w:r>
            <w:r w:rsidR="00211914">
              <w:rPr>
                <w:sz w:val="20"/>
                <w:szCs w:val="20"/>
                <w:lang w:val="en-US"/>
              </w:rPr>
              <w:t>09</w:t>
            </w:r>
          </w:p>
        </w:tc>
        <w:tc>
          <w:tcPr>
            <w:tcW w:w="1276" w:type="dxa"/>
            <w:vAlign w:val="center"/>
          </w:tcPr>
          <w:p w14:paraId="60061E4C" w14:textId="77777777" w:rsidR="00847940" w:rsidRDefault="00847940" w:rsidP="00847940">
            <w:pPr>
              <w:jc w:val="center"/>
              <w:rPr>
                <w:sz w:val="20"/>
                <w:szCs w:val="20"/>
                <w:lang w:val="en-US"/>
              </w:rPr>
            </w:pPr>
          </w:p>
          <w:p w14:paraId="7773A893" w14:textId="510FBAC9" w:rsidR="00BC729B" w:rsidRDefault="00887CB4" w:rsidP="00847940">
            <w:pPr>
              <w:jc w:val="center"/>
              <w:rPr>
                <w:sz w:val="20"/>
                <w:szCs w:val="20"/>
                <w:lang w:val="en-US"/>
              </w:rPr>
            </w:pPr>
            <w:r>
              <w:rPr>
                <w:sz w:val="20"/>
                <w:szCs w:val="20"/>
                <w:lang w:val="en-US"/>
              </w:rPr>
              <w:t>0.</w:t>
            </w:r>
            <w:r w:rsidR="00211914">
              <w:rPr>
                <w:sz w:val="20"/>
                <w:szCs w:val="20"/>
                <w:lang w:val="en-US"/>
              </w:rPr>
              <w:t>49</w:t>
            </w:r>
          </w:p>
          <w:p w14:paraId="54EF4CDA" w14:textId="76EB401F" w:rsidR="00887CB4" w:rsidRDefault="00887CB4" w:rsidP="00847940">
            <w:pPr>
              <w:jc w:val="center"/>
              <w:rPr>
                <w:sz w:val="20"/>
                <w:szCs w:val="20"/>
                <w:lang w:val="en-US"/>
              </w:rPr>
            </w:pPr>
            <w:r>
              <w:rPr>
                <w:sz w:val="20"/>
                <w:szCs w:val="20"/>
                <w:lang w:val="en-US"/>
              </w:rPr>
              <w:t>3.</w:t>
            </w:r>
            <w:r w:rsidR="00211914">
              <w:rPr>
                <w:sz w:val="20"/>
                <w:szCs w:val="20"/>
                <w:lang w:val="en-US"/>
              </w:rPr>
              <w:t>81</w:t>
            </w:r>
          </w:p>
          <w:p w14:paraId="75782FB3" w14:textId="6E10424D" w:rsidR="00887CB4" w:rsidRDefault="00887CB4" w:rsidP="00847940">
            <w:pPr>
              <w:jc w:val="center"/>
              <w:rPr>
                <w:sz w:val="20"/>
                <w:szCs w:val="20"/>
                <w:lang w:val="en-US"/>
              </w:rPr>
            </w:pPr>
            <w:r>
              <w:rPr>
                <w:sz w:val="20"/>
                <w:szCs w:val="20"/>
                <w:lang w:val="en-US"/>
              </w:rPr>
              <w:t>1.3</w:t>
            </w:r>
            <w:r w:rsidR="00211914">
              <w:rPr>
                <w:sz w:val="20"/>
                <w:szCs w:val="20"/>
                <w:lang w:val="en-US"/>
              </w:rPr>
              <w:t>5</w:t>
            </w:r>
          </w:p>
          <w:p w14:paraId="530331C3" w14:textId="277CB6BB" w:rsidR="00887CB4" w:rsidRDefault="00211914" w:rsidP="00847940">
            <w:pPr>
              <w:jc w:val="center"/>
              <w:rPr>
                <w:sz w:val="20"/>
                <w:szCs w:val="20"/>
                <w:lang w:val="en-US"/>
              </w:rPr>
            </w:pPr>
            <w:r>
              <w:rPr>
                <w:sz w:val="20"/>
                <w:szCs w:val="20"/>
                <w:lang w:val="en-US"/>
              </w:rPr>
              <w:t>6</w:t>
            </w:r>
            <w:r w:rsidR="00887CB4">
              <w:rPr>
                <w:sz w:val="20"/>
                <w:szCs w:val="20"/>
                <w:lang w:val="en-US"/>
              </w:rPr>
              <w:t>.</w:t>
            </w:r>
            <w:r>
              <w:rPr>
                <w:sz w:val="20"/>
                <w:szCs w:val="20"/>
                <w:lang w:val="en-US"/>
              </w:rPr>
              <w:t>14</w:t>
            </w:r>
          </w:p>
          <w:p w14:paraId="44EAFD9C" w14:textId="77777777" w:rsidR="00847940" w:rsidRDefault="00847940" w:rsidP="00847940">
            <w:pPr>
              <w:jc w:val="center"/>
              <w:rPr>
                <w:sz w:val="20"/>
                <w:szCs w:val="20"/>
                <w:lang w:val="en-US"/>
              </w:rPr>
            </w:pPr>
          </w:p>
          <w:p w14:paraId="75C18BAE" w14:textId="11466D19" w:rsidR="00847940" w:rsidRDefault="00847940" w:rsidP="00847940">
            <w:pPr>
              <w:jc w:val="center"/>
              <w:rPr>
                <w:sz w:val="20"/>
                <w:szCs w:val="20"/>
                <w:lang w:val="en-US"/>
              </w:rPr>
            </w:pPr>
            <w:r>
              <w:rPr>
                <w:sz w:val="20"/>
                <w:szCs w:val="20"/>
                <w:lang w:val="en-US"/>
              </w:rPr>
              <w:t>0.4</w:t>
            </w:r>
            <w:r w:rsidR="00211914">
              <w:rPr>
                <w:sz w:val="20"/>
                <w:szCs w:val="20"/>
                <w:lang w:val="en-US"/>
              </w:rPr>
              <w:t>4</w:t>
            </w:r>
          </w:p>
          <w:p w14:paraId="50EE5575" w14:textId="7EE9E180" w:rsidR="00847940" w:rsidRDefault="00847940" w:rsidP="00847940">
            <w:pPr>
              <w:jc w:val="center"/>
              <w:rPr>
                <w:sz w:val="20"/>
                <w:szCs w:val="20"/>
                <w:lang w:val="en-US"/>
              </w:rPr>
            </w:pPr>
            <w:r>
              <w:rPr>
                <w:sz w:val="20"/>
                <w:szCs w:val="20"/>
                <w:lang w:val="en-US"/>
              </w:rPr>
              <w:t>0.</w:t>
            </w:r>
            <w:r w:rsidR="00211914">
              <w:rPr>
                <w:sz w:val="20"/>
                <w:szCs w:val="20"/>
                <w:lang w:val="en-US"/>
              </w:rPr>
              <w:t>38</w:t>
            </w:r>
          </w:p>
          <w:p w14:paraId="22391C63" w14:textId="52E432C3" w:rsidR="00847940" w:rsidRPr="00042A1F" w:rsidRDefault="00847940" w:rsidP="00847940">
            <w:pPr>
              <w:jc w:val="center"/>
              <w:rPr>
                <w:sz w:val="20"/>
                <w:szCs w:val="20"/>
                <w:lang w:val="en-US"/>
              </w:rPr>
            </w:pPr>
            <w:r>
              <w:rPr>
                <w:sz w:val="20"/>
                <w:szCs w:val="20"/>
                <w:lang w:val="en-US"/>
              </w:rPr>
              <w:t>0.</w:t>
            </w:r>
            <w:r w:rsidR="00211914">
              <w:rPr>
                <w:sz w:val="20"/>
                <w:szCs w:val="20"/>
                <w:lang w:val="en-US"/>
              </w:rPr>
              <w:t>28</w:t>
            </w:r>
          </w:p>
        </w:tc>
      </w:tr>
      <w:tr w:rsidR="00BC729B" w:rsidRPr="00042A1F" w14:paraId="0E59C2F2" w14:textId="77777777" w:rsidTr="5E28A1EC">
        <w:trPr>
          <w:jc w:val="center"/>
        </w:trPr>
        <w:tc>
          <w:tcPr>
            <w:tcW w:w="3964" w:type="dxa"/>
            <w:vAlign w:val="center"/>
          </w:tcPr>
          <w:p w14:paraId="2DC44F90" w14:textId="77777777" w:rsidR="00BC729B" w:rsidRPr="00042A1F" w:rsidRDefault="00BC729B" w:rsidP="0069150F">
            <w:pPr>
              <w:jc w:val="left"/>
              <w:rPr>
                <w:i/>
                <w:iCs/>
                <w:sz w:val="20"/>
                <w:szCs w:val="20"/>
                <w:lang w:val="en-US"/>
              </w:rPr>
            </w:pPr>
            <w:r w:rsidRPr="00042A1F">
              <w:rPr>
                <w:i/>
                <w:iCs/>
                <w:sz w:val="20"/>
                <w:szCs w:val="20"/>
                <w:lang w:val="en-US"/>
              </w:rPr>
              <w:t>Additional covariates</w:t>
            </w:r>
          </w:p>
          <w:p w14:paraId="2C4BAC67" w14:textId="77777777" w:rsidR="00BC729B" w:rsidRPr="00042A1F" w:rsidRDefault="00BC729B" w:rsidP="0069150F">
            <w:pPr>
              <w:jc w:val="left"/>
              <w:rPr>
                <w:sz w:val="20"/>
                <w:szCs w:val="20"/>
                <w:lang w:val="en-US"/>
              </w:rPr>
            </w:pPr>
            <w:r w:rsidRPr="00042A1F">
              <w:rPr>
                <w:sz w:val="20"/>
                <w:szCs w:val="20"/>
                <w:lang w:val="en-US"/>
              </w:rPr>
              <w:t>Number of grandchildren</w:t>
            </w:r>
          </w:p>
          <w:p w14:paraId="3AB8D50B" w14:textId="77777777" w:rsidR="00BC729B" w:rsidRPr="00042A1F" w:rsidRDefault="00BC729B" w:rsidP="0069150F">
            <w:pPr>
              <w:jc w:val="left"/>
              <w:rPr>
                <w:sz w:val="20"/>
                <w:szCs w:val="20"/>
                <w:lang w:val="en-US"/>
              </w:rPr>
            </w:pPr>
            <w:r w:rsidRPr="00042A1F">
              <w:rPr>
                <w:sz w:val="20"/>
                <w:szCs w:val="20"/>
                <w:lang w:val="en-US"/>
              </w:rPr>
              <w:t>Living as a couple (yes/no)</w:t>
            </w:r>
          </w:p>
          <w:p w14:paraId="229A70A9" w14:textId="206D374C" w:rsidR="00BC729B" w:rsidRPr="00042A1F" w:rsidRDefault="001F0BF0" w:rsidP="0069150F">
            <w:pPr>
              <w:jc w:val="left"/>
              <w:rPr>
                <w:sz w:val="20"/>
                <w:szCs w:val="20"/>
                <w:lang w:val="en-US"/>
              </w:rPr>
            </w:pPr>
            <w:r>
              <w:rPr>
                <w:sz w:val="20"/>
                <w:szCs w:val="20"/>
                <w:lang w:val="en-US"/>
              </w:rPr>
              <w:t>Years of full-time education</w:t>
            </w:r>
          </w:p>
          <w:p w14:paraId="0CCAD366" w14:textId="77777777" w:rsidR="00BC729B" w:rsidRPr="00042A1F" w:rsidRDefault="00BC729B" w:rsidP="0069150F">
            <w:pPr>
              <w:jc w:val="left"/>
              <w:rPr>
                <w:sz w:val="20"/>
                <w:szCs w:val="20"/>
                <w:lang w:val="en-US"/>
              </w:rPr>
            </w:pPr>
            <w:r w:rsidRPr="00042A1F">
              <w:rPr>
                <w:sz w:val="20"/>
                <w:szCs w:val="20"/>
                <w:lang w:val="en-US"/>
              </w:rPr>
              <w:t xml:space="preserve">Net household income </w:t>
            </w:r>
          </w:p>
          <w:p w14:paraId="1B26813C" w14:textId="77777777" w:rsidR="00BC729B" w:rsidRPr="00042A1F" w:rsidRDefault="00BC729B" w:rsidP="0069150F">
            <w:pPr>
              <w:jc w:val="left"/>
              <w:rPr>
                <w:sz w:val="20"/>
                <w:szCs w:val="20"/>
                <w:lang w:val="en-US"/>
              </w:rPr>
            </w:pPr>
            <w:r w:rsidRPr="00042A1F">
              <w:rPr>
                <w:sz w:val="20"/>
                <w:szCs w:val="20"/>
                <w:lang w:val="en-US"/>
              </w:rPr>
              <w:t>Savings (yes/no)</w:t>
            </w:r>
          </w:p>
          <w:p w14:paraId="675C77EF" w14:textId="77777777" w:rsidR="00BC729B" w:rsidRPr="00042A1F" w:rsidRDefault="00BC729B" w:rsidP="0069150F">
            <w:pPr>
              <w:jc w:val="left"/>
              <w:rPr>
                <w:sz w:val="20"/>
                <w:szCs w:val="20"/>
                <w:lang w:val="en-US"/>
              </w:rPr>
            </w:pPr>
            <w:r w:rsidRPr="00042A1F">
              <w:rPr>
                <w:sz w:val="20"/>
                <w:szCs w:val="20"/>
                <w:lang w:val="en-US"/>
              </w:rPr>
              <w:t>Life insurance (yes/no)</w:t>
            </w:r>
          </w:p>
          <w:p w14:paraId="48AF8A31" w14:textId="79F73375" w:rsidR="00BC729B" w:rsidRPr="00042A1F" w:rsidRDefault="00BC729B" w:rsidP="0069150F">
            <w:pPr>
              <w:jc w:val="left"/>
              <w:rPr>
                <w:sz w:val="20"/>
                <w:szCs w:val="20"/>
                <w:lang w:val="en-US"/>
              </w:rPr>
            </w:pPr>
            <w:r w:rsidRPr="00042A1F">
              <w:rPr>
                <w:sz w:val="20"/>
                <w:szCs w:val="20"/>
                <w:lang w:val="en-US"/>
              </w:rPr>
              <w:t>Self-perceived general health (</w:t>
            </w:r>
            <w:r w:rsidR="00AF7C8A">
              <w:rPr>
                <w:sz w:val="20"/>
                <w:szCs w:val="20"/>
                <w:lang w:val="en-US"/>
              </w:rPr>
              <w:t>from 0=excellent to 5=poor</w:t>
            </w:r>
            <w:r w:rsidRPr="00042A1F">
              <w:rPr>
                <w:sz w:val="20"/>
                <w:szCs w:val="20"/>
                <w:lang w:val="en-US"/>
              </w:rPr>
              <w:t>)</w:t>
            </w:r>
          </w:p>
          <w:p w14:paraId="7743E6A7" w14:textId="77777777" w:rsidR="00BC729B" w:rsidRDefault="00BC729B" w:rsidP="0069150F">
            <w:pPr>
              <w:jc w:val="left"/>
              <w:rPr>
                <w:sz w:val="20"/>
                <w:szCs w:val="20"/>
                <w:lang w:val="en-US"/>
              </w:rPr>
            </w:pPr>
            <w:r w:rsidRPr="00042A1F">
              <w:rPr>
                <w:sz w:val="20"/>
                <w:szCs w:val="20"/>
                <w:lang w:val="en-US"/>
              </w:rPr>
              <w:t>Number of chronic diseases</w:t>
            </w:r>
          </w:p>
          <w:p w14:paraId="6426BF10" w14:textId="06B7C994" w:rsidR="00211914" w:rsidRPr="00042A1F" w:rsidRDefault="00211914" w:rsidP="0069150F">
            <w:pPr>
              <w:jc w:val="left"/>
              <w:rPr>
                <w:sz w:val="20"/>
                <w:szCs w:val="20"/>
                <w:lang w:val="en-US"/>
              </w:rPr>
            </w:pPr>
            <w:r>
              <w:rPr>
                <w:sz w:val="20"/>
                <w:szCs w:val="20"/>
                <w:lang w:val="en-US"/>
              </w:rPr>
              <w:t>Residual work horizon</w:t>
            </w:r>
          </w:p>
        </w:tc>
        <w:tc>
          <w:tcPr>
            <w:tcW w:w="1276" w:type="dxa"/>
            <w:vAlign w:val="center"/>
          </w:tcPr>
          <w:p w14:paraId="4B94D5A5" w14:textId="77777777" w:rsidR="00847940" w:rsidRDefault="00847940" w:rsidP="00847940">
            <w:pPr>
              <w:jc w:val="center"/>
              <w:rPr>
                <w:sz w:val="20"/>
                <w:szCs w:val="20"/>
                <w:lang w:val="en-US"/>
              </w:rPr>
            </w:pPr>
          </w:p>
          <w:p w14:paraId="35341C36" w14:textId="56EF3548" w:rsidR="00BC729B" w:rsidRDefault="00847940" w:rsidP="00847940">
            <w:pPr>
              <w:jc w:val="center"/>
              <w:rPr>
                <w:sz w:val="20"/>
                <w:szCs w:val="20"/>
                <w:lang w:val="en-US"/>
              </w:rPr>
            </w:pPr>
            <w:r>
              <w:rPr>
                <w:sz w:val="20"/>
                <w:szCs w:val="20"/>
                <w:lang w:val="en-US"/>
              </w:rPr>
              <w:t>1.</w:t>
            </w:r>
            <w:r w:rsidR="00211914">
              <w:rPr>
                <w:sz w:val="20"/>
                <w:szCs w:val="20"/>
                <w:lang w:val="en-US"/>
              </w:rPr>
              <w:t>25</w:t>
            </w:r>
          </w:p>
          <w:p w14:paraId="54BCAFDD" w14:textId="3020AB35" w:rsidR="00847940" w:rsidRDefault="00847940" w:rsidP="00847940">
            <w:pPr>
              <w:jc w:val="center"/>
              <w:rPr>
                <w:sz w:val="20"/>
                <w:szCs w:val="20"/>
                <w:lang w:val="en-US"/>
              </w:rPr>
            </w:pPr>
            <w:r>
              <w:rPr>
                <w:sz w:val="20"/>
                <w:szCs w:val="20"/>
                <w:lang w:val="en-US"/>
              </w:rPr>
              <w:t>0.7</w:t>
            </w:r>
            <w:r w:rsidR="00211914">
              <w:rPr>
                <w:sz w:val="20"/>
                <w:szCs w:val="20"/>
                <w:lang w:val="en-US"/>
              </w:rPr>
              <w:t>7</w:t>
            </w:r>
          </w:p>
          <w:p w14:paraId="085786DC" w14:textId="7CC957CB" w:rsidR="00847940" w:rsidRDefault="00847940" w:rsidP="00847940">
            <w:pPr>
              <w:jc w:val="center"/>
              <w:rPr>
                <w:sz w:val="20"/>
                <w:szCs w:val="20"/>
                <w:lang w:val="en-US"/>
              </w:rPr>
            </w:pPr>
            <w:r>
              <w:rPr>
                <w:sz w:val="20"/>
                <w:szCs w:val="20"/>
                <w:lang w:val="en-US"/>
              </w:rPr>
              <w:t>1</w:t>
            </w:r>
            <w:r w:rsidR="00D54121">
              <w:rPr>
                <w:sz w:val="20"/>
                <w:szCs w:val="20"/>
                <w:lang w:val="en-US"/>
              </w:rPr>
              <w:t>1</w:t>
            </w:r>
            <w:r>
              <w:rPr>
                <w:sz w:val="20"/>
                <w:szCs w:val="20"/>
                <w:lang w:val="en-US"/>
              </w:rPr>
              <w:t>.</w:t>
            </w:r>
            <w:r w:rsidR="00D54121">
              <w:rPr>
                <w:sz w:val="20"/>
                <w:szCs w:val="20"/>
                <w:lang w:val="en-US"/>
              </w:rPr>
              <w:t>84</w:t>
            </w:r>
          </w:p>
          <w:p w14:paraId="5135F373" w14:textId="26C8B26B" w:rsidR="00847940" w:rsidRDefault="00D54121" w:rsidP="00847940">
            <w:pPr>
              <w:jc w:val="center"/>
              <w:rPr>
                <w:sz w:val="20"/>
                <w:szCs w:val="20"/>
                <w:lang w:val="en-US"/>
              </w:rPr>
            </w:pPr>
            <w:r>
              <w:rPr>
                <w:sz w:val="20"/>
                <w:szCs w:val="20"/>
                <w:lang w:val="en-US"/>
              </w:rPr>
              <w:t>56</w:t>
            </w:r>
            <w:r w:rsidR="00211914">
              <w:rPr>
                <w:sz w:val="20"/>
                <w:szCs w:val="20"/>
                <w:lang w:val="en-US"/>
              </w:rPr>
              <w:t>,</w:t>
            </w:r>
            <w:r>
              <w:rPr>
                <w:sz w:val="20"/>
                <w:szCs w:val="20"/>
                <w:lang w:val="en-US"/>
              </w:rPr>
              <w:t>526</w:t>
            </w:r>
            <w:r w:rsidR="00847940">
              <w:rPr>
                <w:sz w:val="20"/>
                <w:szCs w:val="20"/>
                <w:lang w:val="en-US"/>
              </w:rPr>
              <w:t>.</w:t>
            </w:r>
            <w:r>
              <w:rPr>
                <w:sz w:val="20"/>
                <w:szCs w:val="20"/>
                <w:lang w:val="en-US"/>
              </w:rPr>
              <w:t>85</w:t>
            </w:r>
          </w:p>
          <w:p w14:paraId="7F9CFBF8" w14:textId="255BFDCD" w:rsidR="00847940" w:rsidRDefault="00847940" w:rsidP="00847940">
            <w:pPr>
              <w:jc w:val="center"/>
              <w:rPr>
                <w:sz w:val="20"/>
                <w:szCs w:val="20"/>
                <w:lang w:val="en-US"/>
              </w:rPr>
            </w:pPr>
            <w:r>
              <w:rPr>
                <w:sz w:val="20"/>
                <w:szCs w:val="20"/>
                <w:lang w:val="en-US"/>
              </w:rPr>
              <w:t>0.5</w:t>
            </w:r>
            <w:r w:rsidR="00D54121">
              <w:rPr>
                <w:sz w:val="20"/>
                <w:szCs w:val="20"/>
                <w:lang w:val="en-US"/>
              </w:rPr>
              <w:t>0</w:t>
            </w:r>
          </w:p>
          <w:p w14:paraId="1CECDC83" w14:textId="700686FD" w:rsidR="00847940" w:rsidRDefault="00847940" w:rsidP="00847940">
            <w:pPr>
              <w:jc w:val="center"/>
              <w:rPr>
                <w:sz w:val="20"/>
                <w:szCs w:val="20"/>
                <w:lang w:val="en-US"/>
              </w:rPr>
            </w:pPr>
            <w:r>
              <w:rPr>
                <w:sz w:val="20"/>
                <w:szCs w:val="20"/>
                <w:lang w:val="en-US"/>
              </w:rPr>
              <w:t>0.3</w:t>
            </w:r>
            <w:r w:rsidR="00D54121">
              <w:rPr>
                <w:sz w:val="20"/>
                <w:szCs w:val="20"/>
                <w:lang w:val="en-US"/>
              </w:rPr>
              <w:t>1</w:t>
            </w:r>
          </w:p>
          <w:p w14:paraId="2C8028C9" w14:textId="07738081" w:rsidR="00847940" w:rsidRDefault="00847940" w:rsidP="00847940">
            <w:pPr>
              <w:jc w:val="center"/>
              <w:rPr>
                <w:sz w:val="20"/>
                <w:szCs w:val="20"/>
                <w:lang w:val="en-US"/>
              </w:rPr>
            </w:pPr>
            <w:r>
              <w:rPr>
                <w:sz w:val="20"/>
                <w:szCs w:val="20"/>
                <w:lang w:val="en-US"/>
              </w:rPr>
              <w:t>3.</w:t>
            </w:r>
            <w:r w:rsidR="00D54121">
              <w:rPr>
                <w:sz w:val="20"/>
                <w:szCs w:val="20"/>
                <w:lang w:val="en-US"/>
              </w:rPr>
              <w:t>10</w:t>
            </w:r>
          </w:p>
          <w:p w14:paraId="0352BD40" w14:textId="36BBB814" w:rsidR="00847940" w:rsidRDefault="00847940" w:rsidP="00847940">
            <w:pPr>
              <w:jc w:val="center"/>
              <w:rPr>
                <w:sz w:val="20"/>
                <w:szCs w:val="20"/>
                <w:lang w:val="en-US"/>
              </w:rPr>
            </w:pPr>
            <w:r>
              <w:rPr>
                <w:sz w:val="20"/>
                <w:szCs w:val="20"/>
                <w:lang w:val="en-US"/>
              </w:rPr>
              <w:t>1.</w:t>
            </w:r>
            <w:r w:rsidR="00D54121">
              <w:rPr>
                <w:sz w:val="20"/>
                <w:szCs w:val="20"/>
                <w:lang w:val="en-US"/>
              </w:rPr>
              <w:t>25</w:t>
            </w:r>
          </w:p>
          <w:p w14:paraId="27B99E8C" w14:textId="4BD5AA65" w:rsidR="00211914" w:rsidRPr="00042A1F" w:rsidRDefault="00211914" w:rsidP="00847940">
            <w:pPr>
              <w:jc w:val="center"/>
              <w:rPr>
                <w:sz w:val="20"/>
                <w:szCs w:val="20"/>
                <w:lang w:val="en-US"/>
              </w:rPr>
            </w:pPr>
            <w:r>
              <w:rPr>
                <w:sz w:val="20"/>
                <w:szCs w:val="20"/>
                <w:lang w:val="en-US"/>
              </w:rPr>
              <w:t>6.60</w:t>
            </w:r>
          </w:p>
        </w:tc>
        <w:tc>
          <w:tcPr>
            <w:tcW w:w="1276" w:type="dxa"/>
            <w:vAlign w:val="center"/>
          </w:tcPr>
          <w:p w14:paraId="3DEEC669" w14:textId="77777777" w:rsidR="00847940" w:rsidRDefault="00847940" w:rsidP="00847940">
            <w:pPr>
              <w:jc w:val="center"/>
              <w:rPr>
                <w:sz w:val="20"/>
                <w:szCs w:val="20"/>
                <w:lang w:val="en-US"/>
              </w:rPr>
            </w:pPr>
          </w:p>
          <w:p w14:paraId="696009A6" w14:textId="05CC492E" w:rsidR="00BC729B" w:rsidRDefault="00211914" w:rsidP="00847940">
            <w:pPr>
              <w:jc w:val="center"/>
              <w:rPr>
                <w:sz w:val="20"/>
                <w:szCs w:val="20"/>
                <w:lang w:val="en-US"/>
              </w:rPr>
            </w:pPr>
            <w:r>
              <w:rPr>
                <w:sz w:val="20"/>
                <w:szCs w:val="20"/>
                <w:lang w:val="en-US"/>
              </w:rPr>
              <w:t>2.01</w:t>
            </w:r>
          </w:p>
          <w:p w14:paraId="35F83851" w14:textId="77777777" w:rsidR="00847940" w:rsidRDefault="00847940" w:rsidP="00847940">
            <w:pPr>
              <w:jc w:val="center"/>
              <w:rPr>
                <w:sz w:val="20"/>
                <w:szCs w:val="20"/>
                <w:lang w:val="en-US"/>
              </w:rPr>
            </w:pPr>
            <w:r>
              <w:rPr>
                <w:sz w:val="20"/>
                <w:szCs w:val="20"/>
                <w:lang w:val="en-US"/>
              </w:rPr>
              <w:t>0.42</w:t>
            </w:r>
          </w:p>
          <w:p w14:paraId="6E9C6AE7" w14:textId="0D38716D" w:rsidR="00847940" w:rsidRDefault="00847940" w:rsidP="00847940">
            <w:pPr>
              <w:jc w:val="center"/>
              <w:rPr>
                <w:sz w:val="20"/>
                <w:szCs w:val="20"/>
                <w:lang w:val="en-US"/>
              </w:rPr>
            </w:pPr>
            <w:r>
              <w:rPr>
                <w:sz w:val="20"/>
                <w:szCs w:val="20"/>
                <w:lang w:val="en-US"/>
              </w:rPr>
              <w:t>4.</w:t>
            </w:r>
            <w:r w:rsidR="00D54121">
              <w:rPr>
                <w:sz w:val="20"/>
                <w:szCs w:val="20"/>
                <w:lang w:val="en-US"/>
              </w:rPr>
              <w:t>69</w:t>
            </w:r>
          </w:p>
          <w:p w14:paraId="66A2C186" w14:textId="066A3C47" w:rsidR="00847940" w:rsidRDefault="00D54121" w:rsidP="00847940">
            <w:pPr>
              <w:jc w:val="center"/>
              <w:rPr>
                <w:sz w:val="20"/>
                <w:szCs w:val="20"/>
                <w:lang w:val="en-US"/>
              </w:rPr>
            </w:pPr>
            <w:r>
              <w:rPr>
                <w:sz w:val="20"/>
                <w:szCs w:val="20"/>
                <w:lang w:val="en-US"/>
              </w:rPr>
              <w:t>98</w:t>
            </w:r>
            <w:r w:rsidR="00211914">
              <w:rPr>
                <w:sz w:val="20"/>
                <w:szCs w:val="20"/>
                <w:lang w:val="en-US"/>
              </w:rPr>
              <w:t>,</w:t>
            </w:r>
            <w:r>
              <w:rPr>
                <w:sz w:val="20"/>
                <w:szCs w:val="20"/>
                <w:lang w:val="en-US"/>
              </w:rPr>
              <w:t>813</w:t>
            </w:r>
            <w:r w:rsidR="00847940">
              <w:rPr>
                <w:sz w:val="20"/>
                <w:szCs w:val="20"/>
                <w:lang w:val="en-US"/>
              </w:rPr>
              <w:t>.</w:t>
            </w:r>
            <w:r>
              <w:rPr>
                <w:sz w:val="20"/>
                <w:szCs w:val="20"/>
                <w:lang w:val="en-US"/>
              </w:rPr>
              <w:t>05</w:t>
            </w:r>
          </w:p>
          <w:p w14:paraId="60DF7830" w14:textId="77777777" w:rsidR="00847940" w:rsidRDefault="00847940" w:rsidP="00847940">
            <w:pPr>
              <w:jc w:val="center"/>
              <w:rPr>
                <w:sz w:val="20"/>
                <w:szCs w:val="20"/>
                <w:lang w:val="en-US"/>
              </w:rPr>
            </w:pPr>
            <w:r>
              <w:rPr>
                <w:sz w:val="20"/>
                <w:szCs w:val="20"/>
                <w:lang w:val="en-US"/>
              </w:rPr>
              <w:t>0.50</w:t>
            </w:r>
          </w:p>
          <w:p w14:paraId="304E674F" w14:textId="4712337B" w:rsidR="00847940" w:rsidRDefault="00847940" w:rsidP="00847940">
            <w:pPr>
              <w:jc w:val="center"/>
              <w:rPr>
                <w:sz w:val="20"/>
                <w:szCs w:val="20"/>
                <w:lang w:val="en-US"/>
              </w:rPr>
            </w:pPr>
            <w:r>
              <w:rPr>
                <w:sz w:val="20"/>
                <w:szCs w:val="20"/>
                <w:lang w:val="en-US"/>
              </w:rPr>
              <w:t>0.4</w:t>
            </w:r>
            <w:r w:rsidR="00D54121">
              <w:rPr>
                <w:sz w:val="20"/>
                <w:szCs w:val="20"/>
                <w:lang w:val="en-US"/>
              </w:rPr>
              <w:t>6</w:t>
            </w:r>
          </w:p>
          <w:p w14:paraId="67467105" w14:textId="72833DFB" w:rsidR="00847940" w:rsidRDefault="00D54121" w:rsidP="00847940">
            <w:pPr>
              <w:jc w:val="center"/>
              <w:rPr>
                <w:sz w:val="20"/>
                <w:szCs w:val="20"/>
                <w:lang w:val="en-US"/>
              </w:rPr>
            </w:pPr>
            <w:r>
              <w:rPr>
                <w:sz w:val="20"/>
                <w:szCs w:val="20"/>
                <w:lang w:val="en-US"/>
              </w:rPr>
              <w:t>1.05</w:t>
            </w:r>
          </w:p>
          <w:p w14:paraId="510C3E4D" w14:textId="694DBCFA" w:rsidR="00847940" w:rsidRDefault="00847940" w:rsidP="00847940">
            <w:pPr>
              <w:jc w:val="center"/>
              <w:rPr>
                <w:sz w:val="20"/>
                <w:szCs w:val="20"/>
                <w:lang w:val="en-US"/>
              </w:rPr>
            </w:pPr>
            <w:r>
              <w:rPr>
                <w:sz w:val="20"/>
                <w:szCs w:val="20"/>
                <w:lang w:val="en-US"/>
              </w:rPr>
              <w:t>1.</w:t>
            </w:r>
            <w:r w:rsidR="00D54121">
              <w:rPr>
                <w:sz w:val="20"/>
                <w:szCs w:val="20"/>
                <w:lang w:val="en-US"/>
              </w:rPr>
              <w:t>32</w:t>
            </w:r>
          </w:p>
          <w:p w14:paraId="439DBE21" w14:textId="5777EC20" w:rsidR="00211914" w:rsidRPr="00042A1F" w:rsidRDefault="00211914" w:rsidP="00847940">
            <w:pPr>
              <w:jc w:val="center"/>
              <w:rPr>
                <w:sz w:val="20"/>
                <w:szCs w:val="20"/>
                <w:lang w:val="en-US"/>
              </w:rPr>
            </w:pPr>
            <w:r>
              <w:rPr>
                <w:sz w:val="20"/>
                <w:szCs w:val="20"/>
                <w:lang w:val="en-US"/>
              </w:rPr>
              <w:t>3.44</w:t>
            </w:r>
          </w:p>
        </w:tc>
      </w:tr>
      <w:tr w:rsidR="00847940" w:rsidRPr="00042A1F" w14:paraId="0BC30211" w14:textId="77777777" w:rsidTr="5E28A1EC">
        <w:trPr>
          <w:jc w:val="center"/>
        </w:trPr>
        <w:tc>
          <w:tcPr>
            <w:tcW w:w="3964" w:type="dxa"/>
            <w:tcBorders>
              <w:bottom w:val="single" w:sz="4" w:space="0" w:color="auto"/>
            </w:tcBorders>
            <w:vAlign w:val="center"/>
          </w:tcPr>
          <w:p w14:paraId="1F5F7AD8" w14:textId="77777777" w:rsidR="00847940" w:rsidRPr="00042A1F" w:rsidRDefault="00847940" w:rsidP="0069150F">
            <w:pPr>
              <w:jc w:val="left"/>
              <w:rPr>
                <w:sz w:val="20"/>
                <w:szCs w:val="20"/>
                <w:lang w:val="en-US"/>
              </w:rPr>
            </w:pPr>
            <w:r w:rsidRPr="00042A1F">
              <w:rPr>
                <w:sz w:val="20"/>
                <w:szCs w:val="20"/>
                <w:lang w:val="en-US"/>
              </w:rPr>
              <w:t>N observations</w:t>
            </w:r>
          </w:p>
        </w:tc>
        <w:tc>
          <w:tcPr>
            <w:tcW w:w="2552" w:type="dxa"/>
            <w:gridSpan w:val="2"/>
            <w:tcBorders>
              <w:bottom w:val="single" w:sz="4" w:space="0" w:color="auto"/>
            </w:tcBorders>
            <w:vAlign w:val="center"/>
          </w:tcPr>
          <w:p w14:paraId="4E5F0B5E" w14:textId="4E6A28FE" w:rsidR="00847940" w:rsidRPr="00042A1F" w:rsidRDefault="00211914" w:rsidP="00847940">
            <w:pPr>
              <w:jc w:val="center"/>
              <w:rPr>
                <w:sz w:val="20"/>
                <w:szCs w:val="20"/>
                <w:lang w:val="en-US"/>
              </w:rPr>
            </w:pPr>
            <w:r>
              <w:rPr>
                <w:sz w:val="20"/>
                <w:szCs w:val="20"/>
                <w:lang w:val="en-US"/>
              </w:rPr>
              <w:t>7,675</w:t>
            </w:r>
          </w:p>
        </w:tc>
      </w:tr>
    </w:tbl>
    <w:p w14:paraId="3656B9AB" w14:textId="77777777" w:rsidR="00BC729B" w:rsidRDefault="00BC729B" w:rsidP="00BC729B">
      <w:pPr>
        <w:rPr>
          <w:lang w:val="en-US"/>
        </w:rPr>
      </w:pPr>
    </w:p>
    <w:p w14:paraId="45FB0818" w14:textId="77777777" w:rsidR="00170249" w:rsidRDefault="00170249" w:rsidP="006E67B0">
      <w:pPr>
        <w:rPr>
          <w:b/>
          <w:bCs/>
        </w:rPr>
      </w:pPr>
    </w:p>
    <w:p w14:paraId="049F31CB" w14:textId="77777777" w:rsidR="00042A1F" w:rsidRDefault="00042A1F" w:rsidP="006E67B0">
      <w:pPr>
        <w:rPr>
          <w:b/>
          <w:bCs/>
        </w:rPr>
      </w:pPr>
    </w:p>
    <w:p w14:paraId="53128261" w14:textId="77777777" w:rsidR="00042A1F" w:rsidRDefault="00042A1F" w:rsidP="006E67B0">
      <w:pPr>
        <w:rPr>
          <w:b/>
          <w:bCs/>
        </w:rPr>
      </w:pPr>
    </w:p>
    <w:p w14:paraId="2C218F8F" w14:textId="69AF00B3" w:rsidR="00042A1F" w:rsidRDefault="006519D4" w:rsidP="00874FF1">
      <w:pPr>
        <w:spacing w:before="0" w:after="0"/>
        <w:jc w:val="left"/>
        <w:rPr>
          <w:b/>
          <w:bCs/>
          <w:sz w:val="24"/>
          <w:lang w:val="en-US"/>
        </w:rPr>
      </w:pPr>
      <w:r>
        <w:rPr>
          <w:b/>
          <w:bCs/>
          <w:lang w:val="en-US"/>
        </w:rPr>
        <w:br w:type="page"/>
      </w:r>
      <w:r w:rsidR="00507B74">
        <w:rPr>
          <w:b/>
          <w:bCs/>
          <w:sz w:val="24"/>
          <w:lang w:val="en-US"/>
        </w:rPr>
        <w:lastRenderedPageBreak/>
        <w:t>Appendix</w:t>
      </w:r>
      <w:r w:rsidR="00507B74" w:rsidRPr="000C350F">
        <w:rPr>
          <w:b/>
          <w:bCs/>
          <w:sz w:val="24"/>
          <w:lang w:val="en-US"/>
        </w:rPr>
        <w:t xml:space="preserve"> </w:t>
      </w:r>
      <w:r w:rsidR="00042A1F" w:rsidRPr="000C350F">
        <w:rPr>
          <w:b/>
          <w:bCs/>
          <w:sz w:val="24"/>
          <w:lang w:val="en-US"/>
        </w:rPr>
        <w:t xml:space="preserve">2 – </w:t>
      </w:r>
      <w:r w:rsidR="00A708DC" w:rsidRPr="000C350F">
        <w:rPr>
          <w:b/>
          <w:bCs/>
          <w:sz w:val="24"/>
          <w:lang w:val="en-US"/>
        </w:rPr>
        <w:t xml:space="preserve">Statutory retirement age and full </w:t>
      </w:r>
      <w:r w:rsidR="00042A1F" w:rsidRPr="000C350F">
        <w:rPr>
          <w:b/>
          <w:bCs/>
          <w:sz w:val="24"/>
          <w:lang w:val="en-US"/>
        </w:rPr>
        <w:t>pension eligibility rules</w:t>
      </w:r>
    </w:p>
    <w:p w14:paraId="0B74FC14" w14:textId="77777777" w:rsidR="00507B74" w:rsidRPr="00874FF1" w:rsidRDefault="00507B74" w:rsidP="00874FF1">
      <w:pPr>
        <w:spacing w:before="0" w:after="0"/>
        <w:jc w:val="left"/>
        <w:rPr>
          <w:b/>
          <w:bCs/>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686"/>
        <w:gridCol w:w="3680"/>
      </w:tblGrid>
      <w:tr w:rsidR="00042A1F" w:rsidRPr="00042A1F" w14:paraId="346C49DB" w14:textId="77777777" w:rsidTr="006519D4">
        <w:trPr>
          <w:jc w:val="center"/>
        </w:trPr>
        <w:tc>
          <w:tcPr>
            <w:tcW w:w="1696" w:type="dxa"/>
            <w:tcBorders>
              <w:top w:val="single" w:sz="12" w:space="0" w:color="auto"/>
              <w:bottom w:val="single" w:sz="12" w:space="0" w:color="auto"/>
            </w:tcBorders>
          </w:tcPr>
          <w:p w14:paraId="0A970983" w14:textId="77777777" w:rsidR="00042A1F" w:rsidRPr="00042A1F" w:rsidRDefault="00042A1F" w:rsidP="006519D4">
            <w:pPr>
              <w:jc w:val="center"/>
              <w:rPr>
                <w:b/>
                <w:bCs/>
                <w:sz w:val="20"/>
                <w:szCs w:val="18"/>
                <w:lang w:val="en-US"/>
              </w:rPr>
            </w:pPr>
            <w:r w:rsidRPr="00042A1F">
              <w:rPr>
                <w:b/>
                <w:bCs/>
                <w:sz w:val="20"/>
                <w:szCs w:val="18"/>
                <w:lang w:val="en-US"/>
              </w:rPr>
              <w:t>Country</w:t>
            </w:r>
          </w:p>
        </w:tc>
        <w:tc>
          <w:tcPr>
            <w:tcW w:w="3686" w:type="dxa"/>
            <w:tcBorders>
              <w:top w:val="single" w:sz="12" w:space="0" w:color="auto"/>
              <w:bottom w:val="single" w:sz="12" w:space="0" w:color="auto"/>
            </w:tcBorders>
          </w:tcPr>
          <w:p w14:paraId="30658528" w14:textId="77777777" w:rsidR="00042A1F" w:rsidRPr="00042A1F" w:rsidRDefault="00042A1F" w:rsidP="006519D4">
            <w:pPr>
              <w:jc w:val="center"/>
              <w:rPr>
                <w:b/>
                <w:bCs/>
                <w:sz w:val="20"/>
                <w:szCs w:val="18"/>
                <w:lang w:val="en-US"/>
              </w:rPr>
            </w:pPr>
            <w:r w:rsidRPr="00042A1F">
              <w:rPr>
                <w:b/>
                <w:bCs/>
                <w:sz w:val="20"/>
                <w:szCs w:val="18"/>
                <w:lang w:val="en-US"/>
              </w:rPr>
              <w:t>2011</w:t>
            </w:r>
          </w:p>
        </w:tc>
        <w:tc>
          <w:tcPr>
            <w:tcW w:w="3680" w:type="dxa"/>
            <w:tcBorders>
              <w:top w:val="single" w:sz="12" w:space="0" w:color="auto"/>
              <w:bottom w:val="single" w:sz="12" w:space="0" w:color="auto"/>
            </w:tcBorders>
          </w:tcPr>
          <w:p w14:paraId="022AE731" w14:textId="77777777" w:rsidR="00042A1F" w:rsidRPr="00042A1F" w:rsidRDefault="00042A1F" w:rsidP="006519D4">
            <w:pPr>
              <w:jc w:val="center"/>
              <w:rPr>
                <w:b/>
                <w:bCs/>
                <w:sz w:val="20"/>
                <w:szCs w:val="18"/>
                <w:lang w:val="en-US"/>
              </w:rPr>
            </w:pPr>
            <w:r w:rsidRPr="00042A1F">
              <w:rPr>
                <w:b/>
                <w:bCs/>
                <w:sz w:val="20"/>
                <w:szCs w:val="18"/>
                <w:lang w:val="en-US"/>
              </w:rPr>
              <w:t>2015</w:t>
            </w:r>
          </w:p>
        </w:tc>
      </w:tr>
      <w:tr w:rsidR="00042A1F" w:rsidRPr="00042A1F" w14:paraId="57136636" w14:textId="77777777" w:rsidTr="006519D4">
        <w:trPr>
          <w:jc w:val="center"/>
        </w:trPr>
        <w:tc>
          <w:tcPr>
            <w:tcW w:w="1696" w:type="dxa"/>
            <w:tcBorders>
              <w:top w:val="single" w:sz="12" w:space="0" w:color="auto"/>
            </w:tcBorders>
          </w:tcPr>
          <w:p w14:paraId="6270D9C9" w14:textId="77777777" w:rsidR="00042A1F" w:rsidRPr="006519D4" w:rsidRDefault="00042A1F" w:rsidP="006E67B0">
            <w:pPr>
              <w:rPr>
                <w:b/>
                <w:bCs/>
                <w:sz w:val="20"/>
                <w:szCs w:val="18"/>
                <w:lang w:val="en-US"/>
              </w:rPr>
            </w:pPr>
            <w:r w:rsidRPr="006519D4">
              <w:rPr>
                <w:b/>
                <w:bCs/>
                <w:sz w:val="20"/>
                <w:szCs w:val="18"/>
                <w:lang w:val="en-US"/>
              </w:rPr>
              <w:t>Austria</w:t>
            </w:r>
          </w:p>
        </w:tc>
        <w:tc>
          <w:tcPr>
            <w:tcW w:w="3686" w:type="dxa"/>
            <w:tcBorders>
              <w:top w:val="single" w:sz="12" w:space="0" w:color="auto"/>
            </w:tcBorders>
          </w:tcPr>
          <w:p w14:paraId="1137563B" w14:textId="77777777" w:rsidR="00042A1F" w:rsidRDefault="00042A1F" w:rsidP="006E67B0">
            <w:pPr>
              <w:rPr>
                <w:sz w:val="20"/>
                <w:szCs w:val="18"/>
                <w:lang w:val="en-US"/>
              </w:rPr>
            </w:pPr>
            <w:r w:rsidRPr="00042A1F">
              <w:rPr>
                <w:i/>
                <w:iCs/>
                <w:sz w:val="20"/>
                <w:szCs w:val="18"/>
                <w:lang w:val="en-US"/>
              </w:rPr>
              <w:t>Age:</w:t>
            </w:r>
            <w:r>
              <w:rPr>
                <w:sz w:val="20"/>
                <w:szCs w:val="18"/>
                <w:lang w:val="en-US"/>
              </w:rPr>
              <w:t xml:space="preserve"> </w:t>
            </w:r>
            <w:r w:rsidRPr="00042A1F">
              <w:rPr>
                <w:sz w:val="20"/>
                <w:szCs w:val="18"/>
                <w:lang w:val="en-US"/>
              </w:rPr>
              <w:t>6</w:t>
            </w:r>
            <w:r w:rsidR="00A708DC">
              <w:rPr>
                <w:sz w:val="20"/>
                <w:szCs w:val="18"/>
                <w:lang w:val="en-US"/>
              </w:rPr>
              <w:t>5</w:t>
            </w:r>
            <w:r w:rsidRPr="00042A1F">
              <w:rPr>
                <w:sz w:val="20"/>
                <w:szCs w:val="18"/>
                <w:lang w:val="en-US"/>
              </w:rPr>
              <w:t xml:space="preserve"> for males and </w:t>
            </w:r>
            <w:r w:rsidR="00A708DC">
              <w:rPr>
                <w:sz w:val="20"/>
                <w:szCs w:val="18"/>
                <w:lang w:val="en-US"/>
              </w:rPr>
              <w:t>60</w:t>
            </w:r>
            <w:r w:rsidRPr="00042A1F">
              <w:rPr>
                <w:sz w:val="20"/>
                <w:szCs w:val="18"/>
                <w:lang w:val="en-US"/>
              </w:rPr>
              <w:t xml:space="preserve"> for females</w:t>
            </w:r>
          </w:p>
          <w:p w14:paraId="51130760"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A708DC">
              <w:rPr>
                <w:sz w:val="20"/>
                <w:szCs w:val="18"/>
                <w:lang w:val="en-US"/>
              </w:rPr>
              <w:t>4</w:t>
            </w:r>
            <w:r>
              <w:rPr>
                <w:sz w:val="20"/>
                <w:szCs w:val="18"/>
                <w:lang w:val="en-US"/>
              </w:rPr>
              <w:t>5 years</w:t>
            </w:r>
          </w:p>
        </w:tc>
        <w:tc>
          <w:tcPr>
            <w:tcW w:w="3680" w:type="dxa"/>
            <w:tcBorders>
              <w:top w:val="single" w:sz="12" w:space="0" w:color="auto"/>
            </w:tcBorders>
          </w:tcPr>
          <w:p w14:paraId="4A2FD05E" w14:textId="77777777" w:rsidR="00042A1F" w:rsidRDefault="00042A1F" w:rsidP="006E67B0">
            <w:pPr>
              <w:rPr>
                <w:sz w:val="20"/>
                <w:szCs w:val="18"/>
                <w:lang w:val="en-US"/>
              </w:rPr>
            </w:pPr>
            <w:r w:rsidRPr="00042A1F">
              <w:rPr>
                <w:i/>
                <w:iCs/>
                <w:sz w:val="20"/>
                <w:szCs w:val="18"/>
                <w:lang w:val="en-US"/>
              </w:rPr>
              <w:t>Age:</w:t>
            </w:r>
            <w:r>
              <w:rPr>
                <w:sz w:val="20"/>
                <w:szCs w:val="18"/>
                <w:lang w:val="en-US"/>
              </w:rPr>
              <w:t xml:space="preserve"> </w:t>
            </w:r>
            <w:r w:rsidR="00A708DC" w:rsidRPr="00042A1F">
              <w:rPr>
                <w:sz w:val="20"/>
                <w:szCs w:val="18"/>
                <w:lang w:val="en-US"/>
              </w:rPr>
              <w:t>6</w:t>
            </w:r>
            <w:r w:rsidR="00A708DC">
              <w:rPr>
                <w:sz w:val="20"/>
                <w:szCs w:val="18"/>
                <w:lang w:val="en-US"/>
              </w:rPr>
              <w:t>5</w:t>
            </w:r>
            <w:r w:rsidR="00A708DC" w:rsidRPr="00042A1F">
              <w:rPr>
                <w:sz w:val="20"/>
                <w:szCs w:val="18"/>
                <w:lang w:val="en-US"/>
              </w:rPr>
              <w:t xml:space="preserve"> for males and </w:t>
            </w:r>
            <w:r w:rsidR="00A708DC">
              <w:rPr>
                <w:sz w:val="20"/>
                <w:szCs w:val="18"/>
                <w:lang w:val="en-US"/>
              </w:rPr>
              <w:t>60</w:t>
            </w:r>
            <w:r w:rsidR="00A708DC" w:rsidRPr="00042A1F">
              <w:rPr>
                <w:sz w:val="20"/>
                <w:szCs w:val="18"/>
                <w:lang w:val="en-US"/>
              </w:rPr>
              <w:t xml:space="preserve"> for females</w:t>
            </w:r>
          </w:p>
          <w:p w14:paraId="189E9CEA" w14:textId="77777777" w:rsidR="00042A1F" w:rsidRPr="00042A1F" w:rsidRDefault="00042A1F" w:rsidP="006E67B0">
            <w:pPr>
              <w:rPr>
                <w:sz w:val="20"/>
                <w:szCs w:val="18"/>
                <w:lang w:val="en-US"/>
              </w:rPr>
            </w:pPr>
            <w:r w:rsidRPr="00042A1F">
              <w:rPr>
                <w:i/>
                <w:iCs/>
                <w:sz w:val="20"/>
                <w:szCs w:val="18"/>
                <w:lang w:val="en-US"/>
              </w:rPr>
              <w:t>Contribution</w:t>
            </w:r>
            <w:r>
              <w:rPr>
                <w:i/>
                <w:iCs/>
                <w:sz w:val="20"/>
                <w:szCs w:val="18"/>
                <w:lang w:val="en-US"/>
              </w:rPr>
              <w:t>s</w:t>
            </w:r>
            <w:r w:rsidRPr="00042A1F">
              <w:rPr>
                <w:i/>
                <w:iCs/>
                <w:sz w:val="20"/>
                <w:szCs w:val="18"/>
                <w:lang w:val="en-US"/>
              </w:rPr>
              <w:t>:</w:t>
            </w:r>
            <w:r>
              <w:rPr>
                <w:sz w:val="20"/>
                <w:szCs w:val="18"/>
                <w:lang w:val="en-US"/>
              </w:rPr>
              <w:t xml:space="preserve"> </w:t>
            </w:r>
            <w:r w:rsidR="00A708DC">
              <w:rPr>
                <w:sz w:val="20"/>
                <w:szCs w:val="18"/>
                <w:lang w:val="en-US"/>
              </w:rPr>
              <w:t>4</w:t>
            </w:r>
            <w:r>
              <w:rPr>
                <w:sz w:val="20"/>
                <w:szCs w:val="18"/>
                <w:lang w:val="en-US"/>
              </w:rPr>
              <w:t>5 years</w:t>
            </w:r>
          </w:p>
        </w:tc>
      </w:tr>
      <w:tr w:rsidR="00042A1F" w:rsidRPr="00042A1F" w14:paraId="77531146" w14:textId="77777777" w:rsidTr="006519D4">
        <w:trPr>
          <w:jc w:val="center"/>
        </w:trPr>
        <w:tc>
          <w:tcPr>
            <w:tcW w:w="1696" w:type="dxa"/>
          </w:tcPr>
          <w:p w14:paraId="076EB046" w14:textId="77777777" w:rsidR="00042A1F" w:rsidRPr="006519D4" w:rsidRDefault="00042A1F" w:rsidP="006E67B0">
            <w:pPr>
              <w:rPr>
                <w:b/>
                <w:bCs/>
                <w:sz w:val="20"/>
                <w:szCs w:val="18"/>
                <w:lang w:val="en-US"/>
              </w:rPr>
            </w:pPr>
            <w:r w:rsidRPr="006519D4">
              <w:rPr>
                <w:b/>
                <w:bCs/>
                <w:sz w:val="20"/>
                <w:szCs w:val="18"/>
                <w:lang w:val="en-US"/>
              </w:rPr>
              <w:t>Belgium</w:t>
            </w:r>
          </w:p>
        </w:tc>
        <w:tc>
          <w:tcPr>
            <w:tcW w:w="3686" w:type="dxa"/>
          </w:tcPr>
          <w:p w14:paraId="083CE3A1" w14:textId="77777777" w:rsidR="00042A1F" w:rsidRDefault="00042A1F" w:rsidP="00042A1F">
            <w:pPr>
              <w:rPr>
                <w:sz w:val="20"/>
                <w:szCs w:val="18"/>
                <w:lang w:val="en-US"/>
              </w:rPr>
            </w:pPr>
            <w:r w:rsidRPr="00042A1F">
              <w:rPr>
                <w:i/>
                <w:iCs/>
                <w:sz w:val="20"/>
                <w:szCs w:val="18"/>
                <w:lang w:val="en-US"/>
              </w:rPr>
              <w:t>Age:</w:t>
            </w:r>
            <w:r>
              <w:rPr>
                <w:sz w:val="20"/>
                <w:szCs w:val="18"/>
                <w:lang w:val="en-US"/>
              </w:rPr>
              <w:t xml:space="preserve"> 65 </w:t>
            </w:r>
          </w:p>
          <w:p w14:paraId="2A42F95B"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A708DC">
              <w:rPr>
                <w:sz w:val="20"/>
                <w:szCs w:val="18"/>
                <w:lang w:val="en-US"/>
              </w:rPr>
              <w:t>4</w:t>
            </w:r>
            <w:r>
              <w:rPr>
                <w:sz w:val="20"/>
                <w:szCs w:val="18"/>
                <w:lang w:val="en-US"/>
              </w:rPr>
              <w:t>5 years</w:t>
            </w:r>
          </w:p>
        </w:tc>
        <w:tc>
          <w:tcPr>
            <w:tcW w:w="3680" w:type="dxa"/>
          </w:tcPr>
          <w:p w14:paraId="72D57CAD" w14:textId="77777777" w:rsidR="00042A1F" w:rsidRDefault="00042A1F" w:rsidP="00042A1F">
            <w:pPr>
              <w:rPr>
                <w:sz w:val="20"/>
                <w:szCs w:val="18"/>
                <w:lang w:val="en-US"/>
              </w:rPr>
            </w:pPr>
            <w:r w:rsidRPr="00042A1F">
              <w:rPr>
                <w:i/>
                <w:iCs/>
                <w:sz w:val="20"/>
                <w:szCs w:val="18"/>
                <w:lang w:val="en-US"/>
              </w:rPr>
              <w:t>Age:</w:t>
            </w:r>
            <w:r>
              <w:rPr>
                <w:sz w:val="20"/>
                <w:szCs w:val="18"/>
                <w:lang w:val="en-US"/>
              </w:rPr>
              <w:t xml:space="preserve"> 65 </w:t>
            </w:r>
          </w:p>
          <w:p w14:paraId="0F9C4000"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4</w:t>
            </w:r>
            <w:r w:rsidR="00A708DC">
              <w:rPr>
                <w:sz w:val="20"/>
                <w:szCs w:val="18"/>
                <w:lang w:val="en-US"/>
              </w:rPr>
              <w:t>5</w:t>
            </w:r>
            <w:r>
              <w:rPr>
                <w:sz w:val="20"/>
                <w:szCs w:val="18"/>
                <w:lang w:val="en-US"/>
              </w:rPr>
              <w:t xml:space="preserve"> years</w:t>
            </w:r>
          </w:p>
        </w:tc>
      </w:tr>
      <w:tr w:rsidR="00042A1F" w:rsidRPr="00607129" w14:paraId="01A28621" w14:textId="77777777" w:rsidTr="006519D4">
        <w:trPr>
          <w:jc w:val="center"/>
        </w:trPr>
        <w:tc>
          <w:tcPr>
            <w:tcW w:w="1696" w:type="dxa"/>
          </w:tcPr>
          <w:p w14:paraId="611D4B89" w14:textId="77777777" w:rsidR="00042A1F" w:rsidRPr="006519D4" w:rsidRDefault="00042A1F" w:rsidP="006E67B0">
            <w:pPr>
              <w:rPr>
                <w:b/>
                <w:bCs/>
                <w:sz w:val="20"/>
                <w:szCs w:val="18"/>
                <w:lang w:val="en-US"/>
              </w:rPr>
            </w:pPr>
            <w:r w:rsidRPr="006519D4">
              <w:rPr>
                <w:b/>
                <w:bCs/>
                <w:sz w:val="20"/>
                <w:szCs w:val="18"/>
                <w:lang w:val="en-US"/>
              </w:rPr>
              <w:t>Czech Republic</w:t>
            </w:r>
            <w:r w:rsidR="005577BF">
              <w:rPr>
                <w:b/>
                <w:bCs/>
                <w:sz w:val="20"/>
                <w:szCs w:val="18"/>
                <w:lang w:val="en-US"/>
              </w:rPr>
              <w:t>*</w:t>
            </w:r>
          </w:p>
        </w:tc>
        <w:tc>
          <w:tcPr>
            <w:tcW w:w="3686" w:type="dxa"/>
          </w:tcPr>
          <w:p w14:paraId="57BEE209" w14:textId="77777777" w:rsidR="00042A1F" w:rsidRDefault="00042A1F" w:rsidP="006E67B0">
            <w:pPr>
              <w:rPr>
                <w:sz w:val="20"/>
                <w:szCs w:val="18"/>
                <w:lang w:val="en-US"/>
              </w:rPr>
            </w:pPr>
            <w:r w:rsidRPr="00042A1F">
              <w:rPr>
                <w:i/>
                <w:iCs/>
                <w:sz w:val="20"/>
                <w:szCs w:val="18"/>
                <w:lang w:val="en-US"/>
              </w:rPr>
              <w:t xml:space="preserve">Age: </w:t>
            </w:r>
            <w:r w:rsidR="00A708DC" w:rsidRPr="00A708DC">
              <w:rPr>
                <w:sz w:val="20"/>
                <w:szCs w:val="18"/>
                <w:lang w:val="en-US"/>
              </w:rPr>
              <w:t>62 and 2 months for males</w:t>
            </w:r>
            <w:r w:rsidR="00A708DC">
              <w:rPr>
                <w:sz w:val="20"/>
                <w:szCs w:val="18"/>
                <w:lang w:val="en-US"/>
              </w:rPr>
              <w:t>,</w:t>
            </w:r>
            <w:r w:rsidR="00A708DC" w:rsidRPr="00A708DC">
              <w:rPr>
                <w:sz w:val="20"/>
                <w:szCs w:val="18"/>
                <w:lang w:val="en-US"/>
              </w:rPr>
              <w:t xml:space="preserve"> depends upon the number of children </w:t>
            </w:r>
            <w:r w:rsidR="00A708DC">
              <w:rPr>
                <w:sz w:val="20"/>
                <w:szCs w:val="18"/>
                <w:lang w:val="en-US"/>
              </w:rPr>
              <w:t>for females (</w:t>
            </w:r>
            <w:r w:rsidR="00A708DC" w:rsidRPr="00A708DC">
              <w:rPr>
                <w:sz w:val="20"/>
                <w:szCs w:val="18"/>
                <w:lang w:val="en-US"/>
              </w:rPr>
              <w:t>61</w:t>
            </w:r>
            <w:r w:rsidR="00A708DC">
              <w:rPr>
                <w:sz w:val="20"/>
                <w:szCs w:val="18"/>
                <w:lang w:val="en-US"/>
              </w:rPr>
              <w:t xml:space="preserve"> if no children</w:t>
            </w:r>
            <w:r w:rsidR="00A708DC" w:rsidRPr="00A708DC">
              <w:rPr>
                <w:sz w:val="20"/>
                <w:szCs w:val="18"/>
                <w:lang w:val="en-US"/>
              </w:rPr>
              <w:t>,</w:t>
            </w:r>
            <w:r w:rsidR="00A708DC">
              <w:rPr>
                <w:sz w:val="20"/>
                <w:szCs w:val="18"/>
                <w:lang w:val="en-US"/>
              </w:rPr>
              <w:t xml:space="preserve"> </w:t>
            </w:r>
            <w:r w:rsidR="00A708DC" w:rsidRPr="00A708DC">
              <w:rPr>
                <w:sz w:val="20"/>
                <w:szCs w:val="18"/>
                <w:lang w:val="en-US"/>
              </w:rPr>
              <w:t xml:space="preserve">60 </w:t>
            </w:r>
            <w:r w:rsidR="00A708DC">
              <w:rPr>
                <w:sz w:val="20"/>
                <w:szCs w:val="18"/>
                <w:lang w:val="en-US"/>
              </w:rPr>
              <w:t>if 1 child, 59</w:t>
            </w:r>
            <w:r w:rsidR="00A708DC" w:rsidRPr="00A708DC">
              <w:rPr>
                <w:sz w:val="20"/>
                <w:szCs w:val="18"/>
                <w:lang w:val="en-US"/>
              </w:rPr>
              <w:t xml:space="preserve"> </w:t>
            </w:r>
            <w:r w:rsidR="00A708DC">
              <w:rPr>
                <w:sz w:val="20"/>
                <w:szCs w:val="18"/>
                <w:lang w:val="en-US"/>
              </w:rPr>
              <w:t>if 2 children</w:t>
            </w:r>
            <w:r w:rsidR="00A708DC" w:rsidRPr="00A708DC">
              <w:rPr>
                <w:sz w:val="20"/>
                <w:szCs w:val="18"/>
                <w:lang w:val="en-US"/>
              </w:rPr>
              <w:t>,</w:t>
            </w:r>
            <w:r w:rsidR="00A708DC">
              <w:rPr>
                <w:sz w:val="20"/>
                <w:szCs w:val="18"/>
                <w:lang w:val="en-US"/>
              </w:rPr>
              <w:t xml:space="preserve"> </w:t>
            </w:r>
            <w:r w:rsidR="00A708DC" w:rsidRPr="00A708DC">
              <w:rPr>
                <w:sz w:val="20"/>
                <w:szCs w:val="18"/>
                <w:lang w:val="en-US"/>
              </w:rPr>
              <w:t xml:space="preserve">58 </w:t>
            </w:r>
            <w:r w:rsidR="00A708DC">
              <w:rPr>
                <w:sz w:val="20"/>
                <w:szCs w:val="18"/>
                <w:lang w:val="en-US"/>
              </w:rPr>
              <w:t xml:space="preserve">if </w:t>
            </w:r>
            <w:r w:rsidR="00A708DC" w:rsidRPr="00A708DC">
              <w:rPr>
                <w:sz w:val="20"/>
                <w:szCs w:val="18"/>
                <w:lang w:val="en-US"/>
              </w:rPr>
              <w:t>3 or 4 children,</w:t>
            </w:r>
            <w:r w:rsidR="00A708DC">
              <w:rPr>
                <w:sz w:val="20"/>
                <w:szCs w:val="18"/>
                <w:lang w:val="en-US"/>
              </w:rPr>
              <w:t xml:space="preserve"> </w:t>
            </w:r>
            <w:r w:rsidR="00A708DC" w:rsidRPr="00A708DC">
              <w:rPr>
                <w:sz w:val="20"/>
                <w:szCs w:val="18"/>
                <w:lang w:val="en-US"/>
              </w:rPr>
              <w:t xml:space="preserve">57 </w:t>
            </w:r>
            <w:r w:rsidR="00A708DC">
              <w:rPr>
                <w:sz w:val="20"/>
                <w:szCs w:val="18"/>
                <w:lang w:val="en-US"/>
              </w:rPr>
              <w:t>if 5 or more children</w:t>
            </w:r>
          </w:p>
          <w:p w14:paraId="3899E5B0"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A708DC">
              <w:rPr>
                <w:sz w:val="20"/>
                <w:szCs w:val="18"/>
                <w:lang w:val="en-US"/>
              </w:rPr>
              <w:t>27</w:t>
            </w:r>
            <w:r w:rsidR="003C4185">
              <w:rPr>
                <w:sz w:val="20"/>
                <w:szCs w:val="18"/>
                <w:lang w:val="en-US"/>
              </w:rPr>
              <w:t xml:space="preserve"> years</w:t>
            </w:r>
            <w:r w:rsidR="00A708DC">
              <w:rPr>
                <w:sz w:val="20"/>
                <w:szCs w:val="18"/>
                <w:lang w:val="en-US"/>
              </w:rPr>
              <w:t xml:space="preserve"> </w:t>
            </w:r>
            <w:r>
              <w:rPr>
                <w:sz w:val="20"/>
                <w:szCs w:val="18"/>
                <w:lang w:val="en-US"/>
              </w:rPr>
              <w:t>(</w:t>
            </w:r>
            <w:r w:rsidR="003C4185">
              <w:rPr>
                <w:sz w:val="20"/>
                <w:szCs w:val="18"/>
                <w:lang w:val="en-US"/>
              </w:rPr>
              <w:t>17</w:t>
            </w:r>
            <w:r>
              <w:rPr>
                <w:sz w:val="20"/>
                <w:szCs w:val="18"/>
                <w:lang w:val="en-US"/>
              </w:rPr>
              <w:t xml:space="preserve"> years if age of 65)</w:t>
            </w:r>
          </w:p>
        </w:tc>
        <w:tc>
          <w:tcPr>
            <w:tcW w:w="3680" w:type="dxa"/>
          </w:tcPr>
          <w:p w14:paraId="4FD621B8" w14:textId="77777777" w:rsidR="00042A1F" w:rsidRDefault="00042A1F" w:rsidP="006E67B0">
            <w:pPr>
              <w:rPr>
                <w:sz w:val="20"/>
                <w:szCs w:val="18"/>
                <w:lang w:val="en-US"/>
              </w:rPr>
            </w:pPr>
            <w:r w:rsidRPr="00042A1F">
              <w:rPr>
                <w:i/>
                <w:iCs/>
                <w:sz w:val="20"/>
                <w:szCs w:val="18"/>
                <w:lang w:val="en-US"/>
              </w:rPr>
              <w:t xml:space="preserve">Age: </w:t>
            </w:r>
            <w:r w:rsidR="003C4185" w:rsidRPr="00A708DC">
              <w:rPr>
                <w:sz w:val="20"/>
                <w:szCs w:val="18"/>
                <w:lang w:val="en-US"/>
              </w:rPr>
              <w:t xml:space="preserve">62 and </w:t>
            </w:r>
            <w:r w:rsidR="003C4185">
              <w:rPr>
                <w:sz w:val="20"/>
                <w:szCs w:val="18"/>
                <w:lang w:val="en-US"/>
              </w:rPr>
              <w:t>10</w:t>
            </w:r>
            <w:r w:rsidR="003C4185" w:rsidRPr="00A708DC">
              <w:rPr>
                <w:sz w:val="20"/>
                <w:szCs w:val="18"/>
                <w:lang w:val="en-US"/>
              </w:rPr>
              <w:t xml:space="preserve"> months for males</w:t>
            </w:r>
            <w:r w:rsidR="003C4185">
              <w:rPr>
                <w:sz w:val="20"/>
                <w:szCs w:val="18"/>
                <w:lang w:val="en-US"/>
              </w:rPr>
              <w:t>,</w:t>
            </w:r>
            <w:r w:rsidR="003C4185" w:rsidRPr="00A708DC">
              <w:rPr>
                <w:sz w:val="20"/>
                <w:szCs w:val="18"/>
                <w:lang w:val="en-US"/>
              </w:rPr>
              <w:t xml:space="preserve"> depends upon the number of children </w:t>
            </w:r>
            <w:r w:rsidR="003C4185">
              <w:rPr>
                <w:sz w:val="20"/>
                <w:szCs w:val="18"/>
                <w:lang w:val="en-US"/>
              </w:rPr>
              <w:t>for females (</w:t>
            </w:r>
            <w:r w:rsidR="003C4185" w:rsidRPr="00A708DC">
              <w:rPr>
                <w:sz w:val="20"/>
                <w:szCs w:val="18"/>
                <w:lang w:val="en-US"/>
              </w:rPr>
              <w:t>6</w:t>
            </w:r>
            <w:r w:rsidR="003C4185">
              <w:rPr>
                <w:sz w:val="20"/>
                <w:szCs w:val="18"/>
                <w:lang w:val="en-US"/>
              </w:rPr>
              <w:t>2 if no children</w:t>
            </w:r>
            <w:r w:rsidR="003C4185" w:rsidRPr="00A708DC">
              <w:rPr>
                <w:sz w:val="20"/>
                <w:szCs w:val="18"/>
                <w:lang w:val="en-US"/>
              </w:rPr>
              <w:t>,</w:t>
            </w:r>
            <w:r w:rsidR="003C4185">
              <w:rPr>
                <w:sz w:val="20"/>
                <w:szCs w:val="18"/>
                <w:lang w:val="en-US"/>
              </w:rPr>
              <w:t xml:space="preserve"> </w:t>
            </w:r>
            <w:r w:rsidR="003C4185" w:rsidRPr="00A708DC">
              <w:rPr>
                <w:sz w:val="20"/>
                <w:szCs w:val="18"/>
                <w:lang w:val="en-US"/>
              </w:rPr>
              <w:t>6</w:t>
            </w:r>
            <w:r w:rsidR="003C4185">
              <w:rPr>
                <w:sz w:val="20"/>
                <w:szCs w:val="18"/>
                <w:lang w:val="en-US"/>
              </w:rPr>
              <w:t>1</w:t>
            </w:r>
            <w:r w:rsidR="003C4185" w:rsidRPr="00A708DC">
              <w:rPr>
                <w:sz w:val="20"/>
                <w:szCs w:val="18"/>
                <w:lang w:val="en-US"/>
              </w:rPr>
              <w:t xml:space="preserve"> </w:t>
            </w:r>
            <w:r w:rsidR="003C4185">
              <w:rPr>
                <w:sz w:val="20"/>
                <w:szCs w:val="18"/>
                <w:lang w:val="en-US"/>
              </w:rPr>
              <w:t>if 1 child, 60</w:t>
            </w:r>
            <w:r w:rsidR="003C4185" w:rsidRPr="00A708DC">
              <w:rPr>
                <w:sz w:val="20"/>
                <w:szCs w:val="18"/>
                <w:lang w:val="en-US"/>
              </w:rPr>
              <w:t xml:space="preserve"> </w:t>
            </w:r>
            <w:r w:rsidR="003C4185">
              <w:rPr>
                <w:sz w:val="20"/>
                <w:szCs w:val="18"/>
                <w:lang w:val="en-US"/>
              </w:rPr>
              <w:t>if 2 children</w:t>
            </w:r>
            <w:r w:rsidR="003C4185" w:rsidRPr="00A708DC">
              <w:rPr>
                <w:sz w:val="20"/>
                <w:szCs w:val="18"/>
                <w:lang w:val="en-US"/>
              </w:rPr>
              <w:t>,</w:t>
            </w:r>
            <w:r w:rsidR="003C4185">
              <w:rPr>
                <w:sz w:val="20"/>
                <w:szCs w:val="18"/>
                <w:lang w:val="en-US"/>
              </w:rPr>
              <w:t xml:space="preserve"> 59</w:t>
            </w:r>
            <w:r w:rsidR="003C4185" w:rsidRPr="00A708DC">
              <w:rPr>
                <w:sz w:val="20"/>
                <w:szCs w:val="18"/>
                <w:lang w:val="en-US"/>
              </w:rPr>
              <w:t xml:space="preserve"> </w:t>
            </w:r>
            <w:r w:rsidR="003C4185">
              <w:rPr>
                <w:sz w:val="20"/>
                <w:szCs w:val="18"/>
                <w:lang w:val="en-US"/>
              </w:rPr>
              <w:t xml:space="preserve">if </w:t>
            </w:r>
            <w:r w:rsidR="003C4185" w:rsidRPr="00A708DC">
              <w:rPr>
                <w:sz w:val="20"/>
                <w:szCs w:val="18"/>
                <w:lang w:val="en-US"/>
              </w:rPr>
              <w:t>3 or 4 children,</w:t>
            </w:r>
            <w:r w:rsidR="003C4185">
              <w:rPr>
                <w:sz w:val="20"/>
                <w:szCs w:val="18"/>
                <w:lang w:val="en-US"/>
              </w:rPr>
              <w:t xml:space="preserve"> </w:t>
            </w:r>
            <w:r w:rsidR="003C4185" w:rsidRPr="00A708DC">
              <w:rPr>
                <w:sz w:val="20"/>
                <w:szCs w:val="18"/>
                <w:lang w:val="en-US"/>
              </w:rPr>
              <w:t>5</w:t>
            </w:r>
            <w:r w:rsidR="003C4185">
              <w:rPr>
                <w:sz w:val="20"/>
                <w:szCs w:val="18"/>
                <w:lang w:val="en-US"/>
              </w:rPr>
              <w:t>8</w:t>
            </w:r>
            <w:r w:rsidR="003C4185" w:rsidRPr="00A708DC">
              <w:rPr>
                <w:sz w:val="20"/>
                <w:szCs w:val="18"/>
                <w:lang w:val="en-US"/>
              </w:rPr>
              <w:t xml:space="preserve"> </w:t>
            </w:r>
            <w:r w:rsidR="003C4185">
              <w:rPr>
                <w:sz w:val="20"/>
                <w:szCs w:val="18"/>
                <w:lang w:val="en-US"/>
              </w:rPr>
              <w:t>if 5 or more children</w:t>
            </w:r>
          </w:p>
          <w:p w14:paraId="0E370C67"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3C4185" w:rsidRPr="003C4185">
              <w:rPr>
                <w:sz w:val="20"/>
                <w:szCs w:val="18"/>
                <w:lang w:val="en-US"/>
              </w:rPr>
              <w:t xml:space="preserve">31 </w:t>
            </w:r>
            <w:r w:rsidR="003C4185">
              <w:rPr>
                <w:sz w:val="20"/>
                <w:szCs w:val="18"/>
                <w:lang w:val="en-US"/>
              </w:rPr>
              <w:t>years (</w:t>
            </w:r>
            <w:r w:rsidR="003C4185" w:rsidRPr="003C4185">
              <w:rPr>
                <w:sz w:val="20"/>
                <w:szCs w:val="18"/>
                <w:lang w:val="en-US"/>
              </w:rPr>
              <w:t xml:space="preserve">20 </w:t>
            </w:r>
            <w:r w:rsidR="003C4185">
              <w:rPr>
                <w:sz w:val="20"/>
                <w:szCs w:val="18"/>
                <w:lang w:val="en-US"/>
              </w:rPr>
              <w:t>years</w:t>
            </w:r>
            <w:r w:rsidR="003C4185" w:rsidRPr="003C4185">
              <w:rPr>
                <w:sz w:val="20"/>
                <w:szCs w:val="18"/>
                <w:lang w:val="en-US"/>
              </w:rPr>
              <w:t xml:space="preserve"> if </w:t>
            </w:r>
            <w:r w:rsidR="003C4185">
              <w:rPr>
                <w:sz w:val="20"/>
                <w:szCs w:val="18"/>
                <w:lang w:val="en-US"/>
              </w:rPr>
              <w:t>age of 67 and 10 months)</w:t>
            </w:r>
          </w:p>
        </w:tc>
      </w:tr>
      <w:tr w:rsidR="00042A1F" w:rsidRPr="00042A1F" w14:paraId="3721122B" w14:textId="77777777" w:rsidTr="006519D4">
        <w:trPr>
          <w:jc w:val="center"/>
        </w:trPr>
        <w:tc>
          <w:tcPr>
            <w:tcW w:w="1696" w:type="dxa"/>
          </w:tcPr>
          <w:p w14:paraId="1934048F" w14:textId="77777777" w:rsidR="00042A1F" w:rsidRPr="006519D4" w:rsidRDefault="00A708DC" w:rsidP="006E67B0">
            <w:pPr>
              <w:rPr>
                <w:b/>
                <w:bCs/>
                <w:sz w:val="20"/>
                <w:szCs w:val="18"/>
                <w:lang w:val="en-US"/>
              </w:rPr>
            </w:pPr>
            <w:r w:rsidRPr="006519D4">
              <w:rPr>
                <w:b/>
                <w:bCs/>
                <w:sz w:val="20"/>
                <w:szCs w:val="18"/>
                <w:lang w:val="en-US"/>
              </w:rPr>
              <w:t>Denmark</w:t>
            </w:r>
          </w:p>
        </w:tc>
        <w:tc>
          <w:tcPr>
            <w:tcW w:w="3686" w:type="dxa"/>
          </w:tcPr>
          <w:p w14:paraId="50B76184" w14:textId="77777777" w:rsidR="00042A1F" w:rsidRDefault="003C4185" w:rsidP="006E67B0">
            <w:pPr>
              <w:rPr>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65 (67 for those who had reached the age of 60 on 1.7.1999)</w:t>
            </w:r>
          </w:p>
          <w:p w14:paraId="32CEDFF0" w14:textId="77777777" w:rsidR="003C4185" w:rsidRPr="00042A1F" w:rsidRDefault="003C4185" w:rsidP="006E67B0">
            <w:pPr>
              <w:rPr>
                <w:sz w:val="20"/>
                <w:szCs w:val="18"/>
                <w:lang w:val="en-US"/>
              </w:rPr>
            </w:pPr>
            <w:r w:rsidRPr="00042A1F">
              <w:rPr>
                <w:i/>
                <w:iCs/>
                <w:sz w:val="20"/>
                <w:szCs w:val="18"/>
                <w:lang w:val="en-US"/>
              </w:rPr>
              <w:t>Contributions</w:t>
            </w:r>
            <w:r w:rsidRPr="003C4185">
              <w:rPr>
                <w:i/>
                <w:iCs/>
                <w:sz w:val="20"/>
                <w:szCs w:val="18"/>
                <w:lang w:val="en-US"/>
              </w:rPr>
              <w:t>:</w:t>
            </w:r>
            <w:r>
              <w:rPr>
                <w:sz w:val="20"/>
                <w:szCs w:val="18"/>
                <w:lang w:val="en-US"/>
              </w:rPr>
              <w:t xml:space="preserve"> -</w:t>
            </w:r>
          </w:p>
        </w:tc>
        <w:tc>
          <w:tcPr>
            <w:tcW w:w="3680" w:type="dxa"/>
          </w:tcPr>
          <w:p w14:paraId="29FC44CF" w14:textId="77777777" w:rsidR="003C4185" w:rsidRDefault="003C4185" w:rsidP="006E67B0">
            <w:pPr>
              <w:rPr>
                <w:i/>
                <w:iCs/>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65 (67 for those who had reached the age of 60 on 1.7.1999)</w:t>
            </w:r>
            <w:r w:rsidRPr="00042A1F">
              <w:rPr>
                <w:i/>
                <w:iCs/>
                <w:sz w:val="20"/>
                <w:szCs w:val="18"/>
                <w:lang w:val="en-US"/>
              </w:rPr>
              <w:t xml:space="preserve"> </w:t>
            </w:r>
          </w:p>
          <w:p w14:paraId="637CB095" w14:textId="77777777" w:rsidR="00042A1F" w:rsidRPr="00042A1F" w:rsidRDefault="003C4185" w:rsidP="006E67B0">
            <w:pPr>
              <w:rPr>
                <w:sz w:val="20"/>
                <w:szCs w:val="18"/>
                <w:lang w:val="en-US"/>
              </w:rPr>
            </w:pPr>
            <w:r w:rsidRPr="00042A1F">
              <w:rPr>
                <w:i/>
                <w:iCs/>
                <w:sz w:val="20"/>
                <w:szCs w:val="18"/>
                <w:lang w:val="en-US"/>
              </w:rPr>
              <w:t>Contributions</w:t>
            </w:r>
            <w:r w:rsidRPr="003C4185">
              <w:rPr>
                <w:i/>
                <w:iCs/>
                <w:sz w:val="20"/>
                <w:szCs w:val="18"/>
                <w:lang w:val="en-US"/>
              </w:rPr>
              <w:t>:</w:t>
            </w:r>
            <w:r>
              <w:rPr>
                <w:sz w:val="20"/>
                <w:szCs w:val="18"/>
                <w:lang w:val="en-US"/>
              </w:rPr>
              <w:t xml:space="preserve"> -</w:t>
            </w:r>
          </w:p>
        </w:tc>
      </w:tr>
      <w:tr w:rsidR="00042A1F" w:rsidRPr="00042A1F" w14:paraId="4C2E6F0E" w14:textId="77777777" w:rsidTr="006519D4">
        <w:trPr>
          <w:jc w:val="center"/>
        </w:trPr>
        <w:tc>
          <w:tcPr>
            <w:tcW w:w="1696" w:type="dxa"/>
          </w:tcPr>
          <w:p w14:paraId="15C82741" w14:textId="77777777" w:rsidR="00042A1F" w:rsidRPr="006519D4" w:rsidRDefault="003C4185" w:rsidP="006E67B0">
            <w:pPr>
              <w:rPr>
                <w:b/>
                <w:bCs/>
                <w:sz w:val="20"/>
                <w:szCs w:val="18"/>
                <w:lang w:val="en-US"/>
              </w:rPr>
            </w:pPr>
            <w:r w:rsidRPr="006519D4">
              <w:rPr>
                <w:b/>
                <w:bCs/>
                <w:sz w:val="20"/>
                <w:szCs w:val="18"/>
                <w:lang w:val="en-US"/>
              </w:rPr>
              <w:t>Estonia</w:t>
            </w:r>
            <w:r w:rsidR="005577BF">
              <w:rPr>
                <w:b/>
                <w:bCs/>
                <w:sz w:val="20"/>
                <w:szCs w:val="18"/>
                <w:lang w:val="en-US"/>
              </w:rPr>
              <w:t>*</w:t>
            </w:r>
          </w:p>
        </w:tc>
        <w:tc>
          <w:tcPr>
            <w:tcW w:w="3686" w:type="dxa"/>
          </w:tcPr>
          <w:p w14:paraId="29F1C35B" w14:textId="77777777" w:rsidR="00042A1F" w:rsidRDefault="003C4185" w:rsidP="006E67B0">
            <w:pPr>
              <w:rPr>
                <w:sz w:val="20"/>
                <w:szCs w:val="18"/>
                <w:lang w:val="en-US"/>
              </w:rPr>
            </w:pPr>
            <w:r w:rsidRPr="003C4185">
              <w:rPr>
                <w:i/>
                <w:iCs/>
                <w:sz w:val="20"/>
                <w:szCs w:val="18"/>
                <w:lang w:val="en-US"/>
              </w:rPr>
              <w:t>Age:</w:t>
            </w:r>
            <w:r>
              <w:rPr>
                <w:sz w:val="20"/>
                <w:szCs w:val="18"/>
                <w:lang w:val="en-US"/>
              </w:rPr>
              <w:t xml:space="preserve"> 63 for males and 61 for females</w:t>
            </w:r>
          </w:p>
          <w:p w14:paraId="137E6B40" w14:textId="77777777" w:rsidR="003C4185" w:rsidRPr="00042A1F" w:rsidRDefault="003C4185" w:rsidP="006E67B0">
            <w:pPr>
              <w:rPr>
                <w:sz w:val="20"/>
                <w:szCs w:val="18"/>
                <w:lang w:val="en-US"/>
              </w:rPr>
            </w:pPr>
            <w:r w:rsidRPr="003C4185">
              <w:rPr>
                <w:i/>
                <w:iCs/>
                <w:sz w:val="20"/>
                <w:szCs w:val="18"/>
                <w:lang w:val="en-US"/>
              </w:rPr>
              <w:t>Contributions:</w:t>
            </w:r>
            <w:r>
              <w:rPr>
                <w:sz w:val="20"/>
                <w:szCs w:val="18"/>
                <w:lang w:val="en-US"/>
              </w:rPr>
              <w:t xml:space="preserve"> 15 years</w:t>
            </w:r>
          </w:p>
        </w:tc>
        <w:tc>
          <w:tcPr>
            <w:tcW w:w="3680" w:type="dxa"/>
          </w:tcPr>
          <w:p w14:paraId="753AA0AB" w14:textId="77777777" w:rsidR="003C4185" w:rsidRDefault="003C4185" w:rsidP="003C4185">
            <w:pPr>
              <w:rPr>
                <w:sz w:val="20"/>
                <w:szCs w:val="18"/>
                <w:lang w:val="en-US"/>
              </w:rPr>
            </w:pPr>
            <w:r w:rsidRPr="003C4185">
              <w:rPr>
                <w:i/>
                <w:iCs/>
                <w:sz w:val="20"/>
                <w:szCs w:val="18"/>
                <w:lang w:val="en-US"/>
              </w:rPr>
              <w:t>Age:</w:t>
            </w:r>
            <w:r>
              <w:rPr>
                <w:sz w:val="20"/>
                <w:szCs w:val="18"/>
                <w:lang w:val="en-US"/>
              </w:rPr>
              <w:t xml:space="preserve"> 63 for males and 62 and 6 months for females</w:t>
            </w:r>
          </w:p>
          <w:p w14:paraId="7C60218C" w14:textId="77777777" w:rsidR="00042A1F" w:rsidRPr="00042A1F" w:rsidRDefault="003C4185" w:rsidP="006E67B0">
            <w:pPr>
              <w:rPr>
                <w:sz w:val="20"/>
                <w:szCs w:val="18"/>
                <w:lang w:val="en-US"/>
              </w:rPr>
            </w:pPr>
            <w:r w:rsidRPr="003C4185">
              <w:rPr>
                <w:i/>
                <w:iCs/>
                <w:sz w:val="20"/>
                <w:szCs w:val="18"/>
                <w:lang w:val="en-US"/>
              </w:rPr>
              <w:t>Contributions:</w:t>
            </w:r>
            <w:r>
              <w:rPr>
                <w:sz w:val="20"/>
                <w:szCs w:val="18"/>
                <w:lang w:val="en-US"/>
              </w:rPr>
              <w:t xml:space="preserve"> 15 years</w:t>
            </w:r>
          </w:p>
        </w:tc>
      </w:tr>
      <w:tr w:rsidR="00042A1F" w:rsidRPr="00607129" w14:paraId="6B287AFD" w14:textId="77777777" w:rsidTr="006519D4">
        <w:trPr>
          <w:jc w:val="center"/>
        </w:trPr>
        <w:tc>
          <w:tcPr>
            <w:tcW w:w="1696" w:type="dxa"/>
          </w:tcPr>
          <w:p w14:paraId="1C2656C7" w14:textId="77777777" w:rsidR="00042A1F" w:rsidRPr="006519D4" w:rsidRDefault="003C4185" w:rsidP="006E67B0">
            <w:pPr>
              <w:rPr>
                <w:b/>
                <w:bCs/>
                <w:sz w:val="20"/>
                <w:szCs w:val="18"/>
                <w:lang w:val="en-US"/>
              </w:rPr>
            </w:pPr>
            <w:r w:rsidRPr="006519D4">
              <w:rPr>
                <w:b/>
                <w:bCs/>
                <w:sz w:val="20"/>
                <w:szCs w:val="18"/>
                <w:lang w:val="en-US"/>
              </w:rPr>
              <w:t>France</w:t>
            </w:r>
            <w:r w:rsidR="005577BF">
              <w:rPr>
                <w:b/>
                <w:bCs/>
                <w:sz w:val="20"/>
                <w:szCs w:val="18"/>
                <w:lang w:val="en-US"/>
              </w:rPr>
              <w:t>*</w:t>
            </w:r>
          </w:p>
        </w:tc>
        <w:tc>
          <w:tcPr>
            <w:tcW w:w="3686" w:type="dxa"/>
          </w:tcPr>
          <w:p w14:paraId="662F5566" w14:textId="77777777" w:rsidR="00042A1F" w:rsidRPr="00F03DCA" w:rsidRDefault="003C4185" w:rsidP="006E67B0">
            <w:pPr>
              <w:rPr>
                <w:i/>
                <w:iCs/>
                <w:sz w:val="20"/>
                <w:szCs w:val="18"/>
                <w:lang w:val="en-US"/>
              </w:rPr>
            </w:pPr>
            <w:r w:rsidRPr="00F03DCA">
              <w:rPr>
                <w:i/>
                <w:iCs/>
                <w:sz w:val="20"/>
                <w:szCs w:val="18"/>
                <w:lang w:val="en-US"/>
              </w:rPr>
              <w:t>Age:</w:t>
            </w:r>
          </w:p>
          <w:p w14:paraId="4D8B6F2E" w14:textId="77777777" w:rsidR="003C4185" w:rsidRPr="003C4185" w:rsidRDefault="003C4185" w:rsidP="003C4185">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completed: 60 for persons born before 1 July 1951. As of 1 July 2011, </w:t>
            </w:r>
            <w:r w:rsidR="00F03DCA" w:rsidRPr="003C4185">
              <w:rPr>
                <w:sz w:val="20"/>
                <w:szCs w:val="18"/>
                <w:lang w:val="en-US"/>
              </w:rPr>
              <w:t xml:space="preserve">gradual increase </w:t>
            </w:r>
            <w:r w:rsidRPr="003C4185">
              <w:rPr>
                <w:sz w:val="20"/>
                <w:szCs w:val="18"/>
                <w:lang w:val="en-US"/>
              </w:rPr>
              <w:t xml:space="preserve">by four months per birth year to reach 62 for persons born in 1956 or later. </w:t>
            </w:r>
          </w:p>
          <w:p w14:paraId="26A13765" w14:textId="77777777" w:rsidR="003C4185" w:rsidRDefault="003C4185" w:rsidP="003C4185">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not completed: 65 for persons born before 1 July 1951. As of 1 July 2011, gradual increase </w:t>
            </w:r>
            <w:r w:rsidR="00F03DCA">
              <w:rPr>
                <w:sz w:val="20"/>
                <w:szCs w:val="18"/>
                <w:lang w:val="en-US"/>
              </w:rPr>
              <w:t>by</w:t>
            </w:r>
            <w:r w:rsidRPr="003C4185">
              <w:rPr>
                <w:sz w:val="20"/>
                <w:szCs w:val="18"/>
                <w:lang w:val="en-US"/>
              </w:rPr>
              <w:t xml:space="preserve"> 4 month per birth year to reach 67 for persons born in 1956 or later.  </w:t>
            </w:r>
          </w:p>
          <w:p w14:paraId="18D9380B" w14:textId="77777777" w:rsidR="003C4185" w:rsidRPr="00F03DCA" w:rsidRDefault="00F03DCA" w:rsidP="003C4185">
            <w:pPr>
              <w:rPr>
                <w:i/>
                <w:iCs/>
                <w:sz w:val="20"/>
                <w:szCs w:val="18"/>
                <w:lang w:val="en-US"/>
              </w:rPr>
            </w:pPr>
            <w:r w:rsidRPr="00F03DCA">
              <w:rPr>
                <w:i/>
                <w:iCs/>
                <w:sz w:val="20"/>
                <w:szCs w:val="18"/>
                <w:lang w:val="en-US"/>
              </w:rPr>
              <w:t>Contributions:</w:t>
            </w:r>
          </w:p>
          <w:p w14:paraId="37E9D17E" w14:textId="77777777" w:rsidR="00F03DCA" w:rsidRPr="00042A1F" w:rsidRDefault="00F03DCA" w:rsidP="00F03DCA">
            <w:pPr>
              <w:rPr>
                <w:sz w:val="20"/>
                <w:szCs w:val="18"/>
                <w:lang w:val="en-US"/>
              </w:rPr>
            </w:pPr>
            <w:r>
              <w:rPr>
                <w:sz w:val="20"/>
                <w:szCs w:val="18"/>
                <w:lang w:val="en-US"/>
              </w:rPr>
              <w:t>D</w:t>
            </w:r>
            <w:r w:rsidRPr="00F03DCA">
              <w:rPr>
                <w:sz w:val="20"/>
                <w:szCs w:val="18"/>
                <w:lang w:val="en-US"/>
              </w:rPr>
              <w:t>etermined according to the birth year of the person concerned</w:t>
            </w:r>
            <w:r>
              <w:rPr>
                <w:sz w:val="20"/>
                <w:szCs w:val="18"/>
                <w:lang w:val="en-US"/>
              </w:rPr>
              <w:t xml:space="preserve"> - </w:t>
            </w:r>
            <w:r w:rsidRPr="00F03DCA">
              <w:rPr>
                <w:sz w:val="20"/>
                <w:szCs w:val="18"/>
                <w:lang w:val="en-US"/>
              </w:rPr>
              <w:t>1949: 160 quarters, 1952: 164 quarters</w:t>
            </w:r>
          </w:p>
        </w:tc>
        <w:tc>
          <w:tcPr>
            <w:tcW w:w="3680" w:type="dxa"/>
          </w:tcPr>
          <w:p w14:paraId="32E024ED" w14:textId="77777777" w:rsidR="00F03DCA" w:rsidRPr="00F03DCA" w:rsidRDefault="00F03DCA" w:rsidP="00F03DCA">
            <w:pPr>
              <w:rPr>
                <w:i/>
                <w:iCs/>
                <w:sz w:val="20"/>
                <w:szCs w:val="18"/>
                <w:lang w:val="en-US"/>
              </w:rPr>
            </w:pPr>
            <w:r w:rsidRPr="00F03DCA">
              <w:rPr>
                <w:i/>
                <w:iCs/>
                <w:sz w:val="20"/>
                <w:szCs w:val="18"/>
                <w:lang w:val="en-US"/>
              </w:rPr>
              <w:t>Age:</w:t>
            </w:r>
          </w:p>
          <w:p w14:paraId="0B4C8893" w14:textId="77777777" w:rsidR="00F03DCA" w:rsidRPr="003C4185" w:rsidRDefault="00F03DCA" w:rsidP="00F03DCA">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completed: 60 for persons born before 1 July 1951. As of 1 July 2011, gradual increase by four months per birth year to reach 62 for persons born in 195</w:t>
            </w:r>
            <w:r>
              <w:rPr>
                <w:sz w:val="20"/>
                <w:szCs w:val="18"/>
                <w:lang w:val="en-US"/>
              </w:rPr>
              <w:t>5</w:t>
            </w:r>
            <w:r w:rsidRPr="003C4185">
              <w:rPr>
                <w:sz w:val="20"/>
                <w:szCs w:val="18"/>
                <w:lang w:val="en-US"/>
              </w:rPr>
              <w:t xml:space="preserve"> or later. </w:t>
            </w:r>
          </w:p>
          <w:p w14:paraId="26BC665B" w14:textId="77777777" w:rsidR="00F03DCA" w:rsidRDefault="00F03DCA" w:rsidP="00F03DCA">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not completed: 65 for persons born before 1 July 1951. As of 1 July 2011, gradual increase </w:t>
            </w:r>
            <w:r>
              <w:rPr>
                <w:sz w:val="20"/>
                <w:szCs w:val="18"/>
                <w:lang w:val="en-US"/>
              </w:rPr>
              <w:t>by</w:t>
            </w:r>
            <w:r w:rsidRPr="003C4185">
              <w:rPr>
                <w:sz w:val="20"/>
                <w:szCs w:val="18"/>
                <w:lang w:val="en-US"/>
              </w:rPr>
              <w:t xml:space="preserve"> </w:t>
            </w:r>
            <w:r>
              <w:rPr>
                <w:sz w:val="20"/>
                <w:szCs w:val="18"/>
                <w:lang w:val="en-US"/>
              </w:rPr>
              <w:t>5</w:t>
            </w:r>
            <w:r w:rsidRPr="003C4185">
              <w:rPr>
                <w:sz w:val="20"/>
                <w:szCs w:val="18"/>
                <w:lang w:val="en-US"/>
              </w:rPr>
              <w:t xml:space="preserve"> month per birth year to reach 67 for persons born in 195</w:t>
            </w:r>
            <w:r>
              <w:rPr>
                <w:sz w:val="20"/>
                <w:szCs w:val="18"/>
                <w:lang w:val="en-US"/>
              </w:rPr>
              <w:t>5</w:t>
            </w:r>
            <w:r w:rsidRPr="003C4185">
              <w:rPr>
                <w:sz w:val="20"/>
                <w:szCs w:val="18"/>
                <w:lang w:val="en-US"/>
              </w:rPr>
              <w:t xml:space="preserve"> or later.  </w:t>
            </w:r>
          </w:p>
          <w:p w14:paraId="63118EB8" w14:textId="77777777" w:rsidR="00F03DCA" w:rsidRPr="00F03DCA" w:rsidRDefault="00F03DCA" w:rsidP="00F03DCA">
            <w:pPr>
              <w:rPr>
                <w:i/>
                <w:iCs/>
                <w:sz w:val="20"/>
                <w:szCs w:val="18"/>
                <w:lang w:val="en-US"/>
              </w:rPr>
            </w:pPr>
            <w:r w:rsidRPr="00F03DCA">
              <w:rPr>
                <w:i/>
                <w:iCs/>
                <w:sz w:val="20"/>
                <w:szCs w:val="18"/>
                <w:lang w:val="en-US"/>
              </w:rPr>
              <w:t>Contributions:</w:t>
            </w:r>
          </w:p>
          <w:p w14:paraId="32DCECFF" w14:textId="77777777" w:rsidR="00042A1F" w:rsidRPr="00042A1F" w:rsidRDefault="00F03DCA" w:rsidP="00F03DCA">
            <w:pPr>
              <w:rPr>
                <w:sz w:val="20"/>
                <w:szCs w:val="18"/>
                <w:lang w:val="en-US"/>
              </w:rPr>
            </w:pPr>
            <w:r>
              <w:rPr>
                <w:sz w:val="20"/>
                <w:szCs w:val="18"/>
                <w:lang w:val="en-US"/>
              </w:rPr>
              <w:t>D</w:t>
            </w:r>
            <w:r w:rsidRPr="00F03DCA">
              <w:rPr>
                <w:sz w:val="20"/>
                <w:szCs w:val="18"/>
                <w:lang w:val="en-US"/>
              </w:rPr>
              <w:t>etermined according to the birth year of the person concerned</w:t>
            </w:r>
            <w:r>
              <w:rPr>
                <w:sz w:val="20"/>
                <w:szCs w:val="18"/>
                <w:lang w:val="en-US"/>
              </w:rPr>
              <w:t xml:space="preserve"> - </w:t>
            </w:r>
            <w:r w:rsidRPr="00F03DCA">
              <w:rPr>
                <w:sz w:val="20"/>
                <w:szCs w:val="18"/>
                <w:lang w:val="en-US"/>
              </w:rPr>
              <w:t>1952: 164 quarters; 1953 and 1954: 165 quarters, 1955 and 1956: 166 quarters</w:t>
            </w:r>
          </w:p>
        </w:tc>
      </w:tr>
      <w:tr w:rsidR="00375825" w:rsidRPr="00042A1F" w14:paraId="5955C2C0" w14:textId="77777777" w:rsidTr="006519D4">
        <w:trPr>
          <w:jc w:val="center"/>
        </w:trPr>
        <w:tc>
          <w:tcPr>
            <w:tcW w:w="1696" w:type="dxa"/>
          </w:tcPr>
          <w:p w14:paraId="19E94295" w14:textId="77777777" w:rsidR="00375825" w:rsidRPr="006519D4" w:rsidRDefault="00375825" w:rsidP="006E67B0">
            <w:pPr>
              <w:rPr>
                <w:b/>
                <w:bCs/>
                <w:sz w:val="20"/>
                <w:szCs w:val="18"/>
                <w:lang w:val="en-US"/>
              </w:rPr>
            </w:pPr>
            <w:r>
              <w:rPr>
                <w:b/>
                <w:bCs/>
                <w:sz w:val="20"/>
                <w:szCs w:val="18"/>
                <w:lang w:val="en-US"/>
              </w:rPr>
              <w:t>Germany*</w:t>
            </w:r>
          </w:p>
        </w:tc>
        <w:tc>
          <w:tcPr>
            <w:tcW w:w="3686" w:type="dxa"/>
          </w:tcPr>
          <w:p w14:paraId="73E5A479" w14:textId="77777777" w:rsidR="00375825" w:rsidRPr="00887CB4" w:rsidRDefault="00375825" w:rsidP="006E67B0">
            <w:pPr>
              <w:rPr>
                <w:i/>
                <w:iCs/>
                <w:sz w:val="20"/>
                <w:szCs w:val="18"/>
              </w:rPr>
            </w:pPr>
            <w:r>
              <w:rPr>
                <w:i/>
                <w:iCs/>
                <w:sz w:val="20"/>
                <w:szCs w:val="18"/>
                <w:lang w:val="en-US"/>
              </w:rPr>
              <w:t xml:space="preserve">Age: </w:t>
            </w:r>
            <w:r w:rsidRPr="00375825">
              <w:rPr>
                <w:sz w:val="20"/>
                <w:szCs w:val="18"/>
                <w:lang w:val="en-US"/>
              </w:rPr>
              <w:t>65</w:t>
            </w:r>
          </w:p>
          <w:p w14:paraId="2FB5F84D" w14:textId="77777777" w:rsidR="00375825" w:rsidRPr="00F03DCA" w:rsidRDefault="00375825" w:rsidP="006E67B0">
            <w:pPr>
              <w:rPr>
                <w:i/>
                <w:iCs/>
                <w:sz w:val="20"/>
                <w:szCs w:val="18"/>
                <w:lang w:val="en-US"/>
              </w:rPr>
            </w:pPr>
            <w:r>
              <w:rPr>
                <w:i/>
                <w:iCs/>
                <w:sz w:val="20"/>
                <w:szCs w:val="18"/>
                <w:lang w:val="en-US"/>
              </w:rPr>
              <w:t>Contributions:</w:t>
            </w:r>
            <w:r w:rsidRPr="00375825">
              <w:rPr>
                <w:sz w:val="20"/>
                <w:szCs w:val="18"/>
                <w:lang w:val="en-US"/>
              </w:rPr>
              <w:t xml:space="preserve"> 5 years</w:t>
            </w:r>
          </w:p>
        </w:tc>
        <w:tc>
          <w:tcPr>
            <w:tcW w:w="3680" w:type="dxa"/>
          </w:tcPr>
          <w:p w14:paraId="78F9FCEB" w14:textId="77777777" w:rsidR="00375825" w:rsidRDefault="00375825" w:rsidP="00F03DCA">
            <w:pPr>
              <w:rPr>
                <w:sz w:val="20"/>
                <w:szCs w:val="18"/>
                <w:lang w:val="en-US"/>
              </w:rPr>
            </w:pPr>
            <w:r>
              <w:rPr>
                <w:i/>
                <w:iCs/>
                <w:sz w:val="20"/>
                <w:szCs w:val="18"/>
                <w:lang w:val="en-US"/>
              </w:rPr>
              <w:t xml:space="preserve">Age: </w:t>
            </w:r>
            <w:r w:rsidRPr="00375825">
              <w:rPr>
                <w:sz w:val="20"/>
                <w:szCs w:val="18"/>
                <w:lang w:val="en-US"/>
              </w:rPr>
              <w:t>67 if born after 1963;</w:t>
            </w:r>
            <w:r w:rsidRPr="00375825">
              <w:rPr>
                <w:i/>
                <w:iCs/>
                <w:sz w:val="20"/>
                <w:szCs w:val="18"/>
                <w:lang w:val="en-US"/>
              </w:rPr>
              <w:t xml:space="preserve"> </w:t>
            </w:r>
            <w:r w:rsidRPr="00375825">
              <w:rPr>
                <w:sz w:val="20"/>
                <w:szCs w:val="18"/>
                <w:lang w:val="en-US"/>
              </w:rPr>
              <w:t>65 and 2 months if born after 1947</w:t>
            </w:r>
          </w:p>
          <w:p w14:paraId="0354093C" w14:textId="77777777" w:rsidR="00375825" w:rsidRPr="00F03DCA" w:rsidRDefault="00375825" w:rsidP="00F03DCA">
            <w:pPr>
              <w:rPr>
                <w:i/>
                <w:iCs/>
                <w:sz w:val="20"/>
                <w:szCs w:val="18"/>
                <w:lang w:val="en-US"/>
              </w:rPr>
            </w:pPr>
            <w:r>
              <w:rPr>
                <w:i/>
                <w:iCs/>
                <w:sz w:val="20"/>
                <w:szCs w:val="18"/>
                <w:lang w:val="en-US"/>
              </w:rPr>
              <w:t>Contributions:</w:t>
            </w:r>
            <w:r w:rsidRPr="00375825">
              <w:rPr>
                <w:sz w:val="20"/>
                <w:szCs w:val="18"/>
                <w:lang w:val="en-US"/>
              </w:rPr>
              <w:t xml:space="preserve"> 5 years</w:t>
            </w:r>
          </w:p>
        </w:tc>
      </w:tr>
      <w:tr w:rsidR="00042A1F" w:rsidRPr="00607129" w14:paraId="295EF10B" w14:textId="77777777" w:rsidTr="006519D4">
        <w:trPr>
          <w:jc w:val="center"/>
        </w:trPr>
        <w:tc>
          <w:tcPr>
            <w:tcW w:w="1696" w:type="dxa"/>
          </w:tcPr>
          <w:p w14:paraId="24A04EFD" w14:textId="77777777" w:rsidR="00042A1F" w:rsidRPr="006519D4" w:rsidRDefault="00F03DCA" w:rsidP="006E67B0">
            <w:pPr>
              <w:rPr>
                <w:b/>
                <w:bCs/>
                <w:sz w:val="20"/>
                <w:szCs w:val="18"/>
                <w:lang w:val="en-US"/>
              </w:rPr>
            </w:pPr>
            <w:r w:rsidRPr="006519D4">
              <w:rPr>
                <w:b/>
                <w:bCs/>
                <w:sz w:val="20"/>
                <w:szCs w:val="18"/>
                <w:lang w:val="en-US"/>
              </w:rPr>
              <w:t>Italy</w:t>
            </w:r>
            <w:r w:rsidR="005577BF">
              <w:rPr>
                <w:b/>
                <w:bCs/>
                <w:sz w:val="20"/>
                <w:szCs w:val="18"/>
                <w:lang w:val="en-US"/>
              </w:rPr>
              <w:t>*</w:t>
            </w:r>
          </w:p>
        </w:tc>
        <w:tc>
          <w:tcPr>
            <w:tcW w:w="3686" w:type="dxa"/>
          </w:tcPr>
          <w:p w14:paraId="648EF3FC" w14:textId="77777777" w:rsidR="00042A1F" w:rsidRDefault="00F03DCA" w:rsidP="006E67B0">
            <w:pPr>
              <w:rPr>
                <w:sz w:val="20"/>
                <w:szCs w:val="18"/>
                <w:lang w:val="en-US"/>
              </w:rPr>
            </w:pPr>
            <w:r w:rsidRPr="00F03DCA">
              <w:rPr>
                <w:i/>
                <w:iCs/>
                <w:sz w:val="20"/>
                <w:szCs w:val="18"/>
                <w:lang w:val="en-US"/>
              </w:rPr>
              <w:t>Age:</w:t>
            </w:r>
            <w:r>
              <w:rPr>
                <w:sz w:val="20"/>
                <w:szCs w:val="18"/>
                <w:lang w:val="en-US"/>
              </w:rPr>
              <w:t xml:space="preserve"> </w:t>
            </w:r>
            <w:r w:rsidRPr="00F03DCA">
              <w:rPr>
                <w:sz w:val="20"/>
                <w:szCs w:val="18"/>
                <w:lang w:val="en-US"/>
              </w:rPr>
              <w:t>66 for males, 61 only for females working in the public sector, 60 for the other</w:t>
            </w:r>
            <w:r>
              <w:rPr>
                <w:sz w:val="20"/>
                <w:szCs w:val="18"/>
                <w:lang w:val="en-US"/>
              </w:rPr>
              <w:t xml:space="preserve"> females </w:t>
            </w:r>
            <w:r w:rsidRPr="00F03DCA">
              <w:rPr>
                <w:sz w:val="20"/>
                <w:szCs w:val="18"/>
                <w:lang w:val="en-US"/>
              </w:rPr>
              <w:t xml:space="preserve"> </w:t>
            </w:r>
          </w:p>
          <w:p w14:paraId="6E1DFF5D" w14:textId="77777777" w:rsidR="00F03DCA" w:rsidRPr="00042A1F" w:rsidRDefault="00F03DCA" w:rsidP="006E67B0">
            <w:pPr>
              <w:rPr>
                <w:sz w:val="20"/>
                <w:szCs w:val="18"/>
                <w:lang w:val="en-US"/>
              </w:rPr>
            </w:pPr>
            <w:r w:rsidRPr="00F03DCA">
              <w:rPr>
                <w:i/>
                <w:iCs/>
                <w:sz w:val="20"/>
                <w:szCs w:val="18"/>
                <w:lang w:val="en-US"/>
              </w:rPr>
              <w:t>Contributions:</w:t>
            </w:r>
            <w:r>
              <w:rPr>
                <w:sz w:val="20"/>
                <w:szCs w:val="18"/>
                <w:lang w:val="en-US"/>
              </w:rPr>
              <w:t xml:space="preserve"> </w:t>
            </w:r>
            <w:r w:rsidRPr="00F03DCA">
              <w:rPr>
                <w:sz w:val="20"/>
                <w:szCs w:val="18"/>
                <w:lang w:val="en-US"/>
              </w:rPr>
              <w:t xml:space="preserve">40 </w:t>
            </w:r>
            <w:r>
              <w:rPr>
                <w:sz w:val="20"/>
                <w:szCs w:val="18"/>
                <w:lang w:val="en-US"/>
              </w:rPr>
              <w:t>years (</w:t>
            </w:r>
            <w:r w:rsidRPr="00F03DCA">
              <w:rPr>
                <w:sz w:val="20"/>
                <w:szCs w:val="18"/>
                <w:lang w:val="en-US"/>
              </w:rPr>
              <w:t>5 if retiring at age of 70 for those first insured after 1996</w:t>
            </w:r>
            <w:r>
              <w:rPr>
                <w:sz w:val="20"/>
                <w:szCs w:val="18"/>
                <w:lang w:val="en-US"/>
              </w:rPr>
              <w:t>)</w:t>
            </w:r>
          </w:p>
        </w:tc>
        <w:tc>
          <w:tcPr>
            <w:tcW w:w="3680" w:type="dxa"/>
          </w:tcPr>
          <w:p w14:paraId="01290BA8" w14:textId="77777777" w:rsidR="00042A1F" w:rsidRDefault="00F03DCA" w:rsidP="006E67B0">
            <w:pPr>
              <w:rPr>
                <w:sz w:val="20"/>
                <w:szCs w:val="18"/>
                <w:lang w:val="en-US"/>
              </w:rPr>
            </w:pPr>
            <w:r w:rsidRPr="00F03DCA">
              <w:rPr>
                <w:i/>
                <w:iCs/>
                <w:sz w:val="20"/>
                <w:szCs w:val="18"/>
                <w:lang w:val="en-US"/>
              </w:rPr>
              <w:t>Age:</w:t>
            </w:r>
            <w:r w:rsidRPr="00F03DCA">
              <w:rPr>
                <w:sz w:val="20"/>
                <w:szCs w:val="18"/>
                <w:lang w:val="en-US"/>
              </w:rPr>
              <w:t xml:space="preserve"> 66 and 3 months for </w:t>
            </w:r>
            <w:r>
              <w:rPr>
                <w:sz w:val="20"/>
                <w:szCs w:val="18"/>
                <w:lang w:val="en-US"/>
              </w:rPr>
              <w:t>m</w:t>
            </w:r>
            <w:r w:rsidRPr="00F03DCA">
              <w:rPr>
                <w:sz w:val="20"/>
                <w:szCs w:val="18"/>
                <w:lang w:val="en-US"/>
              </w:rPr>
              <w:t>ale</w:t>
            </w:r>
            <w:r>
              <w:rPr>
                <w:sz w:val="20"/>
                <w:szCs w:val="18"/>
                <w:lang w:val="en-US"/>
              </w:rPr>
              <w:t>s,</w:t>
            </w:r>
            <w:r w:rsidRPr="00F03DCA">
              <w:rPr>
                <w:sz w:val="20"/>
                <w:szCs w:val="18"/>
                <w:lang w:val="en-US"/>
              </w:rPr>
              <w:t xml:space="preserve"> 66 and 3 months for </w:t>
            </w:r>
            <w:r>
              <w:rPr>
                <w:sz w:val="20"/>
                <w:szCs w:val="18"/>
                <w:lang w:val="en-US"/>
              </w:rPr>
              <w:t>females working in the public sector, 64 and 9 months for self-employed females, 63 and 9 months for other females</w:t>
            </w:r>
          </w:p>
          <w:p w14:paraId="3D7E5E1A" w14:textId="77777777" w:rsidR="00F03DCA" w:rsidRPr="00042A1F" w:rsidRDefault="00F03DCA" w:rsidP="006E67B0">
            <w:pPr>
              <w:rPr>
                <w:sz w:val="20"/>
                <w:szCs w:val="18"/>
                <w:lang w:val="en-US"/>
              </w:rPr>
            </w:pPr>
            <w:r w:rsidRPr="00522DEE">
              <w:rPr>
                <w:i/>
                <w:iCs/>
                <w:sz w:val="20"/>
                <w:szCs w:val="18"/>
                <w:lang w:val="en-US"/>
              </w:rPr>
              <w:t>Contributions:</w:t>
            </w:r>
            <w:r>
              <w:rPr>
                <w:sz w:val="20"/>
                <w:szCs w:val="18"/>
                <w:lang w:val="en-US"/>
              </w:rPr>
              <w:t xml:space="preserve"> </w:t>
            </w:r>
            <w:r w:rsidR="00522DEE" w:rsidRPr="00522DEE">
              <w:rPr>
                <w:sz w:val="20"/>
                <w:szCs w:val="18"/>
                <w:lang w:val="en-US"/>
              </w:rPr>
              <w:t>42 years and 6 months</w:t>
            </w:r>
            <w:r w:rsidR="00522DEE">
              <w:rPr>
                <w:sz w:val="20"/>
                <w:szCs w:val="18"/>
                <w:lang w:val="en-US"/>
              </w:rPr>
              <w:t xml:space="preserve"> for males</w:t>
            </w:r>
            <w:r w:rsidR="00522DEE" w:rsidRPr="00522DEE">
              <w:rPr>
                <w:sz w:val="20"/>
                <w:szCs w:val="18"/>
                <w:lang w:val="en-US"/>
              </w:rPr>
              <w:t>, 41 years and 6 months</w:t>
            </w:r>
            <w:r w:rsidR="00522DEE">
              <w:rPr>
                <w:sz w:val="20"/>
                <w:szCs w:val="18"/>
                <w:lang w:val="en-US"/>
              </w:rPr>
              <w:t xml:space="preserve"> for females</w:t>
            </w:r>
          </w:p>
        </w:tc>
      </w:tr>
      <w:tr w:rsidR="00522DEE" w:rsidRPr="00607129" w14:paraId="11A30DF9" w14:textId="77777777" w:rsidTr="006519D4">
        <w:trPr>
          <w:jc w:val="center"/>
        </w:trPr>
        <w:tc>
          <w:tcPr>
            <w:tcW w:w="1696" w:type="dxa"/>
          </w:tcPr>
          <w:p w14:paraId="3B37363A" w14:textId="77777777" w:rsidR="00522DEE" w:rsidRPr="006519D4" w:rsidRDefault="005A7847" w:rsidP="006E67B0">
            <w:pPr>
              <w:rPr>
                <w:b/>
                <w:bCs/>
                <w:sz w:val="20"/>
                <w:szCs w:val="18"/>
                <w:lang w:val="en-US"/>
              </w:rPr>
            </w:pPr>
            <w:r w:rsidRPr="006519D4">
              <w:rPr>
                <w:b/>
                <w:bCs/>
                <w:sz w:val="20"/>
                <w:szCs w:val="18"/>
                <w:lang w:val="en-US"/>
              </w:rPr>
              <w:lastRenderedPageBreak/>
              <w:t>Slovenia</w:t>
            </w:r>
            <w:r w:rsidR="005577BF">
              <w:rPr>
                <w:b/>
                <w:bCs/>
                <w:sz w:val="20"/>
                <w:szCs w:val="18"/>
                <w:lang w:val="en-US"/>
              </w:rPr>
              <w:t>*</w:t>
            </w:r>
          </w:p>
        </w:tc>
        <w:tc>
          <w:tcPr>
            <w:tcW w:w="3686" w:type="dxa"/>
          </w:tcPr>
          <w:p w14:paraId="793FE35A" w14:textId="77777777" w:rsidR="005A7847" w:rsidRPr="005A7847" w:rsidRDefault="005A7847" w:rsidP="005A7847">
            <w:pPr>
              <w:rPr>
                <w:sz w:val="20"/>
                <w:szCs w:val="18"/>
                <w:lang w:val="en-US"/>
              </w:rPr>
            </w:pPr>
            <w:r w:rsidRPr="003C4185">
              <w:rPr>
                <w:i/>
                <w:iCs/>
                <w:sz w:val="20"/>
                <w:szCs w:val="18"/>
                <w:lang w:val="en-US"/>
              </w:rPr>
              <w:t>Age</w:t>
            </w:r>
            <w:r>
              <w:rPr>
                <w:i/>
                <w:iCs/>
                <w:sz w:val="20"/>
                <w:szCs w:val="18"/>
                <w:lang w:val="en-US"/>
              </w:rPr>
              <w:t xml:space="preserve"> and contributions</w:t>
            </w:r>
            <w:r w:rsidRPr="003C4185">
              <w:rPr>
                <w:i/>
                <w:iCs/>
                <w:sz w:val="20"/>
                <w:szCs w:val="18"/>
                <w:lang w:val="en-US"/>
              </w:rPr>
              <w:t>:</w:t>
            </w:r>
            <w:r>
              <w:rPr>
                <w:sz w:val="20"/>
                <w:szCs w:val="18"/>
                <w:lang w:val="en-US"/>
              </w:rPr>
              <w:t xml:space="preserve"> 63 for males and females if 15 years of contributions, 63 for males and 61 for females if 20 years of contributions, 58 for males if 40 years of contributions, 58 for females if 38 years of contributions</w:t>
            </w:r>
          </w:p>
        </w:tc>
        <w:tc>
          <w:tcPr>
            <w:tcW w:w="3680" w:type="dxa"/>
          </w:tcPr>
          <w:p w14:paraId="183515BD" w14:textId="77777777" w:rsidR="00522DEE" w:rsidRPr="005A7847" w:rsidRDefault="005A7847" w:rsidP="006E67B0">
            <w:pPr>
              <w:rPr>
                <w:sz w:val="20"/>
                <w:szCs w:val="18"/>
                <w:lang w:val="en-US"/>
              </w:rPr>
            </w:pPr>
            <w:r w:rsidRPr="003C4185">
              <w:rPr>
                <w:i/>
                <w:iCs/>
                <w:sz w:val="20"/>
                <w:szCs w:val="18"/>
                <w:lang w:val="en-US"/>
              </w:rPr>
              <w:t>Age</w:t>
            </w:r>
            <w:r>
              <w:rPr>
                <w:i/>
                <w:iCs/>
                <w:sz w:val="20"/>
                <w:szCs w:val="18"/>
                <w:lang w:val="en-US"/>
              </w:rPr>
              <w:t xml:space="preserve"> and contributions</w:t>
            </w:r>
            <w:r w:rsidRPr="003C4185">
              <w:rPr>
                <w:i/>
                <w:iCs/>
                <w:sz w:val="20"/>
                <w:szCs w:val="18"/>
                <w:lang w:val="en-US"/>
              </w:rPr>
              <w:t>:</w:t>
            </w:r>
            <w:r>
              <w:rPr>
                <w:sz w:val="20"/>
                <w:szCs w:val="18"/>
                <w:lang w:val="en-US"/>
              </w:rPr>
              <w:t xml:space="preserve"> 65 if 15 years of contributions, 60 if 40 years of contributions</w:t>
            </w:r>
          </w:p>
        </w:tc>
      </w:tr>
      <w:tr w:rsidR="005A7847" w:rsidRPr="00607129" w14:paraId="62862F91" w14:textId="77777777" w:rsidTr="006519D4">
        <w:trPr>
          <w:jc w:val="center"/>
        </w:trPr>
        <w:tc>
          <w:tcPr>
            <w:tcW w:w="1696" w:type="dxa"/>
          </w:tcPr>
          <w:p w14:paraId="6B128C56" w14:textId="77777777" w:rsidR="005A7847" w:rsidRPr="006519D4" w:rsidRDefault="005A7847" w:rsidP="006E67B0">
            <w:pPr>
              <w:rPr>
                <w:b/>
                <w:bCs/>
                <w:sz w:val="20"/>
                <w:szCs w:val="18"/>
                <w:lang w:val="en-US"/>
              </w:rPr>
            </w:pPr>
            <w:r w:rsidRPr="006519D4">
              <w:rPr>
                <w:b/>
                <w:bCs/>
                <w:sz w:val="20"/>
                <w:szCs w:val="18"/>
                <w:lang w:val="en-US"/>
              </w:rPr>
              <w:t>Spain</w:t>
            </w:r>
            <w:r w:rsidR="005577BF">
              <w:rPr>
                <w:b/>
                <w:bCs/>
                <w:sz w:val="20"/>
                <w:szCs w:val="18"/>
                <w:lang w:val="en-US"/>
              </w:rPr>
              <w:t>*</w:t>
            </w:r>
          </w:p>
        </w:tc>
        <w:tc>
          <w:tcPr>
            <w:tcW w:w="3686" w:type="dxa"/>
          </w:tcPr>
          <w:p w14:paraId="656AD700" w14:textId="77777777" w:rsidR="005A7847" w:rsidRDefault="005A7847" w:rsidP="006E67B0">
            <w:pPr>
              <w:rPr>
                <w:i/>
                <w:iCs/>
                <w:sz w:val="20"/>
                <w:szCs w:val="18"/>
                <w:lang w:val="en-US"/>
              </w:rPr>
            </w:pPr>
            <w:r>
              <w:rPr>
                <w:i/>
                <w:iCs/>
                <w:sz w:val="20"/>
                <w:szCs w:val="18"/>
                <w:lang w:val="en-US"/>
              </w:rPr>
              <w:t xml:space="preserve">Age: </w:t>
            </w:r>
            <w:r w:rsidRPr="005A7847">
              <w:rPr>
                <w:sz w:val="20"/>
                <w:szCs w:val="18"/>
                <w:lang w:val="en-US"/>
              </w:rPr>
              <w:t xml:space="preserve">65 </w:t>
            </w:r>
          </w:p>
          <w:p w14:paraId="7B87E730" w14:textId="77777777" w:rsidR="005A7847" w:rsidRPr="00F03DCA" w:rsidRDefault="005A7847" w:rsidP="006E67B0">
            <w:pPr>
              <w:rPr>
                <w:i/>
                <w:iCs/>
                <w:sz w:val="20"/>
                <w:szCs w:val="18"/>
                <w:lang w:val="en-US"/>
              </w:rPr>
            </w:pPr>
            <w:r>
              <w:rPr>
                <w:i/>
                <w:iCs/>
                <w:sz w:val="20"/>
                <w:szCs w:val="18"/>
                <w:lang w:val="en-US"/>
              </w:rPr>
              <w:t>Contributions</w:t>
            </w:r>
            <w:r w:rsidRPr="005A7847">
              <w:rPr>
                <w:i/>
                <w:iCs/>
                <w:sz w:val="20"/>
                <w:szCs w:val="18"/>
                <w:lang w:val="en-US"/>
              </w:rPr>
              <w:t xml:space="preserve">: </w:t>
            </w:r>
            <w:r w:rsidRPr="005A7847">
              <w:rPr>
                <w:sz w:val="20"/>
                <w:szCs w:val="18"/>
                <w:lang w:val="en-US"/>
              </w:rPr>
              <w:t>35 years</w:t>
            </w:r>
          </w:p>
        </w:tc>
        <w:tc>
          <w:tcPr>
            <w:tcW w:w="3680" w:type="dxa"/>
          </w:tcPr>
          <w:p w14:paraId="06590A84" w14:textId="77777777" w:rsidR="005A7847" w:rsidRPr="00F03DCA" w:rsidRDefault="005A7847" w:rsidP="006E67B0">
            <w:pPr>
              <w:rPr>
                <w:i/>
                <w:iCs/>
                <w:sz w:val="20"/>
                <w:szCs w:val="18"/>
                <w:lang w:val="en-US"/>
              </w:rPr>
            </w:pPr>
            <w:r>
              <w:rPr>
                <w:i/>
                <w:iCs/>
                <w:sz w:val="20"/>
                <w:szCs w:val="18"/>
                <w:lang w:val="en-US"/>
              </w:rPr>
              <w:t xml:space="preserve">Age and contributions: </w:t>
            </w:r>
            <w:r w:rsidRPr="005A7847">
              <w:rPr>
                <w:sz w:val="20"/>
                <w:szCs w:val="18"/>
                <w:lang w:val="en-US"/>
              </w:rPr>
              <w:t xml:space="preserve">65 </w:t>
            </w:r>
            <w:r>
              <w:rPr>
                <w:sz w:val="20"/>
                <w:szCs w:val="18"/>
                <w:lang w:val="en-US"/>
              </w:rPr>
              <w:t xml:space="preserve">if </w:t>
            </w:r>
            <w:r w:rsidRPr="005A7847">
              <w:rPr>
                <w:sz w:val="20"/>
                <w:szCs w:val="18"/>
                <w:lang w:val="en-US"/>
              </w:rPr>
              <w:t>35 years and 9 months of contributions,</w:t>
            </w:r>
            <w:r w:rsidR="006519D4">
              <w:rPr>
                <w:sz w:val="20"/>
                <w:szCs w:val="18"/>
                <w:lang w:val="en-US"/>
              </w:rPr>
              <w:t xml:space="preserve"> </w:t>
            </w:r>
            <w:r w:rsidRPr="005A7847">
              <w:rPr>
                <w:sz w:val="20"/>
                <w:szCs w:val="18"/>
                <w:lang w:val="en-US"/>
              </w:rPr>
              <w:t xml:space="preserve">65 years and </w:t>
            </w:r>
            <w:r>
              <w:rPr>
                <w:sz w:val="20"/>
                <w:szCs w:val="18"/>
                <w:lang w:val="en-US"/>
              </w:rPr>
              <w:t>3</w:t>
            </w:r>
            <w:r w:rsidRPr="005A7847">
              <w:rPr>
                <w:sz w:val="20"/>
                <w:szCs w:val="18"/>
                <w:lang w:val="en-US"/>
              </w:rPr>
              <w:t xml:space="preserve"> months </w:t>
            </w:r>
            <w:r>
              <w:rPr>
                <w:sz w:val="20"/>
                <w:szCs w:val="18"/>
                <w:lang w:val="en-US"/>
              </w:rPr>
              <w:t xml:space="preserve">if </w:t>
            </w:r>
            <w:r w:rsidRPr="005A7847">
              <w:rPr>
                <w:sz w:val="20"/>
                <w:szCs w:val="18"/>
                <w:lang w:val="en-US"/>
              </w:rPr>
              <w:t>less contribution</w:t>
            </w:r>
            <w:r w:rsidR="006519D4">
              <w:rPr>
                <w:sz w:val="20"/>
                <w:szCs w:val="18"/>
                <w:lang w:val="en-US"/>
              </w:rPr>
              <w:t>s</w:t>
            </w:r>
          </w:p>
        </w:tc>
      </w:tr>
      <w:tr w:rsidR="005A7847" w:rsidRPr="00042A1F" w14:paraId="5C5EE28E" w14:textId="77777777" w:rsidTr="006519D4">
        <w:trPr>
          <w:trHeight w:val="103"/>
          <w:jc w:val="center"/>
        </w:trPr>
        <w:tc>
          <w:tcPr>
            <w:tcW w:w="1696" w:type="dxa"/>
          </w:tcPr>
          <w:p w14:paraId="2FB2F935" w14:textId="77777777" w:rsidR="005A7847" w:rsidRPr="006519D4" w:rsidRDefault="005A7847" w:rsidP="006E67B0">
            <w:pPr>
              <w:rPr>
                <w:b/>
                <w:bCs/>
                <w:sz w:val="20"/>
                <w:szCs w:val="18"/>
                <w:lang w:val="en-US"/>
              </w:rPr>
            </w:pPr>
            <w:r w:rsidRPr="006519D4">
              <w:rPr>
                <w:b/>
                <w:bCs/>
                <w:sz w:val="20"/>
                <w:szCs w:val="18"/>
                <w:lang w:val="en-US"/>
              </w:rPr>
              <w:t>Sweden</w:t>
            </w:r>
          </w:p>
        </w:tc>
        <w:tc>
          <w:tcPr>
            <w:tcW w:w="3686" w:type="dxa"/>
          </w:tcPr>
          <w:p w14:paraId="4ECA58D6" w14:textId="77777777" w:rsidR="005A7847" w:rsidRPr="00F03DCA" w:rsidRDefault="006519D4" w:rsidP="006E67B0">
            <w:pPr>
              <w:rPr>
                <w:i/>
                <w:iCs/>
                <w:sz w:val="20"/>
                <w:szCs w:val="18"/>
                <w:lang w:val="en-US"/>
              </w:rPr>
            </w:pPr>
            <w:r>
              <w:rPr>
                <w:i/>
                <w:iCs/>
                <w:sz w:val="20"/>
                <w:szCs w:val="18"/>
                <w:lang w:val="en-US"/>
              </w:rPr>
              <w:t xml:space="preserve">Age: </w:t>
            </w:r>
            <w:r w:rsidRPr="006519D4">
              <w:rPr>
                <w:sz w:val="20"/>
                <w:szCs w:val="18"/>
                <w:lang w:val="en-US"/>
              </w:rPr>
              <w:t>65</w:t>
            </w:r>
          </w:p>
        </w:tc>
        <w:tc>
          <w:tcPr>
            <w:tcW w:w="3680" w:type="dxa"/>
          </w:tcPr>
          <w:p w14:paraId="2FD94407" w14:textId="77777777" w:rsidR="005A7847" w:rsidRPr="00F03DCA" w:rsidRDefault="006519D4" w:rsidP="006E67B0">
            <w:pPr>
              <w:rPr>
                <w:i/>
                <w:iCs/>
                <w:sz w:val="20"/>
                <w:szCs w:val="18"/>
                <w:lang w:val="en-US"/>
              </w:rPr>
            </w:pPr>
            <w:r>
              <w:rPr>
                <w:i/>
                <w:iCs/>
                <w:sz w:val="20"/>
                <w:szCs w:val="18"/>
                <w:lang w:val="en-US"/>
              </w:rPr>
              <w:t xml:space="preserve">Age: </w:t>
            </w:r>
            <w:r w:rsidRPr="006519D4">
              <w:rPr>
                <w:sz w:val="20"/>
                <w:szCs w:val="18"/>
                <w:lang w:val="en-US"/>
              </w:rPr>
              <w:t>65</w:t>
            </w:r>
          </w:p>
        </w:tc>
      </w:tr>
      <w:tr w:rsidR="005A7847" w:rsidRPr="00607129" w14:paraId="6A749B0E" w14:textId="77777777" w:rsidTr="006519D4">
        <w:trPr>
          <w:jc w:val="center"/>
        </w:trPr>
        <w:tc>
          <w:tcPr>
            <w:tcW w:w="1696" w:type="dxa"/>
            <w:tcBorders>
              <w:bottom w:val="single" w:sz="12" w:space="0" w:color="auto"/>
            </w:tcBorders>
          </w:tcPr>
          <w:p w14:paraId="635C0836" w14:textId="77777777" w:rsidR="005A7847" w:rsidRPr="006519D4" w:rsidRDefault="005A7847" w:rsidP="006E67B0">
            <w:pPr>
              <w:rPr>
                <w:b/>
                <w:bCs/>
                <w:sz w:val="20"/>
                <w:szCs w:val="18"/>
                <w:lang w:val="en-US"/>
              </w:rPr>
            </w:pPr>
            <w:r w:rsidRPr="006519D4">
              <w:rPr>
                <w:b/>
                <w:bCs/>
                <w:sz w:val="20"/>
                <w:szCs w:val="18"/>
                <w:lang w:val="en-US"/>
              </w:rPr>
              <w:t>Switzerland</w:t>
            </w:r>
          </w:p>
        </w:tc>
        <w:tc>
          <w:tcPr>
            <w:tcW w:w="3686" w:type="dxa"/>
            <w:tcBorders>
              <w:bottom w:val="single" w:sz="12" w:space="0" w:color="auto"/>
            </w:tcBorders>
          </w:tcPr>
          <w:p w14:paraId="439ECC9A" w14:textId="77777777" w:rsidR="005A7847" w:rsidRPr="00F03DCA" w:rsidRDefault="006519D4" w:rsidP="006E67B0">
            <w:pPr>
              <w:rPr>
                <w:i/>
                <w:iCs/>
                <w:sz w:val="20"/>
                <w:szCs w:val="18"/>
                <w:lang w:val="en-US"/>
              </w:rPr>
            </w:pPr>
            <w:r>
              <w:rPr>
                <w:i/>
                <w:iCs/>
                <w:sz w:val="20"/>
                <w:szCs w:val="18"/>
                <w:lang w:val="en-US"/>
              </w:rPr>
              <w:t>Age:</w:t>
            </w:r>
            <w:r w:rsidRPr="006519D4">
              <w:rPr>
                <w:sz w:val="20"/>
                <w:szCs w:val="18"/>
                <w:lang w:val="en-US"/>
              </w:rPr>
              <w:t xml:space="preserve"> 65</w:t>
            </w:r>
            <w:r>
              <w:rPr>
                <w:sz w:val="20"/>
                <w:szCs w:val="18"/>
                <w:lang w:val="en-US"/>
              </w:rPr>
              <w:t xml:space="preserve"> for males and 63 for females</w:t>
            </w:r>
          </w:p>
        </w:tc>
        <w:tc>
          <w:tcPr>
            <w:tcW w:w="3680" w:type="dxa"/>
            <w:tcBorders>
              <w:bottom w:val="single" w:sz="12" w:space="0" w:color="auto"/>
            </w:tcBorders>
          </w:tcPr>
          <w:p w14:paraId="17F720AB" w14:textId="77777777" w:rsidR="005A7847" w:rsidRPr="00F03DCA" w:rsidRDefault="006519D4" w:rsidP="006E67B0">
            <w:pPr>
              <w:rPr>
                <w:i/>
                <w:iCs/>
                <w:sz w:val="20"/>
                <w:szCs w:val="18"/>
                <w:lang w:val="en-US"/>
              </w:rPr>
            </w:pPr>
            <w:r>
              <w:rPr>
                <w:i/>
                <w:iCs/>
                <w:sz w:val="20"/>
                <w:szCs w:val="18"/>
                <w:lang w:val="en-US"/>
              </w:rPr>
              <w:t>Age:</w:t>
            </w:r>
            <w:r w:rsidRPr="006519D4">
              <w:rPr>
                <w:sz w:val="20"/>
                <w:szCs w:val="18"/>
                <w:lang w:val="en-US"/>
              </w:rPr>
              <w:t xml:space="preserve"> 65</w:t>
            </w:r>
            <w:r>
              <w:rPr>
                <w:sz w:val="20"/>
                <w:szCs w:val="18"/>
                <w:lang w:val="en-US"/>
              </w:rPr>
              <w:t xml:space="preserve"> for males and 63 for females</w:t>
            </w:r>
          </w:p>
        </w:tc>
      </w:tr>
    </w:tbl>
    <w:p w14:paraId="6CE4AAF3" w14:textId="77777777" w:rsidR="00042A1F" w:rsidRPr="005577BF" w:rsidRDefault="005577BF" w:rsidP="005577BF">
      <w:pPr>
        <w:rPr>
          <w:sz w:val="20"/>
          <w:szCs w:val="18"/>
          <w:lang w:val="en-US"/>
        </w:rPr>
      </w:pPr>
      <w:r w:rsidRPr="005577BF">
        <w:rPr>
          <w:sz w:val="20"/>
          <w:szCs w:val="18"/>
          <w:lang w:val="en-US"/>
        </w:rPr>
        <w:t>*</w:t>
      </w:r>
      <w:r>
        <w:rPr>
          <w:sz w:val="20"/>
          <w:szCs w:val="18"/>
          <w:lang w:val="en-US"/>
        </w:rPr>
        <w:t>R</w:t>
      </w:r>
      <w:r w:rsidRPr="005577BF">
        <w:rPr>
          <w:sz w:val="20"/>
          <w:szCs w:val="18"/>
          <w:lang w:val="en-US"/>
        </w:rPr>
        <w:t xml:space="preserve">ules </w:t>
      </w:r>
      <w:r>
        <w:rPr>
          <w:sz w:val="20"/>
          <w:szCs w:val="18"/>
          <w:lang w:val="en-US"/>
        </w:rPr>
        <w:t xml:space="preserve">changed </w:t>
      </w:r>
      <w:r w:rsidRPr="005577BF">
        <w:rPr>
          <w:sz w:val="20"/>
          <w:szCs w:val="18"/>
          <w:lang w:val="en-US"/>
        </w:rPr>
        <w:t>between 2011 and 2015</w:t>
      </w:r>
    </w:p>
    <w:p w14:paraId="4B99056E" w14:textId="77777777" w:rsidR="006519D4" w:rsidRDefault="006519D4">
      <w:pPr>
        <w:spacing w:before="0" w:after="0"/>
        <w:jc w:val="left"/>
        <w:rPr>
          <w:b/>
          <w:bCs/>
          <w:lang w:val="en-US"/>
        </w:rPr>
      </w:pPr>
      <w:r>
        <w:rPr>
          <w:b/>
          <w:bCs/>
          <w:lang w:val="en-US"/>
        </w:rPr>
        <w:br w:type="page"/>
      </w:r>
    </w:p>
    <w:p w14:paraId="2FC87131" w14:textId="0955DC98" w:rsidR="00042A1F" w:rsidRDefault="00507B74" w:rsidP="006E67B0">
      <w:pPr>
        <w:rPr>
          <w:b/>
          <w:bCs/>
          <w:sz w:val="24"/>
          <w:lang w:val="en-US"/>
        </w:rPr>
      </w:pPr>
      <w:r>
        <w:rPr>
          <w:b/>
          <w:bCs/>
          <w:sz w:val="24"/>
          <w:lang w:val="en-US"/>
        </w:rPr>
        <w:lastRenderedPageBreak/>
        <w:t>Appendix</w:t>
      </w:r>
      <w:r w:rsidR="006519D4" w:rsidRPr="000C350F">
        <w:rPr>
          <w:b/>
          <w:bCs/>
          <w:sz w:val="24"/>
          <w:lang w:val="en-US"/>
        </w:rPr>
        <w:t xml:space="preserve"> 3 – Composition and summary descriptive statistics of job quality indices for the final SHARE sample</w:t>
      </w:r>
    </w:p>
    <w:p w14:paraId="27B9FA70" w14:textId="77777777" w:rsidR="00507B74" w:rsidRPr="000C350F" w:rsidRDefault="00507B74" w:rsidP="006E67B0">
      <w:pPr>
        <w:rPr>
          <w:b/>
          <w:bCs/>
          <w:sz w:val="24"/>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1553"/>
        <w:gridCol w:w="3833"/>
        <w:gridCol w:w="1193"/>
        <w:gridCol w:w="1188"/>
      </w:tblGrid>
      <w:tr w:rsidR="00E77D31" w:rsidRPr="006519D4" w14:paraId="1D49FE07" w14:textId="77777777" w:rsidTr="00E77D31">
        <w:trPr>
          <w:jc w:val="center"/>
        </w:trPr>
        <w:tc>
          <w:tcPr>
            <w:tcW w:w="1305" w:type="dxa"/>
            <w:vMerge w:val="restart"/>
            <w:tcBorders>
              <w:top w:val="single" w:sz="12" w:space="0" w:color="auto"/>
            </w:tcBorders>
            <w:vAlign w:val="center"/>
          </w:tcPr>
          <w:p w14:paraId="41752711" w14:textId="77777777" w:rsidR="006519D4" w:rsidRPr="006519D4" w:rsidRDefault="006519D4" w:rsidP="00322B4C">
            <w:pPr>
              <w:spacing w:before="0" w:after="0"/>
              <w:jc w:val="center"/>
              <w:rPr>
                <w:b/>
                <w:bCs/>
                <w:sz w:val="20"/>
                <w:szCs w:val="20"/>
                <w:lang w:val="en-US"/>
              </w:rPr>
            </w:pPr>
            <w:r w:rsidRPr="006519D4">
              <w:rPr>
                <w:b/>
                <w:bCs/>
                <w:sz w:val="20"/>
                <w:szCs w:val="20"/>
                <w:lang w:val="en-US"/>
              </w:rPr>
              <w:t>Index</w:t>
            </w:r>
          </w:p>
        </w:tc>
        <w:tc>
          <w:tcPr>
            <w:tcW w:w="1553" w:type="dxa"/>
            <w:vMerge w:val="restart"/>
            <w:tcBorders>
              <w:top w:val="single" w:sz="12" w:space="0" w:color="auto"/>
            </w:tcBorders>
            <w:vAlign w:val="center"/>
          </w:tcPr>
          <w:p w14:paraId="780B4345" w14:textId="77777777" w:rsidR="006519D4" w:rsidRPr="006519D4" w:rsidRDefault="006519D4" w:rsidP="00322B4C">
            <w:pPr>
              <w:spacing w:before="0" w:after="0"/>
              <w:jc w:val="center"/>
              <w:rPr>
                <w:b/>
                <w:bCs/>
                <w:sz w:val="20"/>
                <w:szCs w:val="20"/>
                <w:lang w:val="en-US"/>
              </w:rPr>
            </w:pPr>
            <w:r w:rsidRPr="006519D4">
              <w:rPr>
                <w:b/>
                <w:bCs/>
                <w:sz w:val="20"/>
                <w:szCs w:val="20"/>
                <w:lang w:val="en-US"/>
              </w:rPr>
              <w:t>Dimension</w:t>
            </w:r>
          </w:p>
        </w:tc>
        <w:tc>
          <w:tcPr>
            <w:tcW w:w="3833" w:type="dxa"/>
            <w:vMerge w:val="restart"/>
            <w:tcBorders>
              <w:top w:val="single" w:sz="12" w:space="0" w:color="auto"/>
            </w:tcBorders>
            <w:vAlign w:val="center"/>
          </w:tcPr>
          <w:p w14:paraId="753A0C6A" w14:textId="77777777" w:rsidR="006519D4" w:rsidRPr="006519D4" w:rsidRDefault="006519D4" w:rsidP="00322B4C">
            <w:pPr>
              <w:spacing w:before="0" w:after="0"/>
              <w:jc w:val="center"/>
              <w:rPr>
                <w:b/>
                <w:bCs/>
                <w:sz w:val="20"/>
                <w:szCs w:val="20"/>
                <w:lang w:val="en-US"/>
              </w:rPr>
            </w:pPr>
            <w:r w:rsidRPr="006519D4">
              <w:rPr>
                <w:b/>
                <w:bCs/>
                <w:sz w:val="20"/>
                <w:szCs w:val="20"/>
                <w:lang w:val="en-US"/>
              </w:rPr>
              <w:t>Components</w:t>
            </w:r>
          </w:p>
        </w:tc>
        <w:tc>
          <w:tcPr>
            <w:tcW w:w="2381" w:type="dxa"/>
            <w:gridSpan w:val="2"/>
            <w:tcBorders>
              <w:top w:val="single" w:sz="12" w:space="0" w:color="auto"/>
              <w:bottom w:val="single" w:sz="12" w:space="0" w:color="auto"/>
            </w:tcBorders>
            <w:vAlign w:val="center"/>
          </w:tcPr>
          <w:p w14:paraId="170DAF07" w14:textId="77777777" w:rsidR="006519D4" w:rsidRPr="006519D4" w:rsidRDefault="006519D4" w:rsidP="00322B4C">
            <w:pPr>
              <w:spacing w:before="0" w:after="0"/>
              <w:jc w:val="center"/>
              <w:rPr>
                <w:b/>
                <w:bCs/>
                <w:sz w:val="20"/>
                <w:szCs w:val="20"/>
                <w:lang w:val="en-US"/>
              </w:rPr>
            </w:pPr>
            <w:r w:rsidRPr="006519D4">
              <w:rPr>
                <w:b/>
                <w:bCs/>
                <w:sz w:val="20"/>
                <w:szCs w:val="20"/>
                <w:lang w:val="en-US"/>
              </w:rPr>
              <w:t>Mean (SD)</w:t>
            </w:r>
          </w:p>
        </w:tc>
      </w:tr>
      <w:tr w:rsidR="00847940" w:rsidRPr="006519D4" w14:paraId="1F874D50" w14:textId="77777777" w:rsidTr="00E77D31">
        <w:trPr>
          <w:jc w:val="center"/>
        </w:trPr>
        <w:tc>
          <w:tcPr>
            <w:tcW w:w="1305" w:type="dxa"/>
            <w:vMerge/>
            <w:tcBorders>
              <w:bottom w:val="single" w:sz="12" w:space="0" w:color="auto"/>
            </w:tcBorders>
            <w:vAlign w:val="center"/>
          </w:tcPr>
          <w:p w14:paraId="1299C43A" w14:textId="77777777" w:rsidR="006519D4" w:rsidRPr="006519D4" w:rsidRDefault="006519D4" w:rsidP="00322B4C">
            <w:pPr>
              <w:spacing w:before="0" w:after="0"/>
              <w:jc w:val="center"/>
              <w:rPr>
                <w:b/>
                <w:bCs/>
                <w:sz w:val="20"/>
                <w:szCs w:val="20"/>
                <w:lang w:val="en-US"/>
              </w:rPr>
            </w:pPr>
          </w:p>
        </w:tc>
        <w:tc>
          <w:tcPr>
            <w:tcW w:w="1553" w:type="dxa"/>
            <w:vMerge/>
            <w:tcBorders>
              <w:bottom w:val="single" w:sz="12" w:space="0" w:color="auto"/>
            </w:tcBorders>
            <w:vAlign w:val="center"/>
          </w:tcPr>
          <w:p w14:paraId="4DDBEF00" w14:textId="77777777" w:rsidR="006519D4" w:rsidRPr="006519D4" w:rsidRDefault="006519D4" w:rsidP="00322B4C">
            <w:pPr>
              <w:spacing w:before="0" w:after="0"/>
              <w:jc w:val="center"/>
              <w:rPr>
                <w:b/>
                <w:bCs/>
                <w:sz w:val="20"/>
                <w:szCs w:val="20"/>
                <w:lang w:val="en-US"/>
              </w:rPr>
            </w:pPr>
          </w:p>
        </w:tc>
        <w:tc>
          <w:tcPr>
            <w:tcW w:w="3833" w:type="dxa"/>
            <w:vMerge/>
            <w:tcBorders>
              <w:bottom w:val="single" w:sz="12" w:space="0" w:color="auto"/>
            </w:tcBorders>
            <w:vAlign w:val="center"/>
          </w:tcPr>
          <w:p w14:paraId="3461D779" w14:textId="77777777" w:rsidR="006519D4" w:rsidRPr="006519D4" w:rsidRDefault="006519D4" w:rsidP="00322B4C">
            <w:pPr>
              <w:spacing w:before="0" w:after="0"/>
              <w:jc w:val="center"/>
              <w:rPr>
                <w:b/>
                <w:bCs/>
                <w:sz w:val="20"/>
                <w:szCs w:val="20"/>
                <w:lang w:val="en-US"/>
              </w:rPr>
            </w:pPr>
          </w:p>
        </w:tc>
        <w:tc>
          <w:tcPr>
            <w:tcW w:w="1193" w:type="dxa"/>
            <w:tcBorders>
              <w:top w:val="single" w:sz="12" w:space="0" w:color="auto"/>
              <w:bottom w:val="single" w:sz="12" w:space="0" w:color="auto"/>
            </w:tcBorders>
            <w:vAlign w:val="center"/>
          </w:tcPr>
          <w:p w14:paraId="3B78EC4A" w14:textId="77777777" w:rsidR="006519D4" w:rsidRPr="006519D4" w:rsidRDefault="006519D4" w:rsidP="00322B4C">
            <w:pPr>
              <w:spacing w:before="0" w:after="0"/>
              <w:jc w:val="center"/>
              <w:rPr>
                <w:b/>
                <w:bCs/>
                <w:sz w:val="20"/>
                <w:szCs w:val="20"/>
                <w:lang w:val="en-US"/>
              </w:rPr>
            </w:pPr>
            <w:r w:rsidRPr="006519D4">
              <w:rPr>
                <w:b/>
                <w:bCs/>
                <w:sz w:val="20"/>
                <w:szCs w:val="20"/>
                <w:lang w:val="en-US"/>
              </w:rPr>
              <w:t>2010</w:t>
            </w:r>
          </w:p>
        </w:tc>
        <w:tc>
          <w:tcPr>
            <w:tcW w:w="1188" w:type="dxa"/>
            <w:tcBorders>
              <w:top w:val="single" w:sz="12" w:space="0" w:color="auto"/>
              <w:bottom w:val="single" w:sz="12" w:space="0" w:color="auto"/>
            </w:tcBorders>
            <w:vAlign w:val="center"/>
          </w:tcPr>
          <w:p w14:paraId="5BB12B56" w14:textId="77777777" w:rsidR="006519D4" w:rsidRPr="006519D4" w:rsidRDefault="006519D4" w:rsidP="00322B4C">
            <w:pPr>
              <w:spacing w:before="0" w:after="0"/>
              <w:jc w:val="center"/>
              <w:rPr>
                <w:b/>
                <w:bCs/>
                <w:sz w:val="20"/>
                <w:szCs w:val="20"/>
                <w:lang w:val="en-US"/>
              </w:rPr>
            </w:pPr>
            <w:r w:rsidRPr="006519D4">
              <w:rPr>
                <w:b/>
                <w:bCs/>
                <w:sz w:val="20"/>
                <w:szCs w:val="20"/>
                <w:lang w:val="en-US"/>
              </w:rPr>
              <w:t>2015</w:t>
            </w:r>
          </w:p>
        </w:tc>
      </w:tr>
      <w:tr w:rsidR="00436F21" w:rsidRPr="006519D4" w14:paraId="015EEE6E" w14:textId="77777777" w:rsidTr="00E77D31">
        <w:trPr>
          <w:jc w:val="center"/>
        </w:trPr>
        <w:tc>
          <w:tcPr>
            <w:tcW w:w="1305" w:type="dxa"/>
            <w:vMerge w:val="restart"/>
            <w:tcBorders>
              <w:top w:val="single" w:sz="12" w:space="0" w:color="auto"/>
            </w:tcBorders>
            <w:vAlign w:val="center"/>
          </w:tcPr>
          <w:p w14:paraId="28897FF9" w14:textId="77777777" w:rsidR="00436F21" w:rsidRPr="006519D4" w:rsidRDefault="00436F21" w:rsidP="00436F21">
            <w:pPr>
              <w:spacing w:before="0" w:after="0"/>
              <w:jc w:val="center"/>
              <w:rPr>
                <w:b/>
                <w:bCs/>
                <w:sz w:val="20"/>
                <w:szCs w:val="20"/>
                <w:lang w:val="en-US"/>
              </w:rPr>
            </w:pPr>
            <w:r>
              <w:rPr>
                <w:b/>
                <w:bCs/>
                <w:sz w:val="20"/>
                <w:szCs w:val="20"/>
                <w:lang w:val="en-US"/>
              </w:rPr>
              <w:t>Physical environment</w:t>
            </w:r>
          </w:p>
        </w:tc>
        <w:tc>
          <w:tcPr>
            <w:tcW w:w="1553" w:type="dxa"/>
            <w:tcBorders>
              <w:top w:val="single" w:sz="12" w:space="0" w:color="auto"/>
            </w:tcBorders>
            <w:vAlign w:val="center"/>
          </w:tcPr>
          <w:p w14:paraId="1BAC5AA8" w14:textId="77777777" w:rsidR="00436F21" w:rsidRPr="00322B4C" w:rsidRDefault="00436F21" w:rsidP="00322B4C">
            <w:pPr>
              <w:spacing w:before="0" w:after="0"/>
              <w:jc w:val="center"/>
              <w:rPr>
                <w:i/>
                <w:iCs/>
                <w:sz w:val="20"/>
                <w:szCs w:val="20"/>
                <w:lang w:val="en-US"/>
              </w:rPr>
            </w:pPr>
            <w:r w:rsidRPr="00322B4C">
              <w:rPr>
                <w:i/>
                <w:iCs/>
                <w:sz w:val="20"/>
                <w:szCs w:val="20"/>
                <w:lang w:val="en-US"/>
              </w:rPr>
              <w:t>Ambient</w:t>
            </w:r>
          </w:p>
        </w:tc>
        <w:tc>
          <w:tcPr>
            <w:tcW w:w="3833" w:type="dxa"/>
            <w:tcBorders>
              <w:top w:val="single" w:sz="12" w:space="0" w:color="auto"/>
            </w:tcBorders>
            <w:vAlign w:val="center"/>
          </w:tcPr>
          <w:p w14:paraId="0C718CAC" w14:textId="77777777" w:rsidR="00436F21" w:rsidRPr="00322B4C" w:rsidRDefault="00436F21" w:rsidP="00322B4C">
            <w:pPr>
              <w:spacing w:before="0" w:after="0"/>
              <w:jc w:val="left"/>
              <w:rPr>
                <w:sz w:val="20"/>
                <w:szCs w:val="20"/>
                <w:lang w:val="en-US"/>
              </w:rPr>
            </w:pPr>
            <w:r w:rsidRPr="00322B4C">
              <w:rPr>
                <w:sz w:val="20"/>
                <w:szCs w:val="20"/>
                <w:lang w:val="en-US"/>
              </w:rPr>
              <w:t>Exposure to vibrations from hand tools, machinery</w:t>
            </w:r>
          </w:p>
          <w:p w14:paraId="35305AFF" w14:textId="77777777" w:rsidR="00436F21" w:rsidRPr="00322B4C" w:rsidRDefault="00436F21" w:rsidP="00322B4C">
            <w:pPr>
              <w:spacing w:before="0" w:after="0"/>
              <w:jc w:val="left"/>
              <w:rPr>
                <w:sz w:val="20"/>
                <w:szCs w:val="20"/>
                <w:lang w:val="en-US"/>
              </w:rPr>
            </w:pPr>
            <w:r w:rsidRPr="00322B4C">
              <w:rPr>
                <w:sz w:val="20"/>
                <w:szCs w:val="20"/>
                <w:lang w:val="en-US"/>
              </w:rPr>
              <w:t>Exposure to noise so loud that you would have to raise your voice to talk to people</w:t>
            </w:r>
          </w:p>
          <w:p w14:paraId="2A51F874" w14:textId="77777777" w:rsidR="00436F21" w:rsidRPr="00322B4C" w:rsidRDefault="00436F21" w:rsidP="00322B4C">
            <w:pPr>
              <w:spacing w:before="0" w:after="0"/>
              <w:jc w:val="left"/>
              <w:rPr>
                <w:sz w:val="20"/>
                <w:szCs w:val="20"/>
                <w:lang w:val="en-US"/>
              </w:rPr>
            </w:pPr>
            <w:r w:rsidRPr="00322B4C">
              <w:rPr>
                <w:sz w:val="20"/>
                <w:szCs w:val="20"/>
                <w:lang w:val="en-US"/>
              </w:rPr>
              <w:t xml:space="preserve">Exposure to high temperatures that make you perspire even when not working </w:t>
            </w:r>
          </w:p>
          <w:p w14:paraId="54D30B67" w14:textId="77777777" w:rsidR="00436F21" w:rsidRPr="00322B4C" w:rsidRDefault="00436F21" w:rsidP="00322B4C">
            <w:pPr>
              <w:spacing w:before="0" w:after="0"/>
              <w:jc w:val="left"/>
              <w:rPr>
                <w:sz w:val="20"/>
                <w:szCs w:val="20"/>
                <w:lang w:val="en-US"/>
              </w:rPr>
            </w:pPr>
            <w:r w:rsidRPr="00322B4C">
              <w:rPr>
                <w:sz w:val="20"/>
                <w:szCs w:val="20"/>
                <w:lang w:val="en-US"/>
              </w:rPr>
              <w:t>Exposure to low temperatures whether indoors or outdoors</w:t>
            </w:r>
          </w:p>
          <w:p w14:paraId="101D1DB1" w14:textId="77777777" w:rsidR="00436F21" w:rsidRPr="00322B4C" w:rsidRDefault="00436F21" w:rsidP="00322B4C">
            <w:pPr>
              <w:spacing w:before="0" w:after="0"/>
              <w:jc w:val="left"/>
              <w:rPr>
                <w:b/>
                <w:bCs/>
                <w:sz w:val="20"/>
                <w:szCs w:val="20"/>
                <w:lang w:val="en-US"/>
              </w:rPr>
            </w:pPr>
            <w:r w:rsidRPr="00322B4C">
              <w:rPr>
                <w:sz w:val="20"/>
                <w:szCs w:val="20"/>
                <w:lang w:val="en-US"/>
              </w:rPr>
              <w:t>Exposure to breathing in smoke, fumes, powder or dust</w:t>
            </w:r>
          </w:p>
        </w:tc>
        <w:tc>
          <w:tcPr>
            <w:tcW w:w="1193" w:type="dxa"/>
            <w:vMerge w:val="restart"/>
            <w:tcBorders>
              <w:top w:val="single" w:sz="12" w:space="0" w:color="auto"/>
            </w:tcBorders>
            <w:vAlign w:val="center"/>
          </w:tcPr>
          <w:p w14:paraId="1BBAD26B" w14:textId="150A8D94" w:rsidR="00436F21" w:rsidRPr="00847940" w:rsidRDefault="00847940" w:rsidP="00322B4C">
            <w:pPr>
              <w:spacing w:before="0" w:after="0"/>
              <w:jc w:val="center"/>
              <w:rPr>
                <w:sz w:val="20"/>
                <w:szCs w:val="20"/>
                <w:lang w:val="en-US"/>
              </w:rPr>
            </w:pPr>
            <w:r w:rsidRPr="00847940">
              <w:rPr>
                <w:sz w:val="20"/>
                <w:szCs w:val="20"/>
                <w:lang w:val="en-US"/>
              </w:rPr>
              <w:t>8</w:t>
            </w:r>
            <w:r w:rsidR="001C0F62">
              <w:rPr>
                <w:sz w:val="20"/>
                <w:szCs w:val="20"/>
                <w:lang w:val="en-US"/>
              </w:rPr>
              <w:t>7.66</w:t>
            </w:r>
          </w:p>
          <w:p w14:paraId="35F2C1C9" w14:textId="06302514" w:rsidR="00847940" w:rsidRPr="00847940" w:rsidRDefault="00847940" w:rsidP="00322B4C">
            <w:pPr>
              <w:spacing w:before="0" w:after="0"/>
              <w:jc w:val="center"/>
              <w:rPr>
                <w:sz w:val="20"/>
                <w:szCs w:val="20"/>
                <w:lang w:val="en-US"/>
              </w:rPr>
            </w:pPr>
            <w:r w:rsidRPr="00847940">
              <w:rPr>
                <w:sz w:val="20"/>
                <w:szCs w:val="20"/>
                <w:lang w:val="en-US"/>
              </w:rPr>
              <w:t>(</w:t>
            </w:r>
            <w:r w:rsidR="001C0F62">
              <w:rPr>
                <w:sz w:val="20"/>
                <w:szCs w:val="20"/>
                <w:lang w:val="en-US"/>
              </w:rPr>
              <w:t>20.91</w:t>
            </w:r>
            <w:r w:rsidRPr="00847940">
              <w:rPr>
                <w:sz w:val="20"/>
                <w:szCs w:val="20"/>
                <w:lang w:val="en-US"/>
              </w:rPr>
              <w:t>)</w:t>
            </w:r>
          </w:p>
        </w:tc>
        <w:tc>
          <w:tcPr>
            <w:tcW w:w="1188" w:type="dxa"/>
            <w:vMerge w:val="restart"/>
            <w:tcBorders>
              <w:top w:val="single" w:sz="12" w:space="0" w:color="auto"/>
            </w:tcBorders>
            <w:vAlign w:val="center"/>
          </w:tcPr>
          <w:p w14:paraId="2D9EB834" w14:textId="7E8A5885" w:rsidR="00847940" w:rsidRPr="00847940" w:rsidRDefault="001C0F62" w:rsidP="00322B4C">
            <w:pPr>
              <w:spacing w:before="0" w:after="0"/>
              <w:jc w:val="center"/>
              <w:rPr>
                <w:sz w:val="20"/>
                <w:szCs w:val="20"/>
                <w:lang w:val="en-US"/>
              </w:rPr>
            </w:pPr>
            <w:r>
              <w:rPr>
                <w:sz w:val="20"/>
                <w:szCs w:val="20"/>
                <w:lang w:val="en-US"/>
              </w:rPr>
              <w:t>84.35</w:t>
            </w:r>
            <w:r w:rsidRPr="00847940">
              <w:rPr>
                <w:sz w:val="20"/>
                <w:szCs w:val="20"/>
                <w:lang w:val="en-US"/>
              </w:rPr>
              <w:t xml:space="preserve"> </w:t>
            </w:r>
            <w:r w:rsidR="00847940" w:rsidRPr="00847940">
              <w:rPr>
                <w:sz w:val="20"/>
                <w:szCs w:val="20"/>
                <w:lang w:val="en-US"/>
              </w:rPr>
              <w:t>(</w:t>
            </w:r>
            <w:r>
              <w:rPr>
                <w:sz w:val="20"/>
                <w:szCs w:val="20"/>
                <w:lang w:val="en-US"/>
              </w:rPr>
              <w:t>17.54</w:t>
            </w:r>
            <w:r w:rsidR="00847940" w:rsidRPr="00847940">
              <w:rPr>
                <w:sz w:val="20"/>
                <w:szCs w:val="20"/>
                <w:lang w:val="en-US"/>
              </w:rPr>
              <w:t>)</w:t>
            </w:r>
          </w:p>
        </w:tc>
      </w:tr>
      <w:tr w:rsidR="00436F21" w:rsidRPr="00607129" w14:paraId="5D078FD3" w14:textId="77777777" w:rsidTr="00E77D31">
        <w:trPr>
          <w:jc w:val="center"/>
        </w:trPr>
        <w:tc>
          <w:tcPr>
            <w:tcW w:w="1305" w:type="dxa"/>
            <w:vMerge/>
            <w:vAlign w:val="center"/>
          </w:tcPr>
          <w:p w14:paraId="3CF2D8B6" w14:textId="77777777" w:rsidR="00436F21" w:rsidRPr="006519D4" w:rsidRDefault="00436F21" w:rsidP="00436F21">
            <w:pPr>
              <w:spacing w:before="0" w:after="0"/>
              <w:jc w:val="center"/>
              <w:rPr>
                <w:b/>
                <w:bCs/>
                <w:sz w:val="20"/>
                <w:szCs w:val="20"/>
                <w:lang w:val="en-US"/>
              </w:rPr>
            </w:pPr>
          </w:p>
        </w:tc>
        <w:tc>
          <w:tcPr>
            <w:tcW w:w="1553" w:type="dxa"/>
            <w:vAlign w:val="center"/>
          </w:tcPr>
          <w:p w14:paraId="6D7B5303" w14:textId="77777777" w:rsidR="00436F21" w:rsidRPr="00322B4C" w:rsidRDefault="00436F21" w:rsidP="00322B4C">
            <w:pPr>
              <w:spacing w:before="0" w:after="0"/>
              <w:jc w:val="center"/>
              <w:rPr>
                <w:i/>
                <w:iCs/>
                <w:sz w:val="20"/>
                <w:szCs w:val="20"/>
                <w:lang w:val="en-US"/>
              </w:rPr>
            </w:pPr>
            <w:r w:rsidRPr="00322B4C">
              <w:rPr>
                <w:i/>
                <w:iCs/>
                <w:sz w:val="20"/>
                <w:szCs w:val="20"/>
                <w:lang w:val="en-US"/>
              </w:rPr>
              <w:t>Posture related</w:t>
            </w:r>
          </w:p>
        </w:tc>
        <w:tc>
          <w:tcPr>
            <w:tcW w:w="3833" w:type="dxa"/>
            <w:vAlign w:val="center"/>
          </w:tcPr>
          <w:p w14:paraId="31FB05A0" w14:textId="77777777" w:rsidR="00436F21" w:rsidRPr="00322B4C" w:rsidRDefault="00436F21" w:rsidP="00322B4C">
            <w:pPr>
              <w:spacing w:before="0" w:after="0"/>
              <w:jc w:val="left"/>
              <w:rPr>
                <w:sz w:val="20"/>
                <w:szCs w:val="20"/>
                <w:lang w:val="en-US"/>
              </w:rPr>
            </w:pPr>
            <w:r w:rsidRPr="00322B4C">
              <w:rPr>
                <w:sz w:val="20"/>
                <w:szCs w:val="20"/>
                <w:lang w:val="en-US"/>
              </w:rPr>
              <w:t>Posture-related painful or tiring positions</w:t>
            </w:r>
          </w:p>
          <w:p w14:paraId="4C57AB89" w14:textId="77777777" w:rsidR="00436F21" w:rsidRPr="00322B4C" w:rsidRDefault="00436F21" w:rsidP="00322B4C">
            <w:pPr>
              <w:spacing w:before="0" w:after="0"/>
              <w:jc w:val="left"/>
              <w:rPr>
                <w:sz w:val="20"/>
                <w:szCs w:val="20"/>
                <w:lang w:val="en-US"/>
              </w:rPr>
            </w:pPr>
            <w:r w:rsidRPr="00322B4C">
              <w:rPr>
                <w:sz w:val="20"/>
                <w:szCs w:val="20"/>
                <w:lang w:val="en-US"/>
              </w:rPr>
              <w:t>Carrying or moving heavy loads</w:t>
            </w:r>
          </w:p>
          <w:p w14:paraId="3E33FD41" w14:textId="77777777" w:rsidR="00436F21" w:rsidRPr="006519D4" w:rsidRDefault="00436F21" w:rsidP="00322B4C">
            <w:pPr>
              <w:spacing w:before="0" w:after="0"/>
              <w:jc w:val="left"/>
              <w:rPr>
                <w:b/>
                <w:bCs/>
                <w:sz w:val="20"/>
                <w:szCs w:val="20"/>
                <w:lang w:val="en-US"/>
              </w:rPr>
            </w:pPr>
            <w:r w:rsidRPr="00322B4C">
              <w:rPr>
                <w:sz w:val="20"/>
                <w:szCs w:val="20"/>
                <w:lang w:val="en-US"/>
              </w:rPr>
              <w:t>Repetitive hand or arm movements</w:t>
            </w:r>
          </w:p>
        </w:tc>
        <w:tc>
          <w:tcPr>
            <w:tcW w:w="1193" w:type="dxa"/>
            <w:vMerge/>
            <w:vAlign w:val="center"/>
          </w:tcPr>
          <w:p w14:paraId="0FB78278" w14:textId="77777777" w:rsidR="00436F21" w:rsidRPr="006519D4" w:rsidRDefault="00436F21" w:rsidP="00322B4C">
            <w:pPr>
              <w:spacing w:before="0" w:after="0"/>
              <w:jc w:val="center"/>
              <w:rPr>
                <w:b/>
                <w:bCs/>
                <w:sz w:val="20"/>
                <w:szCs w:val="20"/>
                <w:lang w:val="en-US"/>
              </w:rPr>
            </w:pPr>
          </w:p>
        </w:tc>
        <w:tc>
          <w:tcPr>
            <w:tcW w:w="1188" w:type="dxa"/>
            <w:vMerge/>
            <w:vAlign w:val="center"/>
          </w:tcPr>
          <w:p w14:paraId="1FC39945" w14:textId="77777777" w:rsidR="00436F21" w:rsidRPr="006519D4" w:rsidRDefault="00436F21" w:rsidP="00322B4C">
            <w:pPr>
              <w:spacing w:before="0" w:after="0"/>
              <w:jc w:val="center"/>
              <w:rPr>
                <w:b/>
                <w:bCs/>
                <w:sz w:val="20"/>
                <w:szCs w:val="20"/>
                <w:lang w:val="en-US"/>
              </w:rPr>
            </w:pPr>
          </w:p>
        </w:tc>
      </w:tr>
      <w:tr w:rsidR="00436F21" w:rsidRPr="00607129" w14:paraId="4F3E5559" w14:textId="77777777" w:rsidTr="00E77D31">
        <w:trPr>
          <w:jc w:val="center"/>
        </w:trPr>
        <w:tc>
          <w:tcPr>
            <w:tcW w:w="1305" w:type="dxa"/>
            <w:vMerge/>
            <w:vAlign w:val="center"/>
          </w:tcPr>
          <w:p w14:paraId="0562CB0E" w14:textId="77777777" w:rsidR="00436F21" w:rsidRPr="006519D4" w:rsidRDefault="00436F21" w:rsidP="00436F21">
            <w:pPr>
              <w:spacing w:before="0" w:after="0"/>
              <w:jc w:val="center"/>
              <w:rPr>
                <w:b/>
                <w:bCs/>
                <w:sz w:val="20"/>
                <w:szCs w:val="20"/>
                <w:lang w:val="en-US"/>
              </w:rPr>
            </w:pPr>
          </w:p>
        </w:tc>
        <w:tc>
          <w:tcPr>
            <w:tcW w:w="1553" w:type="dxa"/>
            <w:vAlign w:val="center"/>
          </w:tcPr>
          <w:p w14:paraId="1E41CDC4" w14:textId="77777777" w:rsidR="00436F21" w:rsidRPr="00322B4C" w:rsidRDefault="00436F21" w:rsidP="00322B4C">
            <w:pPr>
              <w:spacing w:before="0" w:after="0"/>
              <w:jc w:val="center"/>
              <w:rPr>
                <w:i/>
                <w:iCs/>
                <w:sz w:val="20"/>
                <w:szCs w:val="20"/>
                <w:lang w:val="en-US"/>
              </w:rPr>
            </w:pPr>
            <w:r w:rsidRPr="00322B4C">
              <w:rPr>
                <w:i/>
                <w:iCs/>
                <w:sz w:val="20"/>
                <w:szCs w:val="20"/>
                <w:lang w:val="en-US"/>
              </w:rPr>
              <w:t>Biological, chemical conditions</w:t>
            </w:r>
          </w:p>
        </w:tc>
        <w:tc>
          <w:tcPr>
            <w:tcW w:w="3833" w:type="dxa"/>
            <w:vAlign w:val="center"/>
          </w:tcPr>
          <w:p w14:paraId="7C235E7C" w14:textId="77777777" w:rsidR="00436F21" w:rsidRPr="00322B4C" w:rsidRDefault="00436F21" w:rsidP="00322B4C">
            <w:pPr>
              <w:spacing w:before="0" w:after="0"/>
              <w:jc w:val="left"/>
              <w:rPr>
                <w:sz w:val="20"/>
                <w:szCs w:val="20"/>
                <w:lang w:val="en-US"/>
              </w:rPr>
            </w:pPr>
            <w:r w:rsidRPr="00322B4C">
              <w:rPr>
                <w:sz w:val="20"/>
                <w:szCs w:val="20"/>
                <w:lang w:val="en-US"/>
              </w:rPr>
              <w:t>Handling or being in direct contact with dangerous substances such as chemicals or infectious materials</w:t>
            </w:r>
          </w:p>
        </w:tc>
        <w:tc>
          <w:tcPr>
            <w:tcW w:w="1193" w:type="dxa"/>
            <w:vMerge/>
            <w:vAlign w:val="center"/>
          </w:tcPr>
          <w:p w14:paraId="34CE0A41" w14:textId="77777777" w:rsidR="00436F21" w:rsidRPr="006519D4" w:rsidRDefault="00436F21" w:rsidP="00322B4C">
            <w:pPr>
              <w:spacing w:before="0" w:after="0"/>
              <w:jc w:val="center"/>
              <w:rPr>
                <w:b/>
                <w:bCs/>
                <w:sz w:val="20"/>
                <w:szCs w:val="20"/>
                <w:lang w:val="en-US"/>
              </w:rPr>
            </w:pPr>
          </w:p>
        </w:tc>
        <w:tc>
          <w:tcPr>
            <w:tcW w:w="1188" w:type="dxa"/>
            <w:vMerge/>
            <w:vAlign w:val="center"/>
          </w:tcPr>
          <w:p w14:paraId="62EBF3C5" w14:textId="77777777" w:rsidR="00436F21" w:rsidRPr="006519D4" w:rsidRDefault="00436F21" w:rsidP="00322B4C">
            <w:pPr>
              <w:spacing w:before="0" w:after="0"/>
              <w:jc w:val="center"/>
              <w:rPr>
                <w:b/>
                <w:bCs/>
                <w:sz w:val="20"/>
                <w:szCs w:val="20"/>
                <w:lang w:val="en-US"/>
              </w:rPr>
            </w:pPr>
          </w:p>
        </w:tc>
      </w:tr>
      <w:tr w:rsidR="00436F21" w:rsidRPr="006519D4" w14:paraId="4CD82EE5" w14:textId="77777777" w:rsidTr="00E77D31">
        <w:trPr>
          <w:cantSplit/>
          <w:trHeight w:val="1402"/>
          <w:jc w:val="center"/>
        </w:trPr>
        <w:tc>
          <w:tcPr>
            <w:tcW w:w="1305" w:type="dxa"/>
            <w:vMerge w:val="restart"/>
            <w:vAlign w:val="center"/>
          </w:tcPr>
          <w:p w14:paraId="067A9104" w14:textId="77777777" w:rsidR="00436F21" w:rsidRPr="006519D4" w:rsidRDefault="00436F21" w:rsidP="00436F21">
            <w:pPr>
              <w:spacing w:before="0" w:after="0"/>
              <w:jc w:val="center"/>
              <w:rPr>
                <w:b/>
                <w:bCs/>
                <w:sz w:val="20"/>
                <w:szCs w:val="20"/>
                <w:lang w:val="en-US"/>
              </w:rPr>
            </w:pPr>
            <w:r>
              <w:rPr>
                <w:b/>
                <w:bCs/>
                <w:sz w:val="20"/>
                <w:szCs w:val="20"/>
                <w:lang w:val="en-US"/>
              </w:rPr>
              <w:t xml:space="preserve">Social environment </w:t>
            </w:r>
          </w:p>
        </w:tc>
        <w:tc>
          <w:tcPr>
            <w:tcW w:w="1553" w:type="dxa"/>
            <w:vAlign w:val="center"/>
          </w:tcPr>
          <w:p w14:paraId="4793C960" w14:textId="77777777" w:rsidR="00436F21" w:rsidRPr="00322B4C" w:rsidRDefault="00436F21" w:rsidP="00322B4C">
            <w:pPr>
              <w:spacing w:before="0" w:after="0"/>
              <w:jc w:val="center"/>
              <w:rPr>
                <w:i/>
                <w:iCs/>
                <w:sz w:val="20"/>
                <w:szCs w:val="20"/>
                <w:lang w:val="en-US"/>
              </w:rPr>
            </w:pPr>
            <w:r w:rsidRPr="00322B4C">
              <w:rPr>
                <w:i/>
                <w:iCs/>
                <w:sz w:val="20"/>
                <w:szCs w:val="20"/>
                <w:lang w:val="en-US"/>
              </w:rPr>
              <w:t xml:space="preserve">Adverse social </w:t>
            </w:r>
            <w:proofErr w:type="spellStart"/>
            <w:r w:rsidRPr="00322B4C">
              <w:rPr>
                <w:i/>
                <w:iCs/>
                <w:sz w:val="20"/>
                <w:szCs w:val="20"/>
                <w:lang w:val="en-US"/>
              </w:rPr>
              <w:t>behaviour</w:t>
            </w:r>
            <w:proofErr w:type="spellEnd"/>
          </w:p>
        </w:tc>
        <w:tc>
          <w:tcPr>
            <w:tcW w:w="3833" w:type="dxa"/>
            <w:vAlign w:val="center"/>
          </w:tcPr>
          <w:p w14:paraId="253D490D" w14:textId="77777777" w:rsidR="00436F21" w:rsidRPr="002E26AC" w:rsidRDefault="00436F21" w:rsidP="00322B4C">
            <w:pPr>
              <w:spacing w:before="0" w:after="0"/>
              <w:jc w:val="left"/>
              <w:rPr>
                <w:i/>
                <w:iCs/>
                <w:sz w:val="20"/>
                <w:szCs w:val="20"/>
                <w:lang w:val="en-US"/>
              </w:rPr>
            </w:pPr>
            <w:r w:rsidRPr="002E26AC">
              <w:rPr>
                <w:i/>
                <w:iCs/>
                <w:sz w:val="20"/>
                <w:szCs w:val="20"/>
                <w:lang w:val="en-US"/>
              </w:rPr>
              <w:t>In the last month:</w:t>
            </w:r>
          </w:p>
          <w:p w14:paraId="7700F899" w14:textId="77777777" w:rsidR="00436F21" w:rsidRPr="00322B4C" w:rsidRDefault="00436F21" w:rsidP="00322B4C">
            <w:pPr>
              <w:spacing w:before="0" w:after="0"/>
              <w:jc w:val="left"/>
              <w:rPr>
                <w:sz w:val="20"/>
                <w:szCs w:val="20"/>
                <w:lang w:val="en-US"/>
              </w:rPr>
            </w:pPr>
            <w:r w:rsidRPr="00322B4C">
              <w:rPr>
                <w:sz w:val="20"/>
                <w:szCs w:val="20"/>
                <w:lang w:val="en-US"/>
              </w:rPr>
              <w:t>Exposure to verbal abuse</w:t>
            </w:r>
          </w:p>
          <w:p w14:paraId="60963B0D" w14:textId="77777777" w:rsidR="00436F21" w:rsidRPr="00322B4C" w:rsidRDefault="00436F21" w:rsidP="00322B4C">
            <w:pPr>
              <w:spacing w:before="0" w:after="0"/>
              <w:jc w:val="left"/>
              <w:rPr>
                <w:sz w:val="20"/>
                <w:szCs w:val="20"/>
                <w:lang w:val="en-US"/>
              </w:rPr>
            </w:pPr>
            <w:r w:rsidRPr="00322B4C">
              <w:rPr>
                <w:sz w:val="20"/>
                <w:szCs w:val="20"/>
                <w:lang w:val="en-US"/>
              </w:rPr>
              <w:t>Exposure to unwanted sexual attention</w:t>
            </w:r>
          </w:p>
          <w:p w14:paraId="11C251AD" w14:textId="77777777" w:rsidR="00436F21" w:rsidRDefault="00436F21" w:rsidP="00322B4C">
            <w:pPr>
              <w:spacing w:before="0" w:after="0"/>
              <w:jc w:val="left"/>
              <w:rPr>
                <w:b/>
                <w:bCs/>
                <w:sz w:val="20"/>
                <w:szCs w:val="20"/>
                <w:lang w:val="en-US"/>
              </w:rPr>
            </w:pPr>
            <w:r w:rsidRPr="00322B4C">
              <w:rPr>
                <w:sz w:val="20"/>
                <w:szCs w:val="20"/>
                <w:lang w:val="en-US"/>
              </w:rPr>
              <w:t>Exposure to threats</w:t>
            </w:r>
            <w:r w:rsidRPr="00322B4C">
              <w:rPr>
                <w:b/>
                <w:bCs/>
                <w:sz w:val="20"/>
                <w:szCs w:val="20"/>
                <w:lang w:val="en-US"/>
              </w:rPr>
              <w:t xml:space="preserve"> </w:t>
            </w:r>
          </w:p>
          <w:p w14:paraId="30B40708" w14:textId="77777777" w:rsidR="00436F21" w:rsidRPr="002E26AC" w:rsidRDefault="00436F21" w:rsidP="00322B4C">
            <w:pPr>
              <w:spacing w:before="0" w:after="0"/>
              <w:jc w:val="left"/>
              <w:rPr>
                <w:i/>
                <w:iCs/>
                <w:sz w:val="20"/>
                <w:szCs w:val="20"/>
                <w:lang w:val="en-US"/>
              </w:rPr>
            </w:pPr>
            <w:r w:rsidRPr="002E26AC">
              <w:rPr>
                <w:i/>
                <w:iCs/>
                <w:sz w:val="20"/>
                <w:szCs w:val="20"/>
                <w:lang w:val="en-US"/>
              </w:rPr>
              <w:t>In the last year:</w:t>
            </w:r>
          </w:p>
          <w:p w14:paraId="7B56620D" w14:textId="77777777" w:rsidR="00436F21" w:rsidRPr="002E26AC" w:rsidRDefault="00436F21" w:rsidP="00322B4C">
            <w:pPr>
              <w:spacing w:before="0" w:after="0"/>
              <w:jc w:val="left"/>
              <w:rPr>
                <w:sz w:val="20"/>
                <w:szCs w:val="20"/>
                <w:lang w:val="en-US"/>
              </w:rPr>
            </w:pPr>
            <w:r w:rsidRPr="002E26AC">
              <w:rPr>
                <w:sz w:val="20"/>
                <w:szCs w:val="20"/>
                <w:lang w:val="en-US"/>
              </w:rPr>
              <w:t xml:space="preserve">Exposure to physical violence </w:t>
            </w:r>
          </w:p>
          <w:p w14:paraId="6A0D6FEC" w14:textId="77777777" w:rsidR="00436F21" w:rsidRPr="002E26AC" w:rsidRDefault="00436F21" w:rsidP="00322B4C">
            <w:pPr>
              <w:spacing w:before="0" w:after="0"/>
              <w:jc w:val="left"/>
              <w:rPr>
                <w:sz w:val="20"/>
                <w:szCs w:val="20"/>
                <w:lang w:val="en-US"/>
              </w:rPr>
            </w:pPr>
            <w:r w:rsidRPr="002E26AC">
              <w:rPr>
                <w:sz w:val="20"/>
                <w:szCs w:val="20"/>
                <w:lang w:val="en-US"/>
              </w:rPr>
              <w:t>Exposure to sexual harassment</w:t>
            </w:r>
          </w:p>
          <w:p w14:paraId="10AB5E50" w14:textId="77777777" w:rsidR="00436F21" w:rsidRPr="006519D4" w:rsidRDefault="00436F21" w:rsidP="00322B4C">
            <w:pPr>
              <w:spacing w:before="0" w:after="0"/>
              <w:jc w:val="left"/>
              <w:rPr>
                <w:b/>
                <w:bCs/>
                <w:sz w:val="20"/>
                <w:szCs w:val="20"/>
                <w:lang w:val="en-US"/>
              </w:rPr>
            </w:pPr>
            <w:r w:rsidRPr="002E26AC">
              <w:rPr>
                <w:sz w:val="20"/>
                <w:szCs w:val="20"/>
                <w:lang w:val="en-US"/>
              </w:rPr>
              <w:t>Exposure to bullying/harassment</w:t>
            </w:r>
            <w:r w:rsidRPr="002E26AC">
              <w:rPr>
                <w:b/>
                <w:bCs/>
                <w:sz w:val="20"/>
                <w:szCs w:val="20"/>
                <w:lang w:val="en-US"/>
              </w:rPr>
              <w:t xml:space="preserve"> </w:t>
            </w:r>
          </w:p>
        </w:tc>
        <w:tc>
          <w:tcPr>
            <w:tcW w:w="1193" w:type="dxa"/>
            <w:vMerge w:val="restart"/>
            <w:vAlign w:val="center"/>
          </w:tcPr>
          <w:p w14:paraId="5EC022FA" w14:textId="561477E6" w:rsidR="00436F21" w:rsidRPr="00E77D31" w:rsidRDefault="00E77D31" w:rsidP="00322B4C">
            <w:pPr>
              <w:spacing w:before="0" w:after="0"/>
              <w:jc w:val="center"/>
              <w:rPr>
                <w:sz w:val="20"/>
                <w:szCs w:val="20"/>
                <w:lang w:val="en-US"/>
              </w:rPr>
            </w:pPr>
            <w:r w:rsidRPr="00E77D31">
              <w:rPr>
                <w:sz w:val="20"/>
                <w:szCs w:val="20"/>
                <w:lang w:val="en-US"/>
              </w:rPr>
              <w:t>8</w:t>
            </w:r>
            <w:r w:rsidR="001C0F62">
              <w:rPr>
                <w:sz w:val="20"/>
                <w:szCs w:val="20"/>
                <w:lang w:val="en-US"/>
              </w:rPr>
              <w:t>6.51</w:t>
            </w:r>
          </w:p>
          <w:p w14:paraId="2262A885" w14:textId="600E5ED1"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20.59</w:t>
            </w:r>
            <w:r w:rsidRPr="00E77D31">
              <w:rPr>
                <w:sz w:val="20"/>
                <w:szCs w:val="20"/>
                <w:lang w:val="en-US"/>
              </w:rPr>
              <w:t>)</w:t>
            </w:r>
          </w:p>
        </w:tc>
        <w:tc>
          <w:tcPr>
            <w:tcW w:w="1188" w:type="dxa"/>
            <w:vMerge w:val="restart"/>
            <w:vAlign w:val="center"/>
          </w:tcPr>
          <w:p w14:paraId="5C42C6A3" w14:textId="4FD33E12" w:rsidR="00436F21" w:rsidRPr="00E77D31" w:rsidRDefault="001C0F62" w:rsidP="00322B4C">
            <w:pPr>
              <w:spacing w:before="0" w:after="0"/>
              <w:jc w:val="center"/>
              <w:rPr>
                <w:sz w:val="20"/>
                <w:szCs w:val="20"/>
                <w:lang w:val="en-US"/>
              </w:rPr>
            </w:pPr>
            <w:r>
              <w:rPr>
                <w:sz w:val="20"/>
                <w:szCs w:val="20"/>
                <w:lang w:val="en-US"/>
              </w:rPr>
              <w:t>80.97</w:t>
            </w:r>
          </w:p>
          <w:p w14:paraId="491A0F5E" w14:textId="3A8EE4F6"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17.29</w:t>
            </w:r>
            <w:r w:rsidRPr="00E77D31">
              <w:rPr>
                <w:sz w:val="20"/>
                <w:szCs w:val="20"/>
                <w:lang w:val="en-US"/>
              </w:rPr>
              <w:t>)</w:t>
            </w:r>
          </w:p>
        </w:tc>
      </w:tr>
      <w:tr w:rsidR="00436F21" w:rsidRPr="00607129" w14:paraId="67CA0D37" w14:textId="77777777" w:rsidTr="00E77D31">
        <w:trPr>
          <w:cantSplit/>
          <w:trHeight w:val="1402"/>
          <w:jc w:val="center"/>
        </w:trPr>
        <w:tc>
          <w:tcPr>
            <w:tcW w:w="1305" w:type="dxa"/>
            <w:vMerge/>
            <w:vAlign w:val="center"/>
          </w:tcPr>
          <w:p w14:paraId="6D98A12B" w14:textId="77777777" w:rsidR="00436F21" w:rsidRDefault="00436F21" w:rsidP="00436F21">
            <w:pPr>
              <w:spacing w:before="0" w:after="0"/>
              <w:jc w:val="center"/>
              <w:rPr>
                <w:b/>
                <w:bCs/>
                <w:sz w:val="20"/>
                <w:szCs w:val="20"/>
                <w:lang w:val="en-US"/>
              </w:rPr>
            </w:pPr>
          </w:p>
        </w:tc>
        <w:tc>
          <w:tcPr>
            <w:tcW w:w="1553" w:type="dxa"/>
            <w:vAlign w:val="center"/>
          </w:tcPr>
          <w:p w14:paraId="37DC9533" w14:textId="77777777" w:rsidR="00436F21" w:rsidRPr="00322B4C" w:rsidRDefault="00436F21" w:rsidP="00322B4C">
            <w:pPr>
              <w:spacing w:before="0" w:after="0"/>
              <w:jc w:val="center"/>
              <w:rPr>
                <w:i/>
                <w:iCs/>
                <w:sz w:val="20"/>
                <w:szCs w:val="20"/>
                <w:lang w:val="en-US"/>
              </w:rPr>
            </w:pPr>
            <w:r w:rsidRPr="00322B4C">
              <w:rPr>
                <w:i/>
                <w:iCs/>
                <w:sz w:val="20"/>
                <w:szCs w:val="20"/>
                <w:lang w:val="en-US"/>
              </w:rPr>
              <w:t>Social support</w:t>
            </w:r>
          </w:p>
        </w:tc>
        <w:tc>
          <w:tcPr>
            <w:tcW w:w="3833" w:type="dxa"/>
            <w:vAlign w:val="center"/>
          </w:tcPr>
          <w:p w14:paraId="128987FA" w14:textId="77777777" w:rsidR="00436F21" w:rsidRPr="002E26AC" w:rsidRDefault="00436F21" w:rsidP="00322B4C">
            <w:pPr>
              <w:spacing w:before="0" w:after="0"/>
              <w:jc w:val="left"/>
              <w:rPr>
                <w:i/>
                <w:iCs/>
                <w:sz w:val="20"/>
                <w:szCs w:val="20"/>
                <w:lang w:val="en-US"/>
              </w:rPr>
            </w:pPr>
            <w:r w:rsidRPr="002E26AC">
              <w:rPr>
                <w:i/>
                <w:iCs/>
                <w:sz w:val="20"/>
                <w:szCs w:val="20"/>
                <w:lang w:val="en-US"/>
              </w:rPr>
              <w:t xml:space="preserve">Management quality: </w:t>
            </w:r>
          </w:p>
          <w:p w14:paraId="5653DE05" w14:textId="77777777" w:rsidR="00436F21" w:rsidRPr="002E26AC" w:rsidRDefault="00436F21" w:rsidP="00322B4C">
            <w:pPr>
              <w:spacing w:before="0" w:after="0"/>
              <w:jc w:val="left"/>
              <w:rPr>
                <w:sz w:val="20"/>
                <w:szCs w:val="20"/>
                <w:lang w:val="en-US"/>
              </w:rPr>
            </w:pPr>
            <w:r w:rsidRPr="002E26AC">
              <w:rPr>
                <w:sz w:val="20"/>
                <w:szCs w:val="20"/>
                <w:lang w:val="en-US"/>
              </w:rPr>
              <w:t>Your immediate boss respects you as a person</w:t>
            </w:r>
          </w:p>
          <w:p w14:paraId="171E80FC" w14:textId="77777777" w:rsidR="00436F21" w:rsidRPr="002E26AC" w:rsidRDefault="00436F21" w:rsidP="00322B4C">
            <w:pPr>
              <w:spacing w:before="0" w:after="0"/>
              <w:jc w:val="left"/>
              <w:rPr>
                <w:sz w:val="20"/>
                <w:szCs w:val="20"/>
                <w:lang w:val="en-US"/>
              </w:rPr>
            </w:pPr>
            <w:r w:rsidRPr="002E26AC">
              <w:rPr>
                <w:sz w:val="20"/>
                <w:szCs w:val="20"/>
                <w:lang w:val="en-US"/>
              </w:rPr>
              <w:t>Your immediate boss provides useful feedback in your work</w:t>
            </w:r>
          </w:p>
          <w:p w14:paraId="5FCAF479" w14:textId="77777777" w:rsidR="00436F21" w:rsidRPr="002E26AC" w:rsidRDefault="00436F21" w:rsidP="00322B4C">
            <w:pPr>
              <w:spacing w:before="0" w:after="0"/>
              <w:jc w:val="left"/>
              <w:rPr>
                <w:i/>
                <w:iCs/>
                <w:sz w:val="20"/>
                <w:szCs w:val="20"/>
                <w:lang w:val="en-US"/>
              </w:rPr>
            </w:pPr>
            <w:r w:rsidRPr="002E26AC">
              <w:rPr>
                <w:i/>
                <w:iCs/>
                <w:sz w:val="20"/>
                <w:szCs w:val="20"/>
                <w:lang w:val="en-US"/>
              </w:rPr>
              <w:t>Social support:</w:t>
            </w:r>
          </w:p>
          <w:p w14:paraId="576F7A78" w14:textId="77777777" w:rsidR="00436F21" w:rsidRPr="002E26AC" w:rsidRDefault="00436F21" w:rsidP="00322B4C">
            <w:pPr>
              <w:spacing w:before="0" w:after="0"/>
              <w:jc w:val="left"/>
              <w:rPr>
                <w:sz w:val="20"/>
                <w:szCs w:val="20"/>
                <w:lang w:val="en-US"/>
              </w:rPr>
            </w:pPr>
            <w:r w:rsidRPr="002E26AC">
              <w:rPr>
                <w:sz w:val="20"/>
                <w:szCs w:val="20"/>
                <w:lang w:val="en-US"/>
              </w:rPr>
              <w:t>Help and support from colleagues (most of the time/always)</w:t>
            </w:r>
          </w:p>
          <w:p w14:paraId="22F4A636" w14:textId="77777777" w:rsidR="00436F21" w:rsidRPr="006519D4" w:rsidRDefault="00436F21" w:rsidP="00322B4C">
            <w:pPr>
              <w:spacing w:before="0" w:after="0"/>
              <w:jc w:val="left"/>
              <w:rPr>
                <w:b/>
                <w:bCs/>
                <w:sz w:val="20"/>
                <w:szCs w:val="20"/>
                <w:lang w:val="en-US"/>
              </w:rPr>
            </w:pPr>
            <w:r w:rsidRPr="002E26AC">
              <w:rPr>
                <w:sz w:val="20"/>
                <w:szCs w:val="20"/>
                <w:lang w:val="en-US"/>
              </w:rPr>
              <w:t>Help and support from your manager (most of the time/always)</w:t>
            </w:r>
          </w:p>
        </w:tc>
        <w:tc>
          <w:tcPr>
            <w:tcW w:w="1193" w:type="dxa"/>
            <w:vMerge/>
            <w:vAlign w:val="center"/>
          </w:tcPr>
          <w:p w14:paraId="2946DB82" w14:textId="77777777" w:rsidR="00436F21" w:rsidRPr="006519D4" w:rsidRDefault="00436F21" w:rsidP="00322B4C">
            <w:pPr>
              <w:spacing w:before="0" w:after="0"/>
              <w:jc w:val="center"/>
              <w:rPr>
                <w:b/>
                <w:bCs/>
                <w:sz w:val="20"/>
                <w:szCs w:val="20"/>
                <w:lang w:val="en-US"/>
              </w:rPr>
            </w:pPr>
          </w:p>
        </w:tc>
        <w:tc>
          <w:tcPr>
            <w:tcW w:w="1188" w:type="dxa"/>
            <w:vMerge/>
            <w:vAlign w:val="center"/>
          </w:tcPr>
          <w:p w14:paraId="5997CC1D" w14:textId="77777777" w:rsidR="00436F21" w:rsidRPr="006519D4" w:rsidRDefault="00436F21" w:rsidP="00322B4C">
            <w:pPr>
              <w:spacing w:before="0" w:after="0"/>
              <w:jc w:val="center"/>
              <w:rPr>
                <w:b/>
                <w:bCs/>
                <w:sz w:val="20"/>
                <w:szCs w:val="20"/>
                <w:lang w:val="en-US"/>
              </w:rPr>
            </w:pPr>
          </w:p>
        </w:tc>
      </w:tr>
      <w:tr w:rsidR="00436F21" w:rsidRPr="006519D4" w14:paraId="03AB5E51" w14:textId="77777777" w:rsidTr="00E77D31">
        <w:trPr>
          <w:cantSplit/>
          <w:trHeight w:val="1134"/>
          <w:jc w:val="center"/>
        </w:trPr>
        <w:tc>
          <w:tcPr>
            <w:tcW w:w="1305" w:type="dxa"/>
            <w:vMerge w:val="restart"/>
            <w:vAlign w:val="center"/>
          </w:tcPr>
          <w:p w14:paraId="20148A69" w14:textId="77777777" w:rsidR="00436F21" w:rsidRPr="006519D4" w:rsidRDefault="00436F21" w:rsidP="00436F21">
            <w:pPr>
              <w:spacing w:before="0" w:after="0"/>
              <w:jc w:val="center"/>
              <w:rPr>
                <w:b/>
                <w:bCs/>
                <w:sz w:val="20"/>
                <w:szCs w:val="20"/>
                <w:lang w:val="en-US"/>
              </w:rPr>
            </w:pPr>
            <w:r>
              <w:rPr>
                <w:b/>
                <w:bCs/>
                <w:sz w:val="20"/>
                <w:szCs w:val="20"/>
                <w:lang w:val="en-US"/>
              </w:rPr>
              <w:t>Intensity</w:t>
            </w:r>
          </w:p>
        </w:tc>
        <w:tc>
          <w:tcPr>
            <w:tcW w:w="1553" w:type="dxa"/>
            <w:vAlign w:val="center"/>
          </w:tcPr>
          <w:p w14:paraId="4CFCF85C" w14:textId="77777777" w:rsidR="00436F21" w:rsidRPr="002E26AC" w:rsidRDefault="00436F21" w:rsidP="002E26AC">
            <w:pPr>
              <w:spacing w:before="0" w:after="0"/>
              <w:jc w:val="center"/>
              <w:rPr>
                <w:i/>
                <w:iCs/>
                <w:sz w:val="20"/>
                <w:szCs w:val="20"/>
                <w:lang w:val="en-US"/>
              </w:rPr>
            </w:pPr>
            <w:r w:rsidRPr="00322B4C">
              <w:rPr>
                <w:i/>
                <w:iCs/>
                <w:sz w:val="20"/>
                <w:szCs w:val="20"/>
                <w:lang w:val="en-US"/>
              </w:rPr>
              <w:t>Quantitative demands</w:t>
            </w:r>
          </w:p>
        </w:tc>
        <w:tc>
          <w:tcPr>
            <w:tcW w:w="3833" w:type="dxa"/>
            <w:vAlign w:val="center"/>
          </w:tcPr>
          <w:p w14:paraId="501D29B7" w14:textId="77777777" w:rsidR="00436F21" w:rsidRPr="002E26AC" w:rsidRDefault="00436F21" w:rsidP="002E26AC">
            <w:pPr>
              <w:spacing w:before="0" w:after="0"/>
              <w:jc w:val="left"/>
              <w:rPr>
                <w:sz w:val="20"/>
                <w:szCs w:val="20"/>
                <w:lang w:val="en-US"/>
              </w:rPr>
            </w:pPr>
            <w:r w:rsidRPr="002E26AC">
              <w:rPr>
                <w:sz w:val="20"/>
                <w:szCs w:val="20"/>
                <w:lang w:val="en-US"/>
              </w:rPr>
              <w:t>Working at very high speed (three-quarters of the time or more)</w:t>
            </w:r>
          </w:p>
          <w:p w14:paraId="5D8880ED" w14:textId="77777777" w:rsidR="00436F21" w:rsidRPr="002E26AC" w:rsidRDefault="00436F21" w:rsidP="002E26AC">
            <w:pPr>
              <w:spacing w:before="0" w:after="0"/>
              <w:jc w:val="left"/>
              <w:rPr>
                <w:sz w:val="20"/>
                <w:szCs w:val="20"/>
                <w:lang w:val="en-US"/>
              </w:rPr>
            </w:pPr>
            <w:r w:rsidRPr="002E26AC">
              <w:rPr>
                <w:sz w:val="20"/>
                <w:szCs w:val="20"/>
                <w:lang w:val="en-US"/>
              </w:rPr>
              <w:t>Working to tight deadlines (three-quarters of the time or more)</w:t>
            </w:r>
          </w:p>
          <w:p w14:paraId="51CBE3EE" w14:textId="77777777" w:rsidR="00436F21" w:rsidRPr="002E26AC" w:rsidRDefault="00436F21" w:rsidP="002E26AC">
            <w:pPr>
              <w:spacing w:before="0" w:after="0"/>
              <w:jc w:val="left"/>
              <w:rPr>
                <w:sz w:val="20"/>
                <w:szCs w:val="20"/>
                <w:lang w:val="en-US"/>
              </w:rPr>
            </w:pPr>
            <w:r w:rsidRPr="002E26AC">
              <w:rPr>
                <w:sz w:val="20"/>
                <w:szCs w:val="20"/>
                <w:lang w:val="en-US"/>
              </w:rPr>
              <w:t>Enough time to get the job done (never or rarely)</w:t>
            </w:r>
          </w:p>
          <w:p w14:paraId="64821D33" w14:textId="77777777" w:rsidR="00436F21" w:rsidRPr="002E26AC" w:rsidRDefault="00436F21" w:rsidP="002E26AC">
            <w:pPr>
              <w:spacing w:before="0" w:after="0"/>
              <w:jc w:val="left"/>
              <w:rPr>
                <w:sz w:val="20"/>
                <w:szCs w:val="20"/>
                <w:lang w:val="en-US"/>
              </w:rPr>
            </w:pPr>
            <w:r w:rsidRPr="002E26AC">
              <w:rPr>
                <w:sz w:val="20"/>
                <w:szCs w:val="20"/>
                <w:lang w:val="en-US"/>
              </w:rPr>
              <w:t>Frequent disruptive interruptions</w:t>
            </w:r>
          </w:p>
        </w:tc>
        <w:tc>
          <w:tcPr>
            <w:tcW w:w="1193" w:type="dxa"/>
            <w:vMerge w:val="restart"/>
            <w:vAlign w:val="center"/>
          </w:tcPr>
          <w:p w14:paraId="56E65150" w14:textId="4BD9C7E9" w:rsidR="00436F21" w:rsidRPr="00E77D31" w:rsidRDefault="001C0F62" w:rsidP="00322B4C">
            <w:pPr>
              <w:spacing w:before="0" w:after="0"/>
              <w:jc w:val="center"/>
              <w:rPr>
                <w:sz w:val="20"/>
                <w:szCs w:val="20"/>
                <w:lang w:val="en-US"/>
              </w:rPr>
            </w:pPr>
            <w:r>
              <w:rPr>
                <w:sz w:val="20"/>
                <w:szCs w:val="20"/>
                <w:lang w:val="en-US"/>
              </w:rPr>
              <w:t>60.33</w:t>
            </w:r>
          </w:p>
          <w:p w14:paraId="607BC48E" w14:textId="3FE3630C"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16.28</w:t>
            </w:r>
            <w:r w:rsidRPr="00E77D31">
              <w:rPr>
                <w:sz w:val="20"/>
                <w:szCs w:val="20"/>
                <w:lang w:val="en-US"/>
              </w:rPr>
              <w:t>)</w:t>
            </w:r>
          </w:p>
        </w:tc>
        <w:tc>
          <w:tcPr>
            <w:tcW w:w="1188" w:type="dxa"/>
            <w:vMerge w:val="restart"/>
            <w:vAlign w:val="center"/>
          </w:tcPr>
          <w:p w14:paraId="523D8FA3" w14:textId="344977A2" w:rsidR="00436F21" w:rsidRPr="00E77D31" w:rsidRDefault="00E77D31" w:rsidP="00322B4C">
            <w:pPr>
              <w:spacing w:before="0" w:after="0"/>
              <w:jc w:val="center"/>
              <w:rPr>
                <w:sz w:val="20"/>
                <w:szCs w:val="20"/>
                <w:lang w:val="en-US"/>
              </w:rPr>
            </w:pPr>
            <w:r w:rsidRPr="00E77D31">
              <w:rPr>
                <w:sz w:val="20"/>
                <w:szCs w:val="20"/>
                <w:lang w:val="en-US"/>
              </w:rPr>
              <w:t>4</w:t>
            </w:r>
            <w:r w:rsidR="001C0F62">
              <w:rPr>
                <w:sz w:val="20"/>
                <w:szCs w:val="20"/>
                <w:lang w:val="en-US"/>
              </w:rPr>
              <w:t>8.06</w:t>
            </w:r>
          </w:p>
          <w:p w14:paraId="2D763DB8" w14:textId="33D895A5"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13.22</w:t>
            </w:r>
            <w:r w:rsidRPr="00E77D31">
              <w:rPr>
                <w:sz w:val="20"/>
                <w:szCs w:val="20"/>
                <w:lang w:val="en-US"/>
              </w:rPr>
              <w:t>)</w:t>
            </w:r>
          </w:p>
        </w:tc>
      </w:tr>
      <w:tr w:rsidR="00436F21" w:rsidRPr="00607129" w14:paraId="7F285845" w14:textId="77777777" w:rsidTr="00E77D31">
        <w:trPr>
          <w:cantSplit/>
          <w:trHeight w:val="1134"/>
          <w:jc w:val="center"/>
        </w:trPr>
        <w:tc>
          <w:tcPr>
            <w:tcW w:w="1305" w:type="dxa"/>
            <w:vMerge/>
            <w:vAlign w:val="center"/>
          </w:tcPr>
          <w:p w14:paraId="110FFD37" w14:textId="77777777" w:rsidR="00436F21" w:rsidRPr="006519D4" w:rsidRDefault="00436F21" w:rsidP="00436F21">
            <w:pPr>
              <w:spacing w:before="0" w:after="0"/>
              <w:jc w:val="center"/>
              <w:rPr>
                <w:b/>
                <w:bCs/>
                <w:sz w:val="20"/>
                <w:szCs w:val="20"/>
                <w:lang w:val="en-US"/>
              </w:rPr>
            </w:pPr>
          </w:p>
        </w:tc>
        <w:tc>
          <w:tcPr>
            <w:tcW w:w="1553" w:type="dxa"/>
            <w:vAlign w:val="center"/>
          </w:tcPr>
          <w:p w14:paraId="116C51D7" w14:textId="77777777" w:rsidR="00436F21" w:rsidRPr="00322B4C" w:rsidRDefault="00436F21" w:rsidP="002E26AC">
            <w:pPr>
              <w:spacing w:before="0" w:after="0"/>
              <w:jc w:val="center"/>
              <w:rPr>
                <w:i/>
                <w:iCs/>
                <w:sz w:val="20"/>
                <w:szCs w:val="20"/>
                <w:lang w:val="en-US"/>
              </w:rPr>
            </w:pPr>
            <w:r w:rsidRPr="00322B4C">
              <w:rPr>
                <w:i/>
                <w:iCs/>
                <w:sz w:val="20"/>
                <w:szCs w:val="20"/>
                <w:lang w:val="en-US"/>
              </w:rPr>
              <w:t>Pace determinants and interdependency</w:t>
            </w:r>
          </w:p>
          <w:p w14:paraId="6B699379" w14:textId="77777777" w:rsidR="00436F21" w:rsidRPr="00322B4C" w:rsidRDefault="00436F21" w:rsidP="00322B4C">
            <w:pPr>
              <w:spacing w:before="0" w:after="0"/>
              <w:jc w:val="center"/>
              <w:rPr>
                <w:b/>
                <w:bCs/>
                <w:i/>
                <w:iCs/>
                <w:sz w:val="20"/>
                <w:szCs w:val="20"/>
                <w:lang w:val="en-US"/>
              </w:rPr>
            </w:pPr>
          </w:p>
        </w:tc>
        <w:tc>
          <w:tcPr>
            <w:tcW w:w="3833" w:type="dxa"/>
            <w:vAlign w:val="center"/>
          </w:tcPr>
          <w:p w14:paraId="6C078AA1" w14:textId="77777777" w:rsidR="00436F21" w:rsidRPr="002E26AC" w:rsidRDefault="00436F21" w:rsidP="002E26AC">
            <w:pPr>
              <w:spacing w:before="0" w:after="0"/>
              <w:jc w:val="left"/>
              <w:rPr>
                <w:sz w:val="20"/>
                <w:szCs w:val="20"/>
                <w:lang w:val="en-US"/>
              </w:rPr>
            </w:pPr>
            <w:r w:rsidRPr="002E26AC">
              <w:rPr>
                <w:sz w:val="20"/>
                <w:szCs w:val="20"/>
                <w:lang w:val="en-US"/>
              </w:rPr>
              <w:t>Interdependency: three or more pace determinants</w:t>
            </w:r>
          </w:p>
          <w:p w14:paraId="710722E4" w14:textId="77777777" w:rsidR="00436F21" w:rsidRPr="002E26AC" w:rsidRDefault="00436F21" w:rsidP="002E26AC">
            <w:pPr>
              <w:spacing w:before="0" w:after="0"/>
              <w:jc w:val="left"/>
              <w:rPr>
                <w:sz w:val="20"/>
                <w:szCs w:val="20"/>
                <w:lang w:val="en-US"/>
              </w:rPr>
            </w:pPr>
            <w:r w:rsidRPr="002E26AC">
              <w:rPr>
                <w:sz w:val="20"/>
                <w:szCs w:val="20"/>
                <w:lang w:val="en-US"/>
              </w:rPr>
              <w:t>Work pace dependent on: the work done by colleagues</w:t>
            </w:r>
          </w:p>
          <w:p w14:paraId="4D299976" w14:textId="77777777" w:rsidR="00436F21" w:rsidRPr="002E26AC" w:rsidRDefault="00436F21" w:rsidP="002E26AC">
            <w:pPr>
              <w:spacing w:before="0" w:after="0"/>
              <w:jc w:val="left"/>
              <w:rPr>
                <w:sz w:val="20"/>
                <w:szCs w:val="20"/>
                <w:lang w:val="en-US"/>
              </w:rPr>
            </w:pPr>
            <w:r w:rsidRPr="002E26AC">
              <w:rPr>
                <w:sz w:val="20"/>
                <w:szCs w:val="20"/>
                <w:lang w:val="en-US"/>
              </w:rPr>
              <w:t xml:space="preserve">Work pace dependent on: direct demands from people such as customers, passengers, pupils, patients, </w:t>
            </w:r>
            <w:proofErr w:type="spellStart"/>
            <w:r w:rsidRPr="002E26AC">
              <w:rPr>
                <w:sz w:val="20"/>
                <w:szCs w:val="20"/>
                <w:lang w:val="en-US"/>
              </w:rPr>
              <w:t>etc</w:t>
            </w:r>
            <w:proofErr w:type="spellEnd"/>
          </w:p>
          <w:p w14:paraId="135266E0" w14:textId="77777777" w:rsidR="00436F21" w:rsidRPr="002E26AC" w:rsidRDefault="00436F21" w:rsidP="002E26AC">
            <w:pPr>
              <w:spacing w:before="0" w:after="0"/>
              <w:jc w:val="left"/>
              <w:rPr>
                <w:sz w:val="20"/>
                <w:szCs w:val="20"/>
                <w:lang w:val="en-US"/>
              </w:rPr>
            </w:pPr>
            <w:r w:rsidRPr="002E26AC">
              <w:rPr>
                <w:sz w:val="20"/>
                <w:szCs w:val="20"/>
                <w:lang w:val="en-US"/>
              </w:rPr>
              <w:t>Work pace dependent on: numerical production targets or performance targets</w:t>
            </w:r>
          </w:p>
          <w:p w14:paraId="3989DBAF" w14:textId="77777777" w:rsidR="00436F21" w:rsidRPr="002E26AC" w:rsidRDefault="00436F21" w:rsidP="002E26AC">
            <w:pPr>
              <w:spacing w:before="0" w:after="0"/>
              <w:jc w:val="left"/>
              <w:rPr>
                <w:sz w:val="20"/>
                <w:szCs w:val="20"/>
                <w:lang w:val="en-US"/>
              </w:rPr>
            </w:pPr>
            <w:r w:rsidRPr="002E26AC">
              <w:rPr>
                <w:sz w:val="20"/>
                <w:szCs w:val="20"/>
                <w:lang w:val="en-US"/>
              </w:rPr>
              <w:t>Work pace dependent on: automatic speed of a machine or movement of a product</w:t>
            </w:r>
          </w:p>
          <w:p w14:paraId="6E9BB275" w14:textId="77777777" w:rsidR="00436F21" w:rsidRPr="002E26AC" w:rsidRDefault="00436F21" w:rsidP="002E26AC">
            <w:pPr>
              <w:spacing w:before="0" w:after="0"/>
              <w:jc w:val="left"/>
              <w:rPr>
                <w:sz w:val="20"/>
                <w:szCs w:val="20"/>
                <w:lang w:val="en-US"/>
              </w:rPr>
            </w:pPr>
            <w:r w:rsidRPr="002E26AC">
              <w:rPr>
                <w:sz w:val="20"/>
                <w:szCs w:val="20"/>
                <w:lang w:val="en-US"/>
              </w:rPr>
              <w:t>Work pace dependent on: the direct control of your boss</w:t>
            </w:r>
          </w:p>
        </w:tc>
        <w:tc>
          <w:tcPr>
            <w:tcW w:w="1193" w:type="dxa"/>
            <w:vMerge/>
            <w:vAlign w:val="center"/>
          </w:tcPr>
          <w:p w14:paraId="3FE9F23F" w14:textId="77777777" w:rsidR="00436F21" w:rsidRPr="006519D4" w:rsidRDefault="00436F21" w:rsidP="00322B4C">
            <w:pPr>
              <w:spacing w:before="0" w:after="0"/>
              <w:jc w:val="center"/>
              <w:rPr>
                <w:b/>
                <w:bCs/>
                <w:sz w:val="20"/>
                <w:szCs w:val="20"/>
                <w:lang w:val="en-US"/>
              </w:rPr>
            </w:pPr>
          </w:p>
        </w:tc>
        <w:tc>
          <w:tcPr>
            <w:tcW w:w="1188" w:type="dxa"/>
            <w:vMerge/>
            <w:vAlign w:val="center"/>
          </w:tcPr>
          <w:p w14:paraId="1F72F646" w14:textId="77777777" w:rsidR="00436F21" w:rsidRPr="006519D4" w:rsidRDefault="00436F21" w:rsidP="00322B4C">
            <w:pPr>
              <w:spacing w:before="0" w:after="0"/>
              <w:jc w:val="center"/>
              <w:rPr>
                <w:b/>
                <w:bCs/>
                <w:sz w:val="20"/>
                <w:szCs w:val="20"/>
                <w:lang w:val="en-US"/>
              </w:rPr>
            </w:pPr>
          </w:p>
        </w:tc>
      </w:tr>
      <w:tr w:rsidR="00436F21" w:rsidRPr="00607129" w14:paraId="00FE59B7" w14:textId="77777777" w:rsidTr="00E77D31">
        <w:trPr>
          <w:cantSplit/>
          <w:trHeight w:val="1134"/>
          <w:jc w:val="center"/>
        </w:trPr>
        <w:tc>
          <w:tcPr>
            <w:tcW w:w="1305" w:type="dxa"/>
            <w:vMerge/>
            <w:vAlign w:val="center"/>
          </w:tcPr>
          <w:p w14:paraId="08CE6F91" w14:textId="77777777" w:rsidR="00436F21" w:rsidRPr="006519D4" w:rsidRDefault="00436F21" w:rsidP="00436F21">
            <w:pPr>
              <w:spacing w:before="0" w:after="0"/>
              <w:jc w:val="center"/>
              <w:rPr>
                <w:b/>
                <w:bCs/>
                <w:sz w:val="20"/>
                <w:szCs w:val="20"/>
                <w:lang w:val="en-US"/>
              </w:rPr>
            </w:pPr>
          </w:p>
        </w:tc>
        <w:tc>
          <w:tcPr>
            <w:tcW w:w="1553" w:type="dxa"/>
            <w:vAlign w:val="center"/>
          </w:tcPr>
          <w:p w14:paraId="776BD048" w14:textId="77777777" w:rsidR="00436F21" w:rsidRPr="00322B4C" w:rsidRDefault="00436F21" w:rsidP="00322B4C">
            <w:pPr>
              <w:spacing w:before="0" w:after="0"/>
              <w:jc w:val="center"/>
              <w:rPr>
                <w:b/>
                <w:bCs/>
                <w:i/>
                <w:iCs/>
                <w:sz w:val="20"/>
                <w:szCs w:val="20"/>
                <w:lang w:val="en-US"/>
              </w:rPr>
            </w:pPr>
            <w:r w:rsidRPr="00322B4C">
              <w:rPr>
                <w:i/>
                <w:iCs/>
                <w:sz w:val="20"/>
                <w:szCs w:val="20"/>
                <w:lang w:val="en-US"/>
              </w:rPr>
              <w:t>Emotional demands</w:t>
            </w:r>
          </w:p>
        </w:tc>
        <w:tc>
          <w:tcPr>
            <w:tcW w:w="3833" w:type="dxa"/>
            <w:vAlign w:val="center"/>
          </w:tcPr>
          <w:p w14:paraId="116CB8B7" w14:textId="77777777" w:rsidR="00436F21" w:rsidRPr="002E26AC" w:rsidRDefault="00436F21" w:rsidP="00322B4C">
            <w:pPr>
              <w:spacing w:before="0" w:after="0"/>
              <w:jc w:val="left"/>
              <w:rPr>
                <w:sz w:val="20"/>
                <w:szCs w:val="20"/>
                <w:lang w:val="en-US"/>
              </w:rPr>
            </w:pPr>
            <w:r w:rsidRPr="002E26AC">
              <w:rPr>
                <w:sz w:val="20"/>
                <w:szCs w:val="20"/>
                <w:lang w:val="en-US"/>
              </w:rPr>
              <w:t>Hiding your feelings at work (most of the time or always)</w:t>
            </w:r>
          </w:p>
          <w:p w14:paraId="2FB3AD20" w14:textId="77777777" w:rsidR="00436F21" w:rsidRPr="006519D4" w:rsidRDefault="00436F21" w:rsidP="00322B4C">
            <w:pPr>
              <w:spacing w:before="0" w:after="0"/>
              <w:jc w:val="left"/>
              <w:rPr>
                <w:b/>
                <w:bCs/>
                <w:sz w:val="20"/>
                <w:szCs w:val="20"/>
                <w:lang w:val="en-US"/>
              </w:rPr>
            </w:pPr>
            <w:r w:rsidRPr="002E26AC">
              <w:rPr>
                <w:sz w:val="20"/>
                <w:szCs w:val="20"/>
                <w:lang w:val="en-US"/>
              </w:rPr>
              <w:t>Handling angry clients, customers, patients, pupils, etc. (three-quarters of the time or more)</w:t>
            </w:r>
          </w:p>
        </w:tc>
        <w:tc>
          <w:tcPr>
            <w:tcW w:w="1193" w:type="dxa"/>
            <w:vMerge/>
            <w:vAlign w:val="center"/>
          </w:tcPr>
          <w:p w14:paraId="61CDCEAD" w14:textId="77777777" w:rsidR="00436F21" w:rsidRPr="006519D4" w:rsidRDefault="00436F21" w:rsidP="00322B4C">
            <w:pPr>
              <w:spacing w:before="0" w:after="0"/>
              <w:jc w:val="center"/>
              <w:rPr>
                <w:b/>
                <w:bCs/>
                <w:sz w:val="20"/>
                <w:szCs w:val="20"/>
                <w:lang w:val="en-US"/>
              </w:rPr>
            </w:pPr>
          </w:p>
        </w:tc>
        <w:tc>
          <w:tcPr>
            <w:tcW w:w="1188" w:type="dxa"/>
            <w:vMerge/>
            <w:vAlign w:val="center"/>
          </w:tcPr>
          <w:p w14:paraId="6BB9E253" w14:textId="77777777" w:rsidR="00436F21" w:rsidRPr="006519D4" w:rsidRDefault="00436F21" w:rsidP="00322B4C">
            <w:pPr>
              <w:spacing w:before="0" w:after="0"/>
              <w:jc w:val="center"/>
              <w:rPr>
                <w:b/>
                <w:bCs/>
                <w:sz w:val="20"/>
                <w:szCs w:val="20"/>
                <w:lang w:val="en-US"/>
              </w:rPr>
            </w:pPr>
          </w:p>
        </w:tc>
      </w:tr>
      <w:tr w:rsidR="00436F21" w:rsidRPr="006519D4" w14:paraId="61F739A5" w14:textId="77777777" w:rsidTr="00E77D31">
        <w:trPr>
          <w:cantSplit/>
          <w:trHeight w:val="541"/>
          <w:jc w:val="center"/>
        </w:trPr>
        <w:tc>
          <w:tcPr>
            <w:tcW w:w="1305" w:type="dxa"/>
            <w:vMerge w:val="restart"/>
            <w:vAlign w:val="center"/>
          </w:tcPr>
          <w:p w14:paraId="49BF84C7" w14:textId="77777777" w:rsidR="00436F21" w:rsidRPr="006519D4" w:rsidRDefault="00436F21" w:rsidP="00436F21">
            <w:pPr>
              <w:spacing w:before="0" w:after="0"/>
              <w:jc w:val="center"/>
              <w:rPr>
                <w:b/>
                <w:bCs/>
                <w:sz w:val="20"/>
                <w:szCs w:val="20"/>
                <w:lang w:val="en-US"/>
              </w:rPr>
            </w:pPr>
            <w:r>
              <w:rPr>
                <w:b/>
                <w:bCs/>
                <w:sz w:val="20"/>
                <w:szCs w:val="20"/>
                <w:lang w:val="en-US"/>
              </w:rPr>
              <w:t>Working time quality</w:t>
            </w:r>
          </w:p>
        </w:tc>
        <w:tc>
          <w:tcPr>
            <w:tcW w:w="1553" w:type="dxa"/>
            <w:vAlign w:val="center"/>
          </w:tcPr>
          <w:p w14:paraId="07ED5907" w14:textId="77777777" w:rsidR="00436F21" w:rsidRPr="00322B4C" w:rsidRDefault="00436F21" w:rsidP="00322B4C">
            <w:pPr>
              <w:spacing w:before="0" w:after="0"/>
              <w:jc w:val="center"/>
              <w:rPr>
                <w:i/>
                <w:iCs/>
                <w:sz w:val="20"/>
                <w:szCs w:val="20"/>
                <w:lang w:val="en-US"/>
              </w:rPr>
            </w:pPr>
            <w:r w:rsidRPr="002E26AC">
              <w:rPr>
                <w:i/>
                <w:iCs/>
                <w:sz w:val="20"/>
                <w:szCs w:val="20"/>
                <w:lang w:val="en-US"/>
              </w:rPr>
              <w:t>Duration</w:t>
            </w:r>
          </w:p>
        </w:tc>
        <w:tc>
          <w:tcPr>
            <w:tcW w:w="3833" w:type="dxa"/>
            <w:vAlign w:val="center"/>
          </w:tcPr>
          <w:p w14:paraId="289099CC" w14:textId="77777777" w:rsidR="00436F21" w:rsidRDefault="00436F21" w:rsidP="00322B4C">
            <w:pPr>
              <w:spacing w:before="0" w:after="0"/>
              <w:jc w:val="left"/>
              <w:rPr>
                <w:sz w:val="20"/>
                <w:szCs w:val="20"/>
                <w:lang w:val="en-US"/>
              </w:rPr>
            </w:pPr>
            <w:r w:rsidRPr="002E26AC">
              <w:rPr>
                <w:sz w:val="20"/>
                <w:szCs w:val="20"/>
                <w:lang w:val="en-US"/>
              </w:rPr>
              <w:t>Long working hours (48 h or more a week)</w:t>
            </w:r>
          </w:p>
          <w:p w14:paraId="5AEC95EE" w14:textId="77777777" w:rsidR="00436F21" w:rsidRPr="002E26AC" w:rsidRDefault="00436F21" w:rsidP="00322B4C">
            <w:pPr>
              <w:spacing w:before="0" w:after="0"/>
              <w:jc w:val="left"/>
              <w:rPr>
                <w:sz w:val="20"/>
                <w:szCs w:val="20"/>
                <w:lang w:val="en-US"/>
              </w:rPr>
            </w:pPr>
            <w:r w:rsidRPr="002E26AC">
              <w:rPr>
                <w:sz w:val="20"/>
                <w:szCs w:val="20"/>
                <w:lang w:val="en-US"/>
              </w:rPr>
              <w:t>Long working days (10h or more a day)</w:t>
            </w:r>
          </w:p>
        </w:tc>
        <w:tc>
          <w:tcPr>
            <w:tcW w:w="1193" w:type="dxa"/>
            <w:vMerge w:val="restart"/>
            <w:vAlign w:val="center"/>
          </w:tcPr>
          <w:p w14:paraId="51961E92" w14:textId="68AC0071" w:rsidR="00436F21" w:rsidRPr="00E77D31" w:rsidRDefault="001C0F62" w:rsidP="00322B4C">
            <w:pPr>
              <w:spacing w:before="0" w:after="0"/>
              <w:jc w:val="center"/>
              <w:rPr>
                <w:sz w:val="20"/>
                <w:szCs w:val="20"/>
                <w:lang w:val="en-US"/>
              </w:rPr>
            </w:pPr>
            <w:r>
              <w:rPr>
                <w:sz w:val="20"/>
                <w:szCs w:val="20"/>
                <w:lang w:val="en-US"/>
              </w:rPr>
              <w:t>91.98</w:t>
            </w:r>
          </w:p>
          <w:p w14:paraId="4D12A10F" w14:textId="136A306F"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22.95</w:t>
            </w:r>
            <w:r w:rsidRPr="00E77D31">
              <w:rPr>
                <w:sz w:val="20"/>
                <w:szCs w:val="20"/>
                <w:lang w:val="en-US"/>
              </w:rPr>
              <w:t>)</w:t>
            </w:r>
          </w:p>
        </w:tc>
        <w:tc>
          <w:tcPr>
            <w:tcW w:w="1188" w:type="dxa"/>
            <w:vMerge w:val="restart"/>
            <w:vAlign w:val="center"/>
          </w:tcPr>
          <w:p w14:paraId="61BE4F1E" w14:textId="6A70BB73" w:rsidR="00436F21" w:rsidRPr="00E77D31" w:rsidRDefault="00E77D31" w:rsidP="00322B4C">
            <w:pPr>
              <w:spacing w:before="0" w:after="0"/>
              <w:jc w:val="center"/>
              <w:rPr>
                <w:sz w:val="20"/>
                <w:szCs w:val="20"/>
                <w:lang w:val="en-US"/>
              </w:rPr>
            </w:pPr>
            <w:r w:rsidRPr="00E77D31">
              <w:rPr>
                <w:sz w:val="20"/>
                <w:szCs w:val="20"/>
                <w:lang w:val="en-US"/>
              </w:rPr>
              <w:t>8</w:t>
            </w:r>
            <w:r w:rsidR="001C0F62">
              <w:rPr>
                <w:sz w:val="20"/>
                <w:szCs w:val="20"/>
                <w:lang w:val="en-US"/>
              </w:rPr>
              <w:t>7.11</w:t>
            </w:r>
          </w:p>
          <w:p w14:paraId="2577C476" w14:textId="46309B81"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18.03</w:t>
            </w:r>
            <w:r w:rsidRPr="00E77D31">
              <w:rPr>
                <w:sz w:val="20"/>
                <w:szCs w:val="20"/>
                <w:lang w:val="en-US"/>
              </w:rPr>
              <w:t>)</w:t>
            </w:r>
          </w:p>
        </w:tc>
      </w:tr>
      <w:tr w:rsidR="00436F21" w:rsidRPr="006519D4" w14:paraId="376C309D" w14:textId="77777777" w:rsidTr="00E77D31">
        <w:trPr>
          <w:cantSplit/>
          <w:trHeight w:val="987"/>
          <w:jc w:val="center"/>
        </w:trPr>
        <w:tc>
          <w:tcPr>
            <w:tcW w:w="1305" w:type="dxa"/>
            <w:vMerge/>
            <w:vAlign w:val="center"/>
          </w:tcPr>
          <w:p w14:paraId="23DE523C" w14:textId="77777777" w:rsidR="00436F21" w:rsidRDefault="00436F21" w:rsidP="00436F21">
            <w:pPr>
              <w:spacing w:before="0" w:after="0"/>
              <w:jc w:val="center"/>
              <w:rPr>
                <w:b/>
                <w:bCs/>
                <w:sz w:val="20"/>
                <w:szCs w:val="20"/>
                <w:lang w:val="en-US"/>
              </w:rPr>
            </w:pPr>
          </w:p>
        </w:tc>
        <w:tc>
          <w:tcPr>
            <w:tcW w:w="1553" w:type="dxa"/>
            <w:vAlign w:val="center"/>
          </w:tcPr>
          <w:p w14:paraId="47076C57" w14:textId="77777777" w:rsidR="00436F21" w:rsidRPr="002E26AC" w:rsidRDefault="00436F21" w:rsidP="00322B4C">
            <w:pPr>
              <w:spacing w:before="0" w:after="0"/>
              <w:jc w:val="center"/>
              <w:rPr>
                <w:i/>
                <w:iCs/>
                <w:sz w:val="20"/>
                <w:szCs w:val="20"/>
                <w:lang w:val="en-US"/>
              </w:rPr>
            </w:pPr>
            <w:r>
              <w:rPr>
                <w:i/>
                <w:iCs/>
                <w:sz w:val="20"/>
                <w:szCs w:val="20"/>
                <w:lang w:val="en-US"/>
              </w:rPr>
              <w:t>A</w:t>
            </w:r>
            <w:r w:rsidRPr="002E26AC">
              <w:rPr>
                <w:i/>
                <w:iCs/>
                <w:sz w:val="20"/>
                <w:szCs w:val="20"/>
                <w:lang w:val="en-US"/>
              </w:rPr>
              <w:t>typical working time</w:t>
            </w:r>
          </w:p>
        </w:tc>
        <w:tc>
          <w:tcPr>
            <w:tcW w:w="3833" w:type="dxa"/>
            <w:vAlign w:val="center"/>
          </w:tcPr>
          <w:p w14:paraId="4D0C6F1F" w14:textId="77777777" w:rsidR="00436F21" w:rsidRPr="002E26AC" w:rsidRDefault="00436F21" w:rsidP="002E26AC">
            <w:pPr>
              <w:spacing w:before="0" w:after="0"/>
              <w:jc w:val="left"/>
              <w:rPr>
                <w:sz w:val="20"/>
                <w:szCs w:val="20"/>
                <w:lang w:val="en-US"/>
              </w:rPr>
            </w:pPr>
            <w:r w:rsidRPr="002E26AC">
              <w:rPr>
                <w:sz w:val="20"/>
                <w:szCs w:val="20"/>
                <w:lang w:val="en-US"/>
              </w:rPr>
              <w:t>Night work</w:t>
            </w:r>
          </w:p>
          <w:p w14:paraId="7333CAB9" w14:textId="77777777" w:rsidR="00436F21" w:rsidRPr="002E26AC" w:rsidRDefault="00436F21" w:rsidP="002E26AC">
            <w:pPr>
              <w:spacing w:before="0" w:after="0"/>
              <w:jc w:val="left"/>
              <w:rPr>
                <w:sz w:val="20"/>
                <w:szCs w:val="20"/>
                <w:lang w:val="en-US"/>
              </w:rPr>
            </w:pPr>
            <w:r w:rsidRPr="002E26AC">
              <w:rPr>
                <w:sz w:val="20"/>
                <w:szCs w:val="20"/>
                <w:lang w:val="en-US"/>
              </w:rPr>
              <w:t>Saturday work</w:t>
            </w:r>
          </w:p>
          <w:p w14:paraId="00E01A7E" w14:textId="77777777" w:rsidR="00436F21" w:rsidRPr="002E26AC" w:rsidRDefault="00436F21" w:rsidP="002E26AC">
            <w:pPr>
              <w:spacing w:before="0" w:after="0"/>
              <w:jc w:val="left"/>
              <w:rPr>
                <w:sz w:val="20"/>
                <w:szCs w:val="20"/>
                <w:lang w:val="en-US"/>
              </w:rPr>
            </w:pPr>
            <w:r w:rsidRPr="002E26AC">
              <w:rPr>
                <w:sz w:val="20"/>
                <w:szCs w:val="20"/>
                <w:lang w:val="en-US"/>
              </w:rPr>
              <w:t>Sunday work</w:t>
            </w:r>
          </w:p>
          <w:p w14:paraId="16E1F605" w14:textId="77777777" w:rsidR="00436F21" w:rsidRPr="002E26AC" w:rsidRDefault="00436F21" w:rsidP="002E26AC">
            <w:pPr>
              <w:spacing w:before="0" w:after="0"/>
              <w:jc w:val="left"/>
              <w:rPr>
                <w:sz w:val="20"/>
                <w:szCs w:val="20"/>
                <w:lang w:val="en-US"/>
              </w:rPr>
            </w:pPr>
            <w:r w:rsidRPr="002E26AC">
              <w:rPr>
                <w:sz w:val="20"/>
                <w:szCs w:val="20"/>
                <w:lang w:val="en-US"/>
              </w:rPr>
              <w:t>Shift work</w:t>
            </w:r>
          </w:p>
        </w:tc>
        <w:tc>
          <w:tcPr>
            <w:tcW w:w="1193" w:type="dxa"/>
            <w:vMerge/>
            <w:vAlign w:val="center"/>
          </w:tcPr>
          <w:p w14:paraId="52E56223" w14:textId="77777777" w:rsidR="00436F21" w:rsidRPr="006519D4" w:rsidRDefault="00436F21" w:rsidP="00322B4C">
            <w:pPr>
              <w:spacing w:before="0" w:after="0"/>
              <w:jc w:val="center"/>
              <w:rPr>
                <w:b/>
                <w:bCs/>
                <w:sz w:val="20"/>
                <w:szCs w:val="20"/>
                <w:lang w:val="en-US"/>
              </w:rPr>
            </w:pPr>
          </w:p>
        </w:tc>
        <w:tc>
          <w:tcPr>
            <w:tcW w:w="1188" w:type="dxa"/>
            <w:vMerge/>
            <w:vAlign w:val="center"/>
          </w:tcPr>
          <w:p w14:paraId="07547A01" w14:textId="77777777" w:rsidR="00436F21" w:rsidRPr="006519D4" w:rsidRDefault="00436F21" w:rsidP="00322B4C">
            <w:pPr>
              <w:spacing w:before="0" w:after="0"/>
              <w:jc w:val="center"/>
              <w:rPr>
                <w:b/>
                <w:bCs/>
                <w:sz w:val="20"/>
                <w:szCs w:val="20"/>
                <w:lang w:val="en-US"/>
              </w:rPr>
            </w:pPr>
          </w:p>
        </w:tc>
      </w:tr>
      <w:tr w:rsidR="00436F21" w:rsidRPr="00607129" w14:paraId="73DAB52A" w14:textId="77777777" w:rsidTr="00E77D31">
        <w:trPr>
          <w:cantSplit/>
          <w:trHeight w:val="2405"/>
          <w:jc w:val="center"/>
        </w:trPr>
        <w:tc>
          <w:tcPr>
            <w:tcW w:w="1305" w:type="dxa"/>
            <w:vMerge/>
            <w:vAlign w:val="center"/>
          </w:tcPr>
          <w:p w14:paraId="5043CB0F" w14:textId="77777777" w:rsidR="00436F21" w:rsidRDefault="00436F21" w:rsidP="00436F21">
            <w:pPr>
              <w:spacing w:before="0" w:after="0"/>
              <w:jc w:val="center"/>
              <w:rPr>
                <w:b/>
                <w:bCs/>
                <w:sz w:val="20"/>
                <w:szCs w:val="20"/>
                <w:lang w:val="en-US"/>
              </w:rPr>
            </w:pPr>
          </w:p>
        </w:tc>
        <w:tc>
          <w:tcPr>
            <w:tcW w:w="1553" w:type="dxa"/>
            <w:vAlign w:val="center"/>
          </w:tcPr>
          <w:p w14:paraId="2F7E8FBF" w14:textId="77777777" w:rsidR="00436F21" w:rsidRDefault="00436F21" w:rsidP="00322B4C">
            <w:pPr>
              <w:spacing w:before="0" w:after="0"/>
              <w:jc w:val="center"/>
              <w:rPr>
                <w:i/>
                <w:iCs/>
                <w:sz w:val="20"/>
                <w:szCs w:val="20"/>
                <w:lang w:val="en-US"/>
              </w:rPr>
            </w:pPr>
            <w:r>
              <w:rPr>
                <w:i/>
                <w:iCs/>
                <w:sz w:val="20"/>
                <w:szCs w:val="20"/>
                <w:lang w:val="en-US"/>
              </w:rPr>
              <w:t>Working time arrangements</w:t>
            </w:r>
          </w:p>
        </w:tc>
        <w:tc>
          <w:tcPr>
            <w:tcW w:w="3833" w:type="dxa"/>
            <w:vAlign w:val="center"/>
          </w:tcPr>
          <w:p w14:paraId="3E9F5FC0" w14:textId="77777777" w:rsidR="00436F21" w:rsidRDefault="00436F21" w:rsidP="002E26AC">
            <w:pPr>
              <w:spacing w:before="0" w:after="0"/>
              <w:jc w:val="left"/>
              <w:rPr>
                <w:sz w:val="20"/>
                <w:szCs w:val="20"/>
                <w:lang w:val="en-US"/>
              </w:rPr>
            </w:pPr>
            <w:r w:rsidRPr="002E26AC">
              <w:rPr>
                <w:sz w:val="20"/>
                <w:szCs w:val="20"/>
                <w:lang w:val="en-US"/>
              </w:rPr>
              <w:t>Set by the company</w:t>
            </w:r>
          </w:p>
          <w:p w14:paraId="0C0CCE2E" w14:textId="77777777" w:rsidR="00436F21" w:rsidRDefault="00436F21" w:rsidP="002E26AC">
            <w:pPr>
              <w:spacing w:before="0" w:after="0"/>
              <w:jc w:val="left"/>
              <w:rPr>
                <w:sz w:val="20"/>
                <w:szCs w:val="20"/>
                <w:lang w:val="en-US"/>
              </w:rPr>
            </w:pPr>
            <w:r w:rsidRPr="002E26AC">
              <w:rPr>
                <w:sz w:val="20"/>
                <w:szCs w:val="20"/>
                <w:lang w:val="en-US"/>
              </w:rPr>
              <w:t>Can choose between different schedules</w:t>
            </w:r>
          </w:p>
          <w:p w14:paraId="7EE7DFFE" w14:textId="77777777" w:rsidR="00436F21" w:rsidRDefault="00436F21" w:rsidP="002E26AC">
            <w:pPr>
              <w:spacing w:before="0" w:after="0"/>
              <w:jc w:val="left"/>
              <w:rPr>
                <w:sz w:val="20"/>
                <w:szCs w:val="20"/>
                <w:lang w:val="en-US"/>
              </w:rPr>
            </w:pPr>
            <w:r w:rsidRPr="002E26AC">
              <w:rPr>
                <w:sz w:val="20"/>
                <w:szCs w:val="20"/>
                <w:lang w:val="en-US"/>
              </w:rPr>
              <w:t>Can adapt working hours</w:t>
            </w:r>
          </w:p>
          <w:p w14:paraId="534694C7" w14:textId="77777777" w:rsidR="00436F21" w:rsidRPr="002E26AC" w:rsidRDefault="00436F21" w:rsidP="002E26AC">
            <w:pPr>
              <w:spacing w:before="0" w:after="0"/>
              <w:jc w:val="left"/>
              <w:rPr>
                <w:sz w:val="20"/>
                <w:szCs w:val="20"/>
                <w:lang w:val="en-US"/>
              </w:rPr>
            </w:pPr>
            <w:r w:rsidRPr="002E26AC">
              <w:rPr>
                <w:sz w:val="20"/>
                <w:szCs w:val="20"/>
                <w:lang w:val="en-US"/>
              </w:rPr>
              <w:t>Entirely determined by self</w:t>
            </w:r>
          </w:p>
          <w:p w14:paraId="5165C8EB" w14:textId="77777777" w:rsidR="00436F21" w:rsidRDefault="00436F21" w:rsidP="002E26AC">
            <w:pPr>
              <w:spacing w:before="0" w:after="0"/>
              <w:jc w:val="left"/>
              <w:rPr>
                <w:sz w:val="20"/>
                <w:szCs w:val="20"/>
                <w:lang w:val="en-US"/>
              </w:rPr>
            </w:pPr>
            <w:r w:rsidRPr="002E26AC">
              <w:rPr>
                <w:sz w:val="20"/>
                <w:szCs w:val="20"/>
                <w:lang w:val="en-US"/>
              </w:rPr>
              <w:t>Change in working time arrangements</w:t>
            </w:r>
          </w:p>
          <w:p w14:paraId="1C25AAA9" w14:textId="77777777" w:rsidR="00436F21" w:rsidRDefault="00436F21" w:rsidP="002E26AC">
            <w:pPr>
              <w:spacing w:before="0" w:after="0"/>
              <w:jc w:val="left"/>
              <w:rPr>
                <w:sz w:val="20"/>
                <w:szCs w:val="20"/>
                <w:lang w:val="en-US"/>
              </w:rPr>
            </w:pPr>
            <w:r w:rsidRPr="002E26AC">
              <w:rPr>
                <w:sz w:val="20"/>
                <w:szCs w:val="20"/>
                <w:lang w:val="en-US"/>
              </w:rPr>
              <w:t>No regular change</w:t>
            </w:r>
          </w:p>
          <w:p w14:paraId="7CBE30F6" w14:textId="77777777" w:rsidR="00436F21" w:rsidRDefault="00436F21" w:rsidP="002E26AC">
            <w:pPr>
              <w:spacing w:before="0" w:after="0"/>
              <w:jc w:val="left"/>
              <w:rPr>
                <w:sz w:val="20"/>
                <w:szCs w:val="20"/>
                <w:lang w:val="en-US"/>
              </w:rPr>
            </w:pPr>
            <w:r w:rsidRPr="002E26AC">
              <w:rPr>
                <w:sz w:val="20"/>
                <w:szCs w:val="20"/>
                <w:lang w:val="en-US"/>
              </w:rPr>
              <w:t>Change the same day</w:t>
            </w:r>
          </w:p>
          <w:p w14:paraId="72462078" w14:textId="77777777" w:rsidR="00436F21" w:rsidRDefault="00436F21" w:rsidP="002E26AC">
            <w:pPr>
              <w:spacing w:before="0" w:after="0"/>
              <w:jc w:val="left"/>
              <w:rPr>
                <w:sz w:val="20"/>
                <w:szCs w:val="20"/>
                <w:lang w:val="en-US"/>
              </w:rPr>
            </w:pPr>
            <w:r w:rsidRPr="002E26AC">
              <w:rPr>
                <w:sz w:val="20"/>
                <w:szCs w:val="20"/>
                <w:lang w:val="en-US"/>
              </w:rPr>
              <w:t>Change the day before</w:t>
            </w:r>
          </w:p>
          <w:p w14:paraId="33CF71DA" w14:textId="77777777" w:rsidR="00436F21" w:rsidRDefault="00436F21" w:rsidP="002E26AC">
            <w:pPr>
              <w:spacing w:before="0" w:after="0"/>
              <w:jc w:val="left"/>
              <w:rPr>
                <w:sz w:val="20"/>
                <w:szCs w:val="20"/>
                <w:lang w:val="en-US"/>
              </w:rPr>
            </w:pPr>
            <w:r w:rsidRPr="002E26AC">
              <w:rPr>
                <w:sz w:val="20"/>
                <w:szCs w:val="20"/>
                <w:lang w:val="en-US"/>
              </w:rPr>
              <w:t>Change several days in advance</w:t>
            </w:r>
          </w:p>
          <w:p w14:paraId="586516F6" w14:textId="77777777" w:rsidR="00436F21" w:rsidRPr="002E26AC" w:rsidRDefault="00436F21" w:rsidP="002E26AC">
            <w:pPr>
              <w:spacing w:before="0" w:after="0"/>
              <w:jc w:val="left"/>
              <w:rPr>
                <w:sz w:val="20"/>
                <w:szCs w:val="20"/>
                <w:lang w:val="en-US"/>
              </w:rPr>
            </w:pPr>
            <w:r w:rsidRPr="002E26AC">
              <w:rPr>
                <w:sz w:val="20"/>
                <w:szCs w:val="20"/>
                <w:lang w:val="en-US"/>
              </w:rPr>
              <w:t>Change several weeks in advance</w:t>
            </w:r>
          </w:p>
        </w:tc>
        <w:tc>
          <w:tcPr>
            <w:tcW w:w="1193" w:type="dxa"/>
            <w:vMerge/>
            <w:vAlign w:val="center"/>
          </w:tcPr>
          <w:p w14:paraId="07459315" w14:textId="77777777" w:rsidR="00436F21" w:rsidRPr="006519D4" w:rsidRDefault="00436F21" w:rsidP="00322B4C">
            <w:pPr>
              <w:spacing w:before="0" w:after="0"/>
              <w:jc w:val="center"/>
              <w:rPr>
                <w:b/>
                <w:bCs/>
                <w:sz w:val="20"/>
                <w:szCs w:val="20"/>
                <w:lang w:val="en-US"/>
              </w:rPr>
            </w:pPr>
          </w:p>
        </w:tc>
        <w:tc>
          <w:tcPr>
            <w:tcW w:w="1188" w:type="dxa"/>
            <w:vMerge/>
            <w:vAlign w:val="center"/>
          </w:tcPr>
          <w:p w14:paraId="6537F28F" w14:textId="77777777" w:rsidR="00436F21" w:rsidRPr="006519D4" w:rsidRDefault="00436F21" w:rsidP="00322B4C">
            <w:pPr>
              <w:spacing w:before="0" w:after="0"/>
              <w:jc w:val="center"/>
              <w:rPr>
                <w:b/>
                <w:bCs/>
                <w:sz w:val="20"/>
                <w:szCs w:val="20"/>
                <w:lang w:val="en-US"/>
              </w:rPr>
            </w:pPr>
          </w:p>
        </w:tc>
      </w:tr>
      <w:tr w:rsidR="00436F21" w:rsidRPr="006519D4" w14:paraId="5B19CFA2" w14:textId="77777777" w:rsidTr="00E77D31">
        <w:trPr>
          <w:cantSplit/>
          <w:trHeight w:val="1532"/>
          <w:jc w:val="center"/>
        </w:trPr>
        <w:tc>
          <w:tcPr>
            <w:tcW w:w="1305" w:type="dxa"/>
            <w:vMerge w:val="restart"/>
            <w:vAlign w:val="center"/>
          </w:tcPr>
          <w:p w14:paraId="79E5DE0C" w14:textId="77777777" w:rsidR="00436F21" w:rsidRDefault="00436F21" w:rsidP="00436F21">
            <w:pPr>
              <w:spacing w:before="0" w:after="0"/>
              <w:jc w:val="center"/>
              <w:rPr>
                <w:b/>
                <w:bCs/>
                <w:sz w:val="20"/>
                <w:szCs w:val="20"/>
                <w:lang w:val="en-US"/>
              </w:rPr>
            </w:pPr>
            <w:r>
              <w:rPr>
                <w:b/>
                <w:bCs/>
                <w:sz w:val="20"/>
                <w:szCs w:val="20"/>
                <w:lang w:val="en-US"/>
              </w:rPr>
              <w:t>Skills and discretion</w:t>
            </w:r>
          </w:p>
        </w:tc>
        <w:tc>
          <w:tcPr>
            <w:tcW w:w="1553" w:type="dxa"/>
            <w:vAlign w:val="center"/>
          </w:tcPr>
          <w:p w14:paraId="3CDF1D47" w14:textId="77777777" w:rsidR="00436F21" w:rsidRDefault="00436F21" w:rsidP="00322B4C">
            <w:pPr>
              <w:spacing w:before="0" w:after="0"/>
              <w:jc w:val="center"/>
              <w:rPr>
                <w:i/>
                <w:iCs/>
                <w:sz w:val="20"/>
                <w:szCs w:val="20"/>
                <w:lang w:val="en-US"/>
              </w:rPr>
            </w:pPr>
            <w:r w:rsidRPr="00436F21">
              <w:rPr>
                <w:i/>
                <w:iCs/>
                <w:sz w:val="20"/>
                <w:szCs w:val="20"/>
                <w:lang w:val="en-US"/>
              </w:rPr>
              <w:t>Cognitive dimension</w:t>
            </w:r>
          </w:p>
        </w:tc>
        <w:tc>
          <w:tcPr>
            <w:tcW w:w="3833" w:type="dxa"/>
            <w:vAlign w:val="center"/>
          </w:tcPr>
          <w:p w14:paraId="60749DF5" w14:textId="77777777" w:rsidR="00436F21" w:rsidRPr="00436F21" w:rsidRDefault="00436F21" w:rsidP="00436F21">
            <w:pPr>
              <w:spacing w:before="0" w:after="0"/>
              <w:jc w:val="left"/>
              <w:rPr>
                <w:sz w:val="20"/>
                <w:szCs w:val="20"/>
                <w:lang w:val="en-US"/>
              </w:rPr>
            </w:pPr>
            <w:r w:rsidRPr="00436F21">
              <w:rPr>
                <w:sz w:val="20"/>
                <w:szCs w:val="20"/>
                <w:lang w:val="en-US"/>
              </w:rPr>
              <w:t>Solving unforeseen problems</w:t>
            </w:r>
          </w:p>
          <w:p w14:paraId="78DD5CBE" w14:textId="77777777" w:rsidR="00436F21" w:rsidRPr="00436F21" w:rsidRDefault="00436F21" w:rsidP="00436F21">
            <w:pPr>
              <w:spacing w:before="0" w:after="0"/>
              <w:jc w:val="left"/>
              <w:rPr>
                <w:sz w:val="20"/>
                <w:szCs w:val="20"/>
                <w:lang w:val="en-US"/>
              </w:rPr>
            </w:pPr>
            <w:r w:rsidRPr="00436F21">
              <w:rPr>
                <w:sz w:val="20"/>
                <w:szCs w:val="20"/>
                <w:lang w:val="en-US"/>
              </w:rPr>
              <w:t>Carrying out complex tasks</w:t>
            </w:r>
          </w:p>
          <w:p w14:paraId="6CC49E22" w14:textId="77777777" w:rsidR="00436F21" w:rsidRPr="00436F21" w:rsidRDefault="00436F21" w:rsidP="00436F21">
            <w:pPr>
              <w:spacing w:before="0" w:after="0"/>
              <w:jc w:val="left"/>
              <w:rPr>
                <w:sz w:val="20"/>
                <w:szCs w:val="20"/>
                <w:lang w:val="en-US"/>
              </w:rPr>
            </w:pPr>
            <w:r w:rsidRPr="00436F21">
              <w:rPr>
                <w:sz w:val="20"/>
                <w:szCs w:val="20"/>
                <w:lang w:val="en-US"/>
              </w:rPr>
              <w:t>Learning new things</w:t>
            </w:r>
          </w:p>
          <w:p w14:paraId="20644A11" w14:textId="77777777" w:rsidR="00436F21" w:rsidRPr="00436F21" w:rsidRDefault="00436F21" w:rsidP="00436F21">
            <w:pPr>
              <w:spacing w:before="0" w:after="0"/>
              <w:jc w:val="left"/>
              <w:rPr>
                <w:sz w:val="20"/>
                <w:szCs w:val="20"/>
                <w:lang w:val="en-US"/>
              </w:rPr>
            </w:pPr>
            <w:r w:rsidRPr="00436F21">
              <w:rPr>
                <w:sz w:val="20"/>
                <w:szCs w:val="20"/>
                <w:lang w:val="en-US"/>
              </w:rPr>
              <w:t>Working with computers, smartphones and laptops, etc. (at</w:t>
            </w:r>
            <w:r>
              <w:rPr>
                <w:sz w:val="20"/>
                <w:szCs w:val="20"/>
                <w:lang w:val="en-US"/>
              </w:rPr>
              <w:t xml:space="preserve"> </w:t>
            </w:r>
            <w:r w:rsidRPr="00436F21">
              <w:rPr>
                <w:sz w:val="20"/>
                <w:szCs w:val="20"/>
                <w:lang w:val="en-US"/>
              </w:rPr>
              <w:t>least a quarter of the time)</w:t>
            </w:r>
          </w:p>
          <w:p w14:paraId="109F643E" w14:textId="77777777" w:rsidR="00436F21" w:rsidRPr="002E26AC" w:rsidRDefault="00436F21" w:rsidP="00436F21">
            <w:pPr>
              <w:spacing w:before="0" w:after="0"/>
              <w:jc w:val="left"/>
              <w:rPr>
                <w:sz w:val="20"/>
                <w:szCs w:val="20"/>
                <w:lang w:val="en-US"/>
              </w:rPr>
            </w:pPr>
            <w:r w:rsidRPr="00436F21">
              <w:rPr>
                <w:sz w:val="20"/>
                <w:szCs w:val="20"/>
                <w:lang w:val="en-US"/>
              </w:rPr>
              <w:t>Ability to apply your own ideas in work</w:t>
            </w:r>
          </w:p>
        </w:tc>
        <w:tc>
          <w:tcPr>
            <w:tcW w:w="1193" w:type="dxa"/>
            <w:vMerge w:val="restart"/>
            <w:vAlign w:val="center"/>
          </w:tcPr>
          <w:p w14:paraId="12F754F5" w14:textId="7C6C2188" w:rsidR="00436F21" w:rsidRPr="00E77D31" w:rsidRDefault="001C0F62" w:rsidP="00322B4C">
            <w:pPr>
              <w:spacing w:before="0" w:after="0"/>
              <w:jc w:val="center"/>
              <w:rPr>
                <w:sz w:val="20"/>
                <w:szCs w:val="20"/>
                <w:lang w:val="en-US"/>
              </w:rPr>
            </w:pPr>
            <w:r>
              <w:rPr>
                <w:sz w:val="20"/>
                <w:szCs w:val="20"/>
                <w:lang w:val="en-US"/>
              </w:rPr>
              <w:t>61.37</w:t>
            </w:r>
          </w:p>
          <w:p w14:paraId="1DAC1C20" w14:textId="49D47F77"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21.80</w:t>
            </w:r>
            <w:r w:rsidRPr="00E77D31">
              <w:rPr>
                <w:sz w:val="20"/>
                <w:szCs w:val="20"/>
                <w:lang w:val="en-US"/>
              </w:rPr>
              <w:t>)</w:t>
            </w:r>
          </w:p>
        </w:tc>
        <w:tc>
          <w:tcPr>
            <w:tcW w:w="1188" w:type="dxa"/>
            <w:vMerge w:val="restart"/>
            <w:vAlign w:val="center"/>
          </w:tcPr>
          <w:p w14:paraId="3AC37EAD" w14:textId="77E6AC97" w:rsidR="00436F21" w:rsidRPr="00E77D31" w:rsidRDefault="001C0F62" w:rsidP="00322B4C">
            <w:pPr>
              <w:spacing w:before="0" w:after="0"/>
              <w:jc w:val="center"/>
              <w:rPr>
                <w:sz w:val="20"/>
                <w:szCs w:val="20"/>
                <w:lang w:val="en-US"/>
              </w:rPr>
            </w:pPr>
            <w:r>
              <w:rPr>
                <w:sz w:val="20"/>
                <w:szCs w:val="20"/>
                <w:lang w:val="en-US"/>
              </w:rPr>
              <w:t>60.23</w:t>
            </w:r>
          </w:p>
          <w:p w14:paraId="18943A12" w14:textId="601124C9"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19.24</w:t>
            </w:r>
            <w:r w:rsidRPr="00E77D31">
              <w:rPr>
                <w:sz w:val="20"/>
                <w:szCs w:val="20"/>
                <w:lang w:val="en-US"/>
              </w:rPr>
              <w:t>)</w:t>
            </w:r>
          </w:p>
        </w:tc>
      </w:tr>
      <w:tr w:rsidR="00436F21" w:rsidRPr="00607129" w14:paraId="62979EBA" w14:textId="77777777" w:rsidTr="00E77D31">
        <w:trPr>
          <w:cantSplit/>
          <w:trHeight w:val="987"/>
          <w:jc w:val="center"/>
        </w:trPr>
        <w:tc>
          <w:tcPr>
            <w:tcW w:w="1305" w:type="dxa"/>
            <w:vMerge/>
            <w:vAlign w:val="center"/>
          </w:tcPr>
          <w:p w14:paraId="6DFB9E20" w14:textId="77777777" w:rsidR="00436F21" w:rsidRDefault="00436F21" w:rsidP="00436F21">
            <w:pPr>
              <w:spacing w:before="0" w:after="0"/>
              <w:jc w:val="center"/>
              <w:rPr>
                <w:b/>
                <w:bCs/>
                <w:sz w:val="20"/>
                <w:szCs w:val="20"/>
                <w:lang w:val="en-US"/>
              </w:rPr>
            </w:pPr>
          </w:p>
        </w:tc>
        <w:tc>
          <w:tcPr>
            <w:tcW w:w="1553" w:type="dxa"/>
            <w:vAlign w:val="center"/>
          </w:tcPr>
          <w:p w14:paraId="0C4401ED" w14:textId="77777777" w:rsidR="00436F21" w:rsidRPr="00436F21" w:rsidRDefault="00436F21" w:rsidP="00322B4C">
            <w:pPr>
              <w:spacing w:before="0" w:after="0"/>
              <w:jc w:val="center"/>
              <w:rPr>
                <w:i/>
                <w:iCs/>
                <w:sz w:val="20"/>
                <w:szCs w:val="20"/>
                <w:lang w:val="en-US"/>
              </w:rPr>
            </w:pPr>
            <w:r>
              <w:rPr>
                <w:i/>
                <w:iCs/>
                <w:sz w:val="20"/>
                <w:szCs w:val="20"/>
                <w:lang w:val="en-US"/>
              </w:rPr>
              <w:t>Decision latitude</w:t>
            </w:r>
          </w:p>
        </w:tc>
        <w:tc>
          <w:tcPr>
            <w:tcW w:w="3833" w:type="dxa"/>
            <w:vAlign w:val="center"/>
          </w:tcPr>
          <w:p w14:paraId="6207D73A" w14:textId="77777777" w:rsidR="00436F21" w:rsidRPr="00436F21" w:rsidRDefault="00436F21" w:rsidP="00436F21">
            <w:pPr>
              <w:spacing w:before="0" w:after="0"/>
              <w:jc w:val="left"/>
              <w:rPr>
                <w:sz w:val="20"/>
                <w:szCs w:val="20"/>
                <w:lang w:val="en-US"/>
              </w:rPr>
            </w:pPr>
            <w:r w:rsidRPr="00436F21">
              <w:rPr>
                <w:sz w:val="20"/>
                <w:szCs w:val="20"/>
                <w:lang w:val="en-US"/>
              </w:rPr>
              <w:t>Ability to choose or change order of tasks</w:t>
            </w:r>
          </w:p>
          <w:p w14:paraId="68BA6484" w14:textId="77777777" w:rsidR="00436F21" w:rsidRPr="00436F21" w:rsidRDefault="00436F21" w:rsidP="00436F21">
            <w:pPr>
              <w:spacing w:before="0" w:after="0"/>
              <w:jc w:val="left"/>
              <w:rPr>
                <w:sz w:val="20"/>
                <w:szCs w:val="20"/>
                <w:lang w:val="en-US"/>
              </w:rPr>
            </w:pPr>
            <w:r w:rsidRPr="00436F21">
              <w:rPr>
                <w:sz w:val="20"/>
                <w:szCs w:val="20"/>
                <w:lang w:val="en-US"/>
              </w:rPr>
              <w:t>Ability to choose or change speed or rate of work</w:t>
            </w:r>
          </w:p>
          <w:p w14:paraId="196F2F36" w14:textId="77777777" w:rsidR="00436F21" w:rsidRPr="00436F21" w:rsidRDefault="00436F21" w:rsidP="00436F21">
            <w:pPr>
              <w:spacing w:before="0" w:after="0"/>
              <w:jc w:val="left"/>
              <w:rPr>
                <w:sz w:val="20"/>
                <w:szCs w:val="20"/>
                <w:lang w:val="en-US"/>
              </w:rPr>
            </w:pPr>
            <w:r w:rsidRPr="00436F21">
              <w:rPr>
                <w:sz w:val="20"/>
                <w:szCs w:val="20"/>
                <w:lang w:val="en-US"/>
              </w:rPr>
              <w:t>Ability to choose or change methods of work</w:t>
            </w:r>
          </w:p>
          <w:p w14:paraId="00B2584C" w14:textId="77777777" w:rsidR="00436F21" w:rsidRPr="002E26AC" w:rsidRDefault="00436F21" w:rsidP="00436F21">
            <w:pPr>
              <w:spacing w:before="0" w:after="0"/>
              <w:jc w:val="left"/>
              <w:rPr>
                <w:sz w:val="20"/>
                <w:szCs w:val="20"/>
                <w:lang w:val="en-US"/>
              </w:rPr>
            </w:pPr>
            <w:r w:rsidRPr="00436F21">
              <w:rPr>
                <w:sz w:val="20"/>
                <w:szCs w:val="20"/>
                <w:lang w:val="en-US"/>
              </w:rPr>
              <w:t>Having a say in choice of work colleagues</w:t>
            </w:r>
          </w:p>
        </w:tc>
        <w:tc>
          <w:tcPr>
            <w:tcW w:w="1193" w:type="dxa"/>
            <w:vMerge/>
            <w:vAlign w:val="center"/>
          </w:tcPr>
          <w:p w14:paraId="70DF9E56" w14:textId="77777777" w:rsidR="00436F21" w:rsidRPr="006519D4" w:rsidRDefault="00436F21" w:rsidP="00322B4C">
            <w:pPr>
              <w:spacing w:before="0" w:after="0"/>
              <w:jc w:val="center"/>
              <w:rPr>
                <w:b/>
                <w:bCs/>
                <w:sz w:val="20"/>
                <w:szCs w:val="20"/>
                <w:lang w:val="en-US"/>
              </w:rPr>
            </w:pPr>
          </w:p>
        </w:tc>
        <w:tc>
          <w:tcPr>
            <w:tcW w:w="1188" w:type="dxa"/>
            <w:vMerge/>
            <w:vAlign w:val="center"/>
          </w:tcPr>
          <w:p w14:paraId="44E871BC" w14:textId="77777777" w:rsidR="00436F21" w:rsidRPr="006519D4" w:rsidRDefault="00436F21" w:rsidP="00322B4C">
            <w:pPr>
              <w:spacing w:before="0" w:after="0"/>
              <w:jc w:val="center"/>
              <w:rPr>
                <w:b/>
                <w:bCs/>
                <w:sz w:val="20"/>
                <w:szCs w:val="20"/>
                <w:lang w:val="en-US"/>
              </w:rPr>
            </w:pPr>
          </w:p>
        </w:tc>
      </w:tr>
      <w:tr w:rsidR="00436F21" w:rsidRPr="00607129" w14:paraId="5D9158CA" w14:textId="77777777" w:rsidTr="00E77D31">
        <w:trPr>
          <w:cantSplit/>
          <w:trHeight w:val="1709"/>
          <w:jc w:val="center"/>
        </w:trPr>
        <w:tc>
          <w:tcPr>
            <w:tcW w:w="1305" w:type="dxa"/>
            <w:vMerge/>
            <w:vAlign w:val="center"/>
          </w:tcPr>
          <w:p w14:paraId="144A5D23" w14:textId="77777777" w:rsidR="00436F21" w:rsidRDefault="00436F21" w:rsidP="00436F21">
            <w:pPr>
              <w:spacing w:before="0" w:after="0"/>
              <w:jc w:val="center"/>
              <w:rPr>
                <w:b/>
                <w:bCs/>
                <w:sz w:val="20"/>
                <w:szCs w:val="20"/>
                <w:lang w:val="en-US"/>
              </w:rPr>
            </w:pPr>
          </w:p>
        </w:tc>
        <w:tc>
          <w:tcPr>
            <w:tcW w:w="1553" w:type="dxa"/>
            <w:vAlign w:val="center"/>
          </w:tcPr>
          <w:p w14:paraId="73496328" w14:textId="77777777" w:rsidR="00436F21" w:rsidRDefault="00436F21" w:rsidP="00322B4C">
            <w:pPr>
              <w:spacing w:before="0" w:after="0"/>
              <w:jc w:val="center"/>
              <w:rPr>
                <w:i/>
                <w:iCs/>
                <w:sz w:val="20"/>
                <w:szCs w:val="20"/>
                <w:lang w:val="en-US"/>
              </w:rPr>
            </w:pPr>
            <w:proofErr w:type="spellStart"/>
            <w:r>
              <w:rPr>
                <w:i/>
                <w:iCs/>
                <w:sz w:val="20"/>
                <w:szCs w:val="20"/>
                <w:lang w:val="en-US"/>
              </w:rPr>
              <w:t>Organisational</w:t>
            </w:r>
            <w:proofErr w:type="spellEnd"/>
            <w:r>
              <w:rPr>
                <w:i/>
                <w:iCs/>
                <w:sz w:val="20"/>
                <w:szCs w:val="20"/>
                <w:lang w:val="en-US"/>
              </w:rPr>
              <w:t xml:space="preserve"> participation</w:t>
            </w:r>
          </w:p>
        </w:tc>
        <w:tc>
          <w:tcPr>
            <w:tcW w:w="3833" w:type="dxa"/>
            <w:vAlign w:val="center"/>
          </w:tcPr>
          <w:p w14:paraId="465999E7" w14:textId="77777777" w:rsidR="00436F21" w:rsidRDefault="00436F21" w:rsidP="002E26AC">
            <w:pPr>
              <w:spacing w:before="0" w:after="0"/>
              <w:jc w:val="left"/>
              <w:rPr>
                <w:sz w:val="20"/>
                <w:szCs w:val="20"/>
                <w:lang w:val="en-US"/>
              </w:rPr>
            </w:pPr>
            <w:r w:rsidRPr="00436F21">
              <w:rPr>
                <w:sz w:val="20"/>
                <w:szCs w:val="20"/>
                <w:lang w:val="en-US"/>
              </w:rPr>
              <w:t>Consulted before objectives are set for own work (‘always’ or ‘most of the time’)</w:t>
            </w:r>
          </w:p>
          <w:p w14:paraId="3FD3EAAA" w14:textId="77777777" w:rsidR="00436F21" w:rsidRDefault="00436F21" w:rsidP="002E26AC">
            <w:pPr>
              <w:spacing w:before="0" w:after="0"/>
              <w:jc w:val="left"/>
              <w:rPr>
                <w:sz w:val="20"/>
                <w:szCs w:val="20"/>
                <w:lang w:val="en-US"/>
              </w:rPr>
            </w:pPr>
            <w:r w:rsidRPr="00436F21">
              <w:rPr>
                <w:sz w:val="20"/>
                <w:szCs w:val="20"/>
                <w:lang w:val="en-US"/>
              </w:rPr>
              <w:t xml:space="preserve">Involved in improving the work </w:t>
            </w:r>
            <w:proofErr w:type="spellStart"/>
            <w:r w:rsidRPr="00436F21">
              <w:rPr>
                <w:sz w:val="20"/>
                <w:szCs w:val="20"/>
                <w:lang w:val="en-US"/>
              </w:rPr>
              <w:t>organisation</w:t>
            </w:r>
            <w:proofErr w:type="spellEnd"/>
            <w:r w:rsidRPr="00436F21">
              <w:rPr>
                <w:sz w:val="20"/>
                <w:szCs w:val="20"/>
                <w:lang w:val="en-US"/>
              </w:rPr>
              <w:t xml:space="preserve"> or work processes of own department or </w:t>
            </w:r>
            <w:proofErr w:type="spellStart"/>
            <w:r w:rsidRPr="00436F21">
              <w:rPr>
                <w:sz w:val="20"/>
                <w:szCs w:val="20"/>
                <w:lang w:val="en-US"/>
              </w:rPr>
              <w:t>organisation</w:t>
            </w:r>
            <w:proofErr w:type="spellEnd"/>
            <w:r w:rsidRPr="00436F21">
              <w:rPr>
                <w:sz w:val="20"/>
                <w:szCs w:val="20"/>
                <w:lang w:val="en-US"/>
              </w:rPr>
              <w:t xml:space="preserve"> (‘always’ or ‘most of the time’)</w:t>
            </w:r>
          </w:p>
          <w:p w14:paraId="7B24E662" w14:textId="77777777" w:rsidR="00436F21" w:rsidRPr="002E26AC" w:rsidRDefault="00436F21" w:rsidP="002E26AC">
            <w:pPr>
              <w:spacing w:before="0" w:after="0"/>
              <w:jc w:val="left"/>
              <w:rPr>
                <w:sz w:val="20"/>
                <w:szCs w:val="20"/>
                <w:lang w:val="en-US"/>
              </w:rPr>
            </w:pPr>
            <w:r w:rsidRPr="00436F21">
              <w:rPr>
                <w:sz w:val="20"/>
                <w:szCs w:val="20"/>
                <w:lang w:val="en-US"/>
              </w:rPr>
              <w:t>Ability to influence decisions that are important for your work (‘always’ or ‘most of the time’)</w:t>
            </w:r>
          </w:p>
        </w:tc>
        <w:tc>
          <w:tcPr>
            <w:tcW w:w="1193" w:type="dxa"/>
            <w:vMerge/>
            <w:vAlign w:val="center"/>
          </w:tcPr>
          <w:p w14:paraId="738610EB" w14:textId="77777777" w:rsidR="00436F21" w:rsidRPr="006519D4" w:rsidRDefault="00436F21" w:rsidP="00322B4C">
            <w:pPr>
              <w:spacing w:before="0" w:after="0"/>
              <w:jc w:val="center"/>
              <w:rPr>
                <w:b/>
                <w:bCs/>
                <w:sz w:val="20"/>
                <w:szCs w:val="20"/>
                <w:lang w:val="en-US"/>
              </w:rPr>
            </w:pPr>
          </w:p>
        </w:tc>
        <w:tc>
          <w:tcPr>
            <w:tcW w:w="1188" w:type="dxa"/>
            <w:vMerge/>
            <w:vAlign w:val="center"/>
          </w:tcPr>
          <w:p w14:paraId="637805D2" w14:textId="77777777" w:rsidR="00436F21" w:rsidRPr="006519D4" w:rsidRDefault="00436F21" w:rsidP="00322B4C">
            <w:pPr>
              <w:spacing w:before="0" w:after="0"/>
              <w:jc w:val="center"/>
              <w:rPr>
                <w:b/>
                <w:bCs/>
                <w:sz w:val="20"/>
                <w:szCs w:val="20"/>
                <w:lang w:val="en-US"/>
              </w:rPr>
            </w:pPr>
          </w:p>
        </w:tc>
      </w:tr>
      <w:tr w:rsidR="00436F21" w:rsidRPr="00607129" w14:paraId="343EB214" w14:textId="77777777" w:rsidTr="00E77D31">
        <w:trPr>
          <w:cantSplit/>
          <w:trHeight w:val="1253"/>
          <w:jc w:val="center"/>
        </w:trPr>
        <w:tc>
          <w:tcPr>
            <w:tcW w:w="1305" w:type="dxa"/>
            <w:vMerge/>
            <w:vAlign w:val="center"/>
          </w:tcPr>
          <w:p w14:paraId="463F29E8" w14:textId="77777777" w:rsidR="00436F21" w:rsidRDefault="00436F21" w:rsidP="00436F21">
            <w:pPr>
              <w:spacing w:before="0" w:after="0"/>
              <w:jc w:val="center"/>
              <w:rPr>
                <w:b/>
                <w:bCs/>
                <w:sz w:val="20"/>
                <w:szCs w:val="20"/>
                <w:lang w:val="en-US"/>
              </w:rPr>
            </w:pPr>
          </w:p>
        </w:tc>
        <w:tc>
          <w:tcPr>
            <w:tcW w:w="1553" w:type="dxa"/>
            <w:vAlign w:val="center"/>
          </w:tcPr>
          <w:p w14:paraId="6BA0B493" w14:textId="77777777" w:rsidR="00436F21" w:rsidRDefault="00436F21" w:rsidP="00322B4C">
            <w:pPr>
              <w:spacing w:before="0" w:after="0"/>
              <w:jc w:val="center"/>
              <w:rPr>
                <w:i/>
                <w:iCs/>
                <w:sz w:val="20"/>
                <w:szCs w:val="20"/>
                <w:lang w:val="en-US"/>
              </w:rPr>
            </w:pPr>
            <w:r>
              <w:rPr>
                <w:i/>
                <w:iCs/>
                <w:sz w:val="20"/>
                <w:szCs w:val="20"/>
                <w:lang w:val="en-US"/>
              </w:rPr>
              <w:t>Training</w:t>
            </w:r>
          </w:p>
        </w:tc>
        <w:tc>
          <w:tcPr>
            <w:tcW w:w="3833" w:type="dxa"/>
            <w:vAlign w:val="center"/>
          </w:tcPr>
          <w:p w14:paraId="7A1D8A14" w14:textId="77777777" w:rsidR="00436F21" w:rsidRDefault="00436F21" w:rsidP="002E26AC">
            <w:pPr>
              <w:spacing w:before="0" w:after="0"/>
              <w:jc w:val="left"/>
              <w:rPr>
                <w:sz w:val="20"/>
                <w:szCs w:val="20"/>
                <w:lang w:val="en-US"/>
              </w:rPr>
            </w:pPr>
            <w:r w:rsidRPr="00436F21">
              <w:rPr>
                <w:sz w:val="20"/>
                <w:szCs w:val="20"/>
                <w:lang w:val="en-US"/>
              </w:rPr>
              <w:t>Training paid for or provided by employer over the past 12 months (or paid by oneself if self-employed)</w:t>
            </w:r>
          </w:p>
          <w:p w14:paraId="225C21DE" w14:textId="77777777" w:rsidR="00436F21" w:rsidRPr="002E26AC" w:rsidRDefault="00436F21" w:rsidP="002E26AC">
            <w:pPr>
              <w:spacing w:before="0" w:after="0"/>
              <w:jc w:val="left"/>
              <w:rPr>
                <w:sz w:val="20"/>
                <w:szCs w:val="20"/>
                <w:lang w:val="en-US"/>
              </w:rPr>
            </w:pPr>
            <w:r w:rsidRPr="00436F21">
              <w:rPr>
                <w:sz w:val="20"/>
                <w:szCs w:val="20"/>
                <w:lang w:val="en-US"/>
              </w:rPr>
              <w:t>On-the-job training over the past 12 months Trend index score (maximum 100)</w:t>
            </w:r>
          </w:p>
        </w:tc>
        <w:tc>
          <w:tcPr>
            <w:tcW w:w="1193" w:type="dxa"/>
            <w:vMerge/>
            <w:vAlign w:val="center"/>
          </w:tcPr>
          <w:p w14:paraId="3B7B4B86" w14:textId="77777777" w:rsidR="00436F21" w:rsidRPr="006519D4" w:rsidRDefault="00436F21" w:rsidP="00322B4C">
            <w:pPr>
              <w:spacing w:before="0" w:after="0"/>
              <w:jc w:val="center"/>
              <w:rPr>
                <w:b/>
                <w:bCs/>
                <w:sz w:val="20"/>
                <w:szCs w:val="20"/>
                <w:lang w:val="en-US"/>
              </w:rPr>
            </w:pPr>
          </w:p>
        </w:tc>
        <w:tc>
          <w:tcPr>
            <w:tcW w:w="1188" w:type="dxa"/>
            <w:vMerge/>
            <w:vAlign w:val="center"/>
          </w:tcPr>
          <w:p w14:paraId="3A0FF5F2" w14:textId="77777777" w:rsidR="00436F21" w:rsidRPr="006519D4" w:rsidRDefault="00436F21" w:rsidP="00322B4C">
            <w:pPr>
              <w:spacing w:before="0" w:after="0"/>
              <w:jc w:val="center"/>
              <w:rPr>
                <w:b/>
                <w:bCs/>
                <w:sz w:val="20"/>
                <w:szCs w:val="20"/>
                <w:lang w:val="en-US"/>
              </w:rPr>
            </w:pPr>
          </w:p>
        </w:tc>
      </w:tr>
      <w:tr w:rsidR="00E77D31" w:rsidRPr="006519D4" w14:paraId="35B2481E" w14:textId="77777777" w:rsidTr="00E77D31">
        <w:trPr>
          <w:cantSplit/>
          <w:trHeight w:val="562"/>
          <w:jc w:val="center"/>
        </w:trPr>
        <w:tc>
          <w:tcPr>
            <w:tcW w:w="1305" w:type="dxa"/>
            <w:vMerge w:val="restart"/>
            <w:tcBorders>
              <w:bottom w:val="single" w:sz="12" w:space="0" w:color="auto"/>
            </w:tcBorders>
            <w:vAlign w:val="center"/>
          </w:tcPr>
          <w:p w14:paraId="7B3DA79D" w14:textId="77777777" w:rsidR="00436F21" w:rsidRDefault="00436F21" w:rsidP="00436F21">
            <w:pPr>
              <w:spacing w:before="0" w:after="0"/>
              <w:jc w:val="center"/>
              <w:rPr>
                <w:b/>
                <w:bCs/>
                <w:sz w:val="20"/>
                <w:szCs w:val="20"/>
                <w:lang w:val="en-US"/>
              </w:rPr>
            </w:pPr>
            <w:r>
              <w:rPr>
                <w:b/>
                <w:bCs/>
                <w:sz w:val="20"/>
                <w:szCs w:val="20"/>
                <w:lang w:val="en-US"/>
              </w:rPr>
              <w:lastRenderedPageBreak/>
              <w:t>Prospects</w:t>
            </w:r>
          </w:p>
        </w:tc>
        <w:tc>
          <w:tcPr>
            <w:tcW w:w="1553" w:type="dxa"/>
            <w:vAlign w:val="center"/>
          </w:tcPr>
          <w:p w14:paraId="3FC97BD6" w14:textId="77777777" w:rsidR="00436F21" w:rsidRDefault="00436F21" w:rsidP="00322B4C">
            <w:pPr>
              <w:spacing w:before="0" w:after="0"/>
              <w:jc w:val="center"/>
              <w:rPr>
                <w:i/>
                <w:iCs/>
                <w:sz w:val="20"/>
                <w:szCs w:val="20"/>
                <w:lang w:val="en-US"/>
              </w:rPr>
            </w:pPr>
            <w:r>
              <w:rPr>
                <w:i/>
                <w:iCs/>
                <w:sz w:val="20"/>
                <w:szCs w:val="20"/>
                <w:lang w:val="en-US"/>
              </w:rPr>
              <w:t>Career prospects</w:t>
            </w:r>
          </w:p>
        </w:tc>
        <w:tc>
          <w:tcPr>
            <w:tcW w:w="3833" w:type="dxa"/>
            <w:vAlign w:val="center"/>
          </w:tcPr>
          <w:p w14:paraId="26C54E2C" w14:textId="77777777" w:rsidR="00436F21" w:rsidRPr="00436F21" w:rsidRDefault="00436F21" w:rsidP="002E26AC">
            <w:pPr>
              <w:spacing w:before="0" w:after="0"/>
              <w:jc w:val="left"/>
              <w:rPr>
                <w:sz w:val="20"/>
                <w:szCs w:val="20"/>
                <w:lang w:val="en-US"/>
              </w:rPr>
            </w:pPr>
            <w:r w:rsidRPr="00436F21">
              <w:rPr>
                <w:sz w:val="20"/>
                <w:szCs w:val="20"/>
                <w:lang w:val="en-US"/>
              </w:rPr>
              <w:t>Job offers good prospects for career advancement</w:t>
            </w:r>
          </w:p>
        </w:tc>
        <w:tc>
          <w:tcPr>
            <w:tcW w:w="1193" w:type="dxa"/>
            <w:vMerge w:val="restart"/>
            <w:tcBorders>
              <w:bottom w:val="single" w:sz="12" w:space="0" w:color="auto"/>
            </w:tcBorders>
            <w:vAlign w:val="center"/>
          </w:tcPr>
          <w:p w14:paraId="08F82C11" w14:textId="012669A9" w:rsidR="00436F21" w:rsidRPr="00E77D31" w:rsidRDefault="001C0F62" w:rsidP="00322B4C">
            <w:pPr>
              <w:spacing w:before="0" w:after="0"/>
              <w:jc w:val="center"/>
              <w:rPr>
                <w:sz w:val="20"/>
                <w:szCs w:val="20"/>
                <w:lang w:val="en-US"/>
              </w:rPr>
            </w:pPr>
            <w:r>
              <w:rPr>
                <w:sz w:val="20"/>
                <w:szCs w:val="20"/>
                <w:lang w:val="en-US"/>
              </w:rPr>
              <w:t>60.47</w:t>
            </w:r>
          </w:p>
          <w:p w14:paraId="24E5B1F5" w14:textId="4D5E2E3E"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21.0</w:t>
            </w:r>
            <w:r w:rsidRPr="00E77D31">
              <w:rPr>
                <w:sz w:val="20"/>
                <w:szCs w:val="20"/>
                <w:lang w:val="en-US"/>
              </w:rPr>
              <w:t>)</w:t>
            </w:r>
          </w:p>
        </w:tc>
        <w:tc>
          <w:tcPr>
            <w:tcW w:w="1188" w:type="dxa"/>
            <w:vMerge w:val="restart"/>
            <w:tcBorders>
              <w:bottom w:val="single" w:sz="12" w:space="0" w:color="auto"/>
            </w:tcBorders>
            <w:vAlign w:val="center"/>
          </w:tcPr>
          <w:p w14:paraId="6B9945C1" w14:textId="669A3F94" w:rsidR="00436F21" w:rsidRPr="00E77D31" w:rsidRDefault="00E77D31" w:rsidP="00322B4C">
            <w:pPr>
              <w:spacing w:before="0" w:after="0"/>
              <w:jc w:val="center"/>
              <w:rPr>
                <w:sz w:val="20"/>
                <w:szCs w:val="20"/>
                <w:lang w:val="en-US"/>
              </w:rPr>
            </w:pPr>
            <w:r w:rsidRPr="00E77D31">
              <w:rPr>
                <w:sz w:val="20"/>
                <w:szCs w:val="20"/>
                <w:lang w:val="en-US"/>
              </w:rPr>
              <w:t>6</w:t>
            </w:r>
            <w:r w:rsidR="001C0F62">
              <w:rPr>
                <w:sz w:val="20"/>
                <w:szCs w:val="20"/>
                <w:lang w:val="en-US"/>
              </w:rPr>
              <w:t>2.41</w:t>
            </w:r>
          </w:p>
          <w:p w14:paraId="7DBBC5CC" w14:textId="1F5AC9F8"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16.5</w:t>
            </w:r>
            <w:r w:rsidRPr="00E77D31">
              <w:rPr>
                <w:sz w:val="20"/>
                <w:szCs w:val="20"/>
                <w:lang w:val="en-US"/>
              </w:rPr>
              <w:t>)</w:t>
            </w:r>
          </w:p>
        </w:tc>
      </w:tr>
      <w:tr w:rsidR="00E77D31" w:rsidRPr="00607129" w14:paraId="3384B851" w14:textId="77777777" w:rsidTr="00E77D31">
        <w:trPr>
          <w:cantSplit/>
          <w:trHeight w:val="634"/>
          <w:jc w:val="center"/>
        </w:trPr>
        <w:tc>
          <w:tcPr>
            <w:tcW w:w="1305" w:type="dxa"/>
            <w:vMerge/>
            <w:textDirection w:val="btLr"/>
            <w:vAlign w:val="center"/>
          </w:tcPr>
          <w:p w14:paraId="5630AD66" w14:textId="77777777" w:rsidR="00436F21" w:rsidRDefault="00436F21" w:rsidP="00322B4C">
            <w:pPr>
              <w:spacing w:before="0" w:after="0"/>
              <w:ind w:left="113" w:right="113"/>
              <w:jc w:val="center"/>
              <w:rPr>
                <w:b/>
                <w:bCs/>
                <w:sz w:val="20"/>
                <w:szCs w:val="20"/>
                <w:lang w:val="en-US"/>
              </w:rPr>
            </w:pPr>
          </w:p>
        </w:tc>
        <w:tc>
          <w:tcPr>
            <w:tcW w:w="1553" w:type="dxa"/>
            <w:vAlign w:val="center"/>
          </w:tcPr>
          <w:p w14:paraId="13CAB69E" w14:textId="77777777" w:rsidR="00436F21" w:rsidRDefault="00436F21" w:rsidP="00322B4C">
            <w:pPr>
              <w:spacing w:before="0" w:after="0"/>
              <w:jc w:val="center"/>
              <w:rPr>
                <w:i/>
                <w:iCs/>
                <w:sz w:val="20"/>
                <w:szCs w:val="20"/>
                <w:lang w:val="en-US"/>
              </w:rPr>
            </w:pPr>
            <w:r>
              <w:rPr>
                <w:i/>
                <w:iCs/>
                <w:sz w:val="20"/>
                <w:szCs w:val="20"/>
                <w:lang w:val="en-US"/>
              </w:rPr>
              <w:t>Job security</w:t>
            </w:r>
          </w:p>
        </w:tc>
        <w:tc>
          <w:tcPr>
            <w:tcW w:w="3833" w:type="dxa"/>
            <w:vAlign w:val="center"/>
          </w:tcPr>
          <w:p w14:paraId="28FB0226" w14:textId="77777777" w:rsidR="00436F21" w:rsidRPr="00436F21" w:rsidRDefault="00436F21" w:rsidP="002E26AC">
            <w:pPr>
              <w:spacing w:before="0" w:after="0"/>
              <w:jc w:val="left"/>
              <w:rPr>
                <w:sz w:val="20"/>
                <w:szCs w:val="20"/>
                <w:lang w:val="en-US"/>
              </w:rPr>
            </w:pPr>
            <w:r w:rsidRPr="00436F21">
              <w:rPr>
                <w:sz w:val="20"/>
                <w:szCs w:val="20"/>
                <w:lang w:val="en-US"/>
              </w:rPr>
              <w:t>Might lose job in the next six months</w:t>
            </w:r>
          </w:p>
        </w:tc>
        <w:tc>
          <w:tcPr>
            <w:tcW w:w="1193" w:type="dxa"/>
            <w:vMerge/>
            <w:vAlign w:val="center"/>
          </w:tcPr>
          <w:p w14:paraId="61829076" w14:textId="77777777" w:rsidR="00436F21" w:rsidRPr="006519D4" w:rsidRDefault="00436F21" w:rsidP="00322B4C">
            <w:pPr>
              <w:spacing w:before="0" w:after="0"/>
              <w:jc w:val="center"/>
              <w:rPr>
                <w:b/>
                <w:bCs/>
                <w:sz w:val="20"/>
                <w:szCs w:val="20"/>
                <w:lang w:val="en-US"/>
              </w:rPr>
            </w:pPr>
          </w:p>
        </w:tc>
        <w:tc>
          <w:tcPr>
            <w:tcW w:w="1188" w:type="dxa"/>
            <w:vMerge/>
            <w:vAlign w:val="center"/>
          </w:tcPr>
          <w:p w14:paraId="2BA226A1" w14:textId="77777777" w:rsidR="00436F21" w:rsidRPr="006519D4" w:rsidRDefault="00436F21" w:rsidP="00322B4C">
            <w:pPr>
              <w:spacing w:before="0" w:after="0"/>
              <w:jc w:val="center"/>
              <w:rPr>
                <w:b/>
                <w:bCs/>
                <w:sz w:val="20"/>
                <w:szCs w:val="20"/>
                <w:lang w:val="en-US"/>
              </w:rPr>
            </w:pPr>
          </w:p>
        </w:tc>
      </w:tr>
      <w:tr w:rsidR="00E77D31" w:rsidRPr="006519D4" w14:paraId="23A6B123" w14:textId="77777777" w:rsidTr="00E77D31">
        <w:trPr>
          <w:cantSplit/>
          <w:trHeight w:val="634"/>
          <w:jc w:val="center"/>
        </w:trPr>
        <w:tc>
          <w:tcPr>
            <w:tcW w:w="6691" w:type="dxa"/>
            <w:gridSpan w:val="3"/>
            <w:tcBorders>
              <w:bottom w:val="single" w:sz="12" w:space="0" w:color="auto"/>
            </w:tcBorders>
            <w:vAlign w:val="center"/>
          </w:tcPr>
          <w:p w14:paraId="543B31F7" w14:textId="584423FC" w:rsidR="00E77D31" w:rsidRPr="00436F21" w:rsidRDefault="00E77D31" w:rsidP="00E77D31">
            <w:pPr>
              <w:spacing w:before="0" w:after="0"/>
              <w:jc w:val="center"/>
              <w:rPr>
                <w:sz w:val="20"/>
                <w:szCs w:val="20"/>
                <w:lang w:val="en-US"/>
              </w:rPr>
            </w:pPr>
            <w:r>
              <w:rPr>
                <w:b/>
                <w:bCs/>
                <w:sz w:val="20"/>
                <w:szCs w:val="20"/>
                <w:lang w:val="en-US"/>
              </w:rPr>
              <w:t xml:space="preserve">Overall </w:t>
            </w:r>
            <w:r w:rsidR="00874FF1">
              <w:rPr>
                <w:b/>
                <w:bCs/>
                <w:sz w:val="20"/>
                <w:szCs w:val="20"/>
                <w:lang w:val="en-US"/>
              </w:rPr>
              <w:t xml:space="preserve">job quality </w:t>
            </w:r>
            <w:r>
              <w:rPr>
                <w:b/>
                <w:bCs/>
                <w:sz w:val="20"/>
                <w:szCs w:val="20"/>
                <w:lang w:val="en-US"/>
              </w:rPr>
              <w:t>(sum of indices)</w:t>
            </w:r>
          </w:p>
        </w:tc>
        <w:tc>
          <w:tcPr>
            <w:tcW w:w="1193" w:type="dxa"/>
            <w:tcBorders>
              <w:bottom w:val="single" w:sz="12" w:space="0" w:color="auto"/>
            </w:tcBorders>
            <w:vAlign w:val="center"/>
          </w:tcPr>
          <w:p w14:paraId="003EF20B" w14:textId="11AA0413" w:rsidR="00E77D31" w:rsidRDefault="00E77D31" w:rsidP="00322B4C">
            <w:pPr>
              <w:spacing w:before="0" w:after="0"/>
              <w:jc w:val="center"/>
              <w:rPr>
                <w:b/>
                <w:bCs/>
                <w:sz w:val="20"/>
                <w:szCs w:val="20"/>
                <w:lang w:val="en-US"/>
              </w:rPr>
            </w:pPr>
            <w:r>
              <w:rPr>
                <w:b/>
                <w:bCs/>
                <w:sz w:val="20"/>
                <w:szCs w:val="20"/>
                <w:lang w:val="en-US"/>
              </w:rPr>
              <w:t>4</w:t>
            </w:r>
            <w:r w:rsidR="001C0F62">
              <w:rPr>
                <w:b/>
                <w:bCs/>
                <w:sz w:val="20"/>
                <w:szCs w:val="20"/>
                <w:lang w:val="en-US"/>
              </w:rPr>
              <w:t>51.83</w:t>
            </w:r>
          </w:p>
          <w:p w14:paraId="574B3016" w14:textId="6FA4453A" w:rsidR="00E77D31" w:rsidRPr="006519D4" w:rsidRDefault="00E77D31" w:rsidP="00322B4C">
            <w:pPr>
              <w:spacing w:before="0" w:after="0"/>
              <w:jc w:val="center"/>
              <w:rPr>
                <w:b/>
                <w:bCs/>
                <w:sz w:val="20"/>
                <w:szCs w:val="20"/>
                <w:lang w:val="en-US"/>
              </w:rPr>
            </w:pPr>
            <w:r>
              <w:rPr>
                <w:b/>
                <w:bCs/>
                <w:sz w:val="20"/>
                <w:szCs w:val="20"/>
                <w:lang w:val="en-US"/>
              </w:rPr>
              <w:t>(</w:t>
            </w:r>
            <w:r w:rsidR="001C0F62">
              <w:rPr>
                <w:b/>
                <w:bCs/>
                <w:sz w:val="20"/>
                <w:szCs w:val="20"/>
                <w:lang w:val="en-US"/>
              </w:rPr>
              <w:t>117.29</w:t>
            </w:r>
            <w:r>
              <w:rPr>
                <w:b/>
                <w:bCs/>
                <w:sz w:val="20"/>
                <w:szCs w:val="20"/>
                <w:lang w:val="en-US"/>
              </w:rPr>
              <w:t>)</w:t>
            </w:r>
          </w:p>
        </w:tc>
        <w:tc>
          <w:tcPr>
            <w:tcW w:w="1188" w:type="dxa"/>
            <w:tcBorders>
              <w:bottom w:val="single" w:sz="12" w:space="0" w:color="auto"/>
            </w:tcBorders>
            <w:vAlign w:val="center"/>
          </w:tcPr>
          <w:p w14:paraId="245E80E6" w14:textId="6A0913CF" w:rsidR="00E77D31" w:rsidRDefault="00E77D31" w:rsidP="00322B4C">
            <w:pPr>
              <w:spacing w:before="0" w:after="0"/>
              <w:jc w:val="center"/>
              <w:rPr>
                <w:b/>
                <w:bCs/>
                <w:sz w:val="20"/>
                <w:szCs w:val="20"/>
                <w:lang w:val="en-US"/>
              </w:rPr>
            </w:pPr>
            <w:r>
              <w:rPr>
                <w:b/>
                <w:bCs/>
                <w:sz w:val="20"/>
                <w:szCs w:val="20"/>
                <w:lang w:val="en-US"/>
              </w:rPr>
              <w:t>4</w:t>
            </w:r>
            <w:r w:rsidR="001C0F62">
              <w:rPr>
                <w:b/>
                <w:bCs/>
                <w:sz w:val="20"/>
                <w:szCs w:val="20"/>
                <w:lang w:val="en-US"/>
              </w:rPr>
              <w:t>30.75</w:t>
            </w:r>
          </w:p>
          <w:p w14:paraId="5DEB11EF" w14:textId="5B9DBB50" w:rsidR="00E77D31" w:rsidRPr="006519D4" w:rsidRDefault="00E77D31" w:rsidP="00322B4C">
            <w:pPr>
              <w:spacing w:before="0" w:after="0"/>
              <w:jc w:val="center"/>
              <w:rPr>
                <w:b/>
                <w:bCs/>
                <w:sz w:val="20"/>
                <w:szCs w:val="20"/>
                <w:lang w:val="en-US"/>
              </w:rPr>
            </w:pPr>
            <w:r>
              <w:rPr>
                <w:b/>
                <w:bCs/>
                <w:sz w:val="20"/>
                <w:szCs w:val="20"/>
                <w:lang w:val="en-US"/>
              </w:rPr>
              <w:t>(</w:t>
            </w:r>
            <w:r w:rsidR="001C0F62">
              <w:rPr>
                <w:b/>
                <w:bCs/>
                <w:sz w:val="20"/>
                <w:szCs w:val="20"/>
                <w:lang w:val="en-US"/>
              </w:rPr>
              <w:t>109.96</w:t>
            </w:r>
            <w:r>
              <w:rPr>
                <w:b/>
                <w:bCs/>
                <w:sz w:val="20"/>
                <w:szCs w:val="20"/>
                <w:lang w:val="en-US"/>
              </w:rPr>
              <w:t>)</w:t>
            </w:r>
          </w:p>
        </w:tc>
      </w:tr>
    </w:tbl>
    <w:p w14:paraId="17AD93B2" w14:textId="77777777" w:rsidR="006519D4" w:rsidRDefault="006519D4" w:rsidP="006E67B0">
      <w:pPr>
        <w:rPr>
          <w:b/>
          <w:bCs/>
          <w:lang w:val="en-US"/>
        </w:rPr>
      </w:pPr>
    </w:p>
    <w:p w14:paraId="0DE4B5B7" w14:textId="73DE66A0" w:rsidR="00B8636F" w:rsidRDefault="00B8636F">
      <w:pPr>
        <w:spacing w:before="0" w:after="0"/>
        <w:jc w:val="left"/>
        <w:rPr>
          <w:b/>
          <w:bCs/>
          <w:lang w:val="en-US"/>
        </w:rPr>
      </w:pPr>
      <w:r>
        <w:rPr>
          <w:b/>
          <w:bCs/>
          <w:lang w:val="en-US"/>
        </w:rPr>
        <w:br w:type="page"/>
      </w:r>
    </w:p>
    <w:p w14:paraId="3613F7D8" w14:textId="073D1602" w:rsidR="006519D4" w:rsidRDefault="00507B74" w:rsidP="006E67B0">
      <w:pPr>
        <w:rPr>
          <w:b/>
          <w:bCs/>
          <w:sz w:val="24"/>
          <w:lang w:val="en-US"/>
        </w:rPr>
      </w:pPr>
      <w:r>
        <w:rPr>
          <w:b/>
          <w:bCs/>
          <w:sz w:val="24"/>
          <w:lang w:val="en-US"/>
        </w:rPr>
        <w:lastRenderedPageBreak/>
        <w:t>Appendix</w:t>
      </w:r>
      <w:r w:rsidR="00B8636F" w:rsidRPr="00B8636F">
        <w:rPr>
          <w:b/>
          <w:bCs/>
          <w:sz w:val="24"/>
          <w:lang w:val="en-US"/>
        </w:rPr>
        <w:t xml:space="preserve"> 4 - Heterogeneous effects of work horizon increase (ΔYTR) on depression (</w:t>
      </w:r>
      <w:proofErr w:type="spellStart"/>
      <w:r w:rsidR="00B8636F" w:rsidRPr="00B8636F">
        <w:rPr>
          <w:b/>
          <w:bCs/>
          <w:sz w:val="24"/>
          <w:lang w:val="en-US"/>
        </w:rPr>
        <w:t>EuroD</w:t>
      </w:r>
      <w:proofErr w:type="spellEnd"/>
      <w:r w:rsidR="00B8636F" w:rsidRPr="00B8636F">
        <w:rPr>
          <w:b/>
          <w:bCs/>
          <w:sz w:val="24"/>
          <w:lang w:val="en-US"/>
        </w:rPr>
        <w:t xml:space="preserve"> (0-12)) depending on working conditions</w:t>
      </w:r>
    </w:p>
    <w:p w14:paraId="10C80E22" w14:textId="77777777" w:rsidR="00507B74" w:rsidRPr="00B8636F" w:rsidRDefault="00507B74" w:rsidP="006E67B0">
      <w:pPr>
        <w:rPr>
          <w:b/>
          <w:bCs/>
          <w:sz w:val="24"/>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B8636F" w:rsidRPr="006B19A2" w14:paraId="52D9ED54" w14:textId="77777777" w:rsidTr="00094804">
        <w:trPr>
          <w:jc w:val="center"/>
        </w:trPr>
        <w:tc>
          <w:tcPr>
            <w:tcW w:w="2127" w:type="dxa"/>
            <w:tcBorders>
              <w:bottom w:val="single" w:sz="4" w:space="0" w:color="auto"/>
            </w:tcBorders>
            <w:vAlign w:val="center"/>
          </w:tcPr>
          <w:p w14:paraId="39B895E1" w14:textId="77777777" w:rsidR="00B8636F" w:rsidRPr="006B19A2" w:rsidRDefault="00B8636F" w:rsidP="00094804">
            <w:pPr>
              <w:jc w:val="left"/>
              <w:rPr>
                <w:color w:val="000000" w:themeColor="text1"/>
                <w:sz w:val="20"/>
                <w:szCs w:val="20"/>
                <w:lang w:val="en-US"/>
              </w:rPr>
            </w:pPr>
          </w:p>
        </w:tc>
        <w:tc>
          <w:tcPr>
            <w:tcW w:w="1930" w:type="dxa"/>
            <w:tcBorders>
              <w:bottom w:val="single" w:sz="4" w:space="0" w:color="auto"/>
            </w:tcBorders>
            <w:vAlign w:val="center"/>
          </w:tcPr>
          <w:p w14:paraId="795A98F3" w14:textId="77777777" w:rsidR="00B8636F" w:rsidRPr="006B19A2" w:rsidRDefault="00B8636F" w:rsidP="00094804">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23AA95AB" w14:textId="77777777" w:rsidR="00B8636F" w:rsidRPr="006B19A2" w:rsidRDefault="00B8636F" w:rsidP="00094804">
            <w:pPr>
              <w:jc w:val="center"/>
              <w:rPr>
                <w:b/>
                <w:bCs/>
                <w:color w:val="000000" w:themeColor="text1"/>
                <w:sz w:val="20"/>
                <w:szCs w:val="20"/>
              </w:rPr>
            </w:pPr>
            <w:r w:rsidRPr="006B19A2">
              <w:rPr>
                <w:rFonts w:ascii="change" w:hAnsi="change"/>
                <w:b/>
                <w:bCs/>
                <w:color w:val="000000" w:themeColor="text1"/>
                <w:sz w:val="20"/>
                <w:szCs w:val="20"/>
              </w:rPr>
              <w:t xml:space="preserve">All </w:t>
            </w:r>
            <w:proofErr w:type="spellStart"/>
            <w:r w:rsidRPr="006B19A2">
              <w:rPr>
                <w:rFonts w:ascii="change" w:hAnsi="change"/>
                <w:b/>
                <w:bCs/>
                <w:color w:val="000000" w:themeColor="text1"/>
                <w:sz w:val="20"/>
                <w:szCs w:val="20"/>
              </w:rPr>
              <w:t>individuals</w:t>
            </w:r>
            <w:proofErr w:type="spellEnd"/>
          </w:p>
        </w:tc>
        <w:tc>
          <w:tcPr>
            <w:tcW w:w="1285" w:type="dxa"/>
            <w:tcBorders>
              <w:top w:val="single" w:sz="4" w:space="0" w:color="auto"/>
              <w:bottom w:val="single" w:sz="4" w:space="0" w:color="auto"/>
            </w:tcBorders>
            <w:vAlign w:val="center"/>
          </w:tcPr>
          <w:p w14:paraId="623C9078" w14:textId="77777777" w:rsidR="00B8636F" w:rsidRPr="006B19A2" w:rsidRDefault="00B8636F" w:rsidP="00094804">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487F3325" w14:textId="77777777" w:rsidR="00B8636F" w:rsidRPr="006B19A2" w:rsidRDefault="00B8636F" w:rsidP="00094804">
            <w:pPr>
              <w:jc w:val="center"/>
              <w:rPr>
                <w:b/>
                <w:bCs/>
                <w:color w:val="000000" w:themeColor="text1"/>
                <w:sz w:val="20"/>
                <w:szCs w:val="20"/>
              </w:rPr>
            </w:pPr>
            <w:proofErr w:type="spellStart"/>
            <w:r>
              <w:rPr>
                <w:rFonts w:ascii="change" w:hAnsi="change"/>
                <w:b/>
                <w:bCs/>
                <w:color w:val="000000" w:themeColor="text1"/>
                <w:sz w:val="20"/>
                <w:szCs w:val="20"/>
              </w:rPr>
              <w:t>Females</w:t>
            </w:r>
            <w:proofErr w:type="spellEnd"/>
          </w:p>
        </w:tc>
      </w:tr>
      <w:tr w:rsidR="00B8636F" w:rsidRPr="006B19A2" w14:paraId="74121C89" w14:textId="77777777" w:rsidTr="00094804">
        <w:trPr>
          <w:jc w:val="center"/>
        </w:trPr>
        <w:tc>
          <w:tcPr>
            <w:tcW w:w="4057" w:type="dxa"/>
            <w:gridSpan w:val="2"/>
            <w:tcBorders>
              <w:top w:val="single" w:sz="4" w:space="0" w:color="auto"/>
            </w:tcBorders>
            <w:vAlign w:val="center"/>
          </w:tcPr>
          <w:p w14:paraId="0D729605" w14:textId="77777777" w:rsidR="00B8636F" w:rsidRDefault="00B8636F" w:rsidP="00094804">
            <w:pPr>
              <w:jc w:val="center"/>
              <w:rPr>
                <w:b/>
                <w:bCs/>
                <w:color w:val="000000" w:themeColor="text1"/>
                <w:sz w:val="20"/>
                <w:szCs w:val="20"/>
              </w:rPr>
            </w:pPr>
            <w:r w:rsidRPr="006B19A2">
              <w:rPr>
                <w:b/>
                <w:bCs/>
                <w:color w:val="000000" w:themeColor="text1"/>
                <w:sz w:val="20"/>
                <w:szCs w:val="20"/>
              </w:rPr>
              <w:t>Full</w:t>
            </w:r>
          </w:p>
          <w:p w14:paraId="7FF203DF" w14:textId="77777777" w:rsidR="00B8636F" w:rsidRPr="006B19A2" w:rsidRDefault="00B8636F" w:rsidP="00094804">
            <w:pPr>
              <w:jc w:val="center"/>
              <w:rPr>
                <w:b/>
                <w:bCs/>
                <w:color w:val="000000" w:themeColor="text1"/>
                <w:sz w:val="20"/>
                <w:szCs w:val="20"/>
              </w:rPr>
            </w:pPr>
          </w:p>
        </w:tc>
        <w:tc>
          <w:tcPr>
            <w:tcW w:w="1323" w:type="dxa"/>
            <w:tcBorders>
              <w:top w:val="single" w:sz="4" w:space="0" w:color="auto"/>
            </w:tcBorders>
            <w:vAlign w:val="center"/>
          </w:tcPr>
          <w:p w14:paraId="028B7BD9" w14:textId="77777777" w:rsidR="00B8636F" w:rsidRPr="006B19A2" w:rsidRDefault="00B8636F" w:rsidP="00094804">
            <w:pPr>
              <w:jc w:val="left"/>
              <w:rPr>
                <w:color w:val="000000" w:themeColor="text1"/>
                <w:sz w:val="20"/>
                <w:szCs w:val="20"/>
              </w:rPr>
            </w:pPr>
            <w:r w:rsidRPr="006B19A2">
              <w:rPr>
                <w:color w:val="000000" w:themeColor="text1"/>
                <w:sz w:val="20"/>
                <w:szCs w:val="20"/>
              </w:rPr>
              <w:t>0.350</w:t>
            </w:r>
            <w:r>
              <w:rPr>
                <w:color w:val="000000" w:themeColor="text1"/>
                <w:sz w:val="20"/>
                <w:szCs w:val="20"/>
              </w:rPr>
              <w:t xml:space="preserve"> </w:t>
            </w:r>
            <w:r w:rsidRPr="006B19A2">
              <w:rPr>
                <w:color w:val="000000" w:themeColor="text1"/>
                <w:sz w:val="20"/>
                <w:szCs w:val="20"/>
              </w:rPr>
              <w:t>***</w:t>
            </w:r>
          </w:p>
          <w:p w14:paraId="3C1AF4A5" w14:textId="77777777" w:rsidR="00B8636F" w:rsidRDefault="00B8636F" w:rsidP="00094804">
            <w:pPr>
              <w:jc w:val="left"/>
              <w:rPr>
                <w:color w:val="000000" w:themeColor="text1"/>
                <w:sz w:val="20"/>
                <w:szCs w:val="20"/>
              </w:rPr>
            </w:pPr>
            <w:r w:rsidRPr="006B19A2">
              <w:rPr>
                <w:color w:val="000000" w:themeColor="text1"/>
                <w:sz w:val="20"/>
                <w:szCs w:val="20"/>
              </w:rPr>
              <w:t>(0.0</w:t>
            </w:r>
            <w:r>
              <w:rPr>
                <w:color w:val="000000" w:themeColor="text1"/>
                <w:sz w:val="20"/>
                <w:szCs w:val="20"/>
              </w:rPr>
              <w:t>97</w:t>
            </w:r>
            <w:r w:rsidRPr="006B19A2">
              <w:rPr>
                <w:color w:val="000000" w:themeColor="text1"/>
                <w:sz w:val="20"/>
                <w:szCs w:val="20"/>
              </w:rPr>
              <w:t xml:space="preserve">) </w:t>
            </w:r>
          </w:p>
          <w:p w14:paraId="71283C5A" w14:textId="77777777" w:rsidR="00B8636F" w:rsidRPr="006B19A2" w:rsidRDefault="00B8636F" w:rsidP="00094804">
            <w:pPr>
              <w:jc w:val="left"/>
              <w:rPr>
                <w:color w:val="000000" w:themeColor="text1"/>
                <w:sz w:val="20"/>
                <w:szCs w:val="20"/>
              </w:rPr>
            </w:pPr>
          </w:p>
        </w:tc>
        <w:tc>
          <w:tcPr>
            <w:tcW w:w="1285" w:type="dxa"/>
            <w:tcBorders>
              <w:top w:val="single" w:sz="4" w:space="0" w:color="auto"/>
            </w:tcBorders>
            <w:vAlign w:val="center"/>
          </w:tcPr>
          <w:p w14:paraId="2FA03472" w14:textId="77777777" w:rsidR="00B8636F" w:rsidRPr="006B19A2" w:rsidRDefault="00B8636F" w:rsidP="00094804">
            <w:pPr>
              <w:jc w:val="left"/>
              <w:rPr>
                <w:color w:val="000000" w:themeColor="text1"/>
                <w:sz w:val="20"/>
                <w:szCs w:val="20"/>
              </w:rPr>
            </w:pPr>
            <w:r w:rsidRPr="006B19A2">
              <w:rPr>
                <w:color w:val="000000" w:themeColor="text1"/>
                <w:sz w:val="20"/>
                <w:szCs w:val="20"/>
              </w:rPr>
              <w:t>0.310</w:t>
            </w:r>
            <w:r>
              <w:rPr>
                <w:color w:val="000000" w:themeColor="text1"/>
                <w:sz w:val="20"/>
                <w:szCs w:val="20"/>
              </w:rPr>
              <w:t xml:space="preserve"> </w:t>
            </w:r>
            <w:r w:rsidRPr="006B19A2">
              <w:rPr>
                <w:color w:val="000000" w:themeColor="text1"/>
                <w:sz w:val="20"/>
                <w:szCs w:val="20"/>
              </w:rPr>
              <w:t>*</w:t>
            </w:r>
          </w:p>
          <w:p w14:paraId="3008B489" w14:textId="77777777" w:rsidR="00B8636F" w:rsidRDefault="00B8636F" w:rsidP="00094804">
            <w:pPr>
              <w:jc w:val="left"/>
              <w:rPr>
                <w:color w:val="000000" w:themeColor="text1"/>
                <w:sz w:val="20"/>
                <w:szCs w:val="20"/>
              </w:rPr>
            </w:pPr>
            <w:r w:rsidRPr="006B19A2">
              <w:rPr>
                <w:color w:val="000000" w:themeColor="text1"/>
                <w:sz w:val="20"/>
                <w:szCs w:val="20"/>
              </w:rPr>
              <w:t>(0.</w:t>
            </w:r>
            <w:r>
              <w:rPr>
                <w:color w:val="000000" w:themeColor="text1"/>
                <w:sz w:val="20"/>
                <w:szCs w:val="20"/>
              </w:rPr>
              <w:t>146</w:t>
            </w:r>
            <w:r w:rsidRPr="006B19A2">
              <w:rPr>
                <w:color w:val="000000" w:themeColor="text1"/>
                <w:sz w:val="20"/>
                <w:szCs w:val="20"/>
              </w:rPr>
              <w:t xml:space="preserve">) </w:t>
            </w:r>
          </w:p>
          <w:p w14:paraId="5902AB4F" w14:textId="77777777" w:rsidR="00B8636F" w:rsidRPr="006B19A2" w:rsidRDefault="00B8636F" w:rsidP="00094804">
            <w:pPr>
              <w:jc w:val="left"/>
              <w:rPr>
                <w:color w:val="000000" w:themeColor="text1"/>
                <w:sz w:val="20"/>
                <w:szCs w:val="20"/>
              </w:rPr>
            </w:pPr>
          </w:p>
        </w:tc>
        <w:tc>
          <w:tcPr>
            <w:tcW w:w="1246" w:type="dxa"/>
            <w:tcBorders>
              <w:top w:val="single" w:sz="4" w:space="0" w:color="auto"/>
            </w:tcBorders>
            <w:vAlign w:val="center"/>
          </w:tcPr>
          <w:p w14:paraId="5672D0BC" w14:textId="77777777" w:rsidR="00B8636F" w:rsidRPr="006B19A2" w:rsidRDefault="00B8636F" w:rsidP="00094804">
            <w:pPr>
              <w:jc w:val="left"/>
              <w:rPr>
                <w:color w:val="000000" w:themeColor="text1"/>
                <w:sz w:val="20"/>
                <w:szCs w:val="20"/>
              </w:rPr>
            </w:pPr>
            <w:r w:rsidRPr="006B19A2">
              <w:rPr>
                <w:color w:val="000000" w:themeColor="text1"/>
                <w:sz w:val="20"/>
                <w:szCs w:val="20"/>
              </w:rPr>
              <w:t>0.390</w:t>
            </w:r>
            <w:r>
              <w:rPr>
                <w:color w:val="000000" w:themeColor="text1"/>
                <w:sz w:val="20"/>
                <w:szCs w:val="20"/>
              </w:rPr>
              <w:t xml:space="preserve"> </w:t>
            </w:r>
            <w:r w:rsidRPr="006B19A2">
              <w:rPr>
                <w:color w:val="000000" w:themeColor="text1"/>
                <w:sz w:val="20"/>
                <w:szCs w:val="20"/>
              </w:rPr>
              <w:t>**</w:t>
            </w:r>
          </w:p>
          <w:p w14:paraId="0DBEB0BD" w14:textId="77777777" w:rsidR="00B8636F" w:rsidRDefault="00B8636F" w:rsidP="00094804">
            <w:pPr>
              <w:jc w:val="left"/>
              <w:rPr>
                <w:color w:val="000000" w:themeColor="text1"/>
                <w:sz w:val="20"/>
                <w:szCs w:val="20"/>
              </w:rPr>
            </w:pPr>
            <w:r w:rsidRPr="006B19A2">
              <w:rPr>
                <w:color w:val="000000" w:themeColor="text1"/>
                <w:sz w:val="20"/>
                <w:szCs w:val="20"/>
              </w:rPr>
              <w:t>(0.</w:t>
            </w:r>
            <w:r>
              <w:rPr>
                <w:color w:val="000000" w:themeColor="text1"/>
                <w:sz w:val="20"/>
                <w:szCs w:val="20"/>
              </w:rPr>
              <w:t>127</w:t>
            </w:r>
            <w:r w:rsidRPr="006B19A2">
              <w:rPr>
                <w:color w:val="000000" w:themeColor="text1"/>
                <w:sz w:val="20"/>
                <w:szCs w:val="20"/>
              </w:rPr>
              <w:t xml:space="preserve">) </w:t>
            </w:r>
          </w:p>
          <w:p w14:paraId="678F0079" w14:textId="77777777" w:rsidR="00B8636F" w:rsidRPr="006B19A2" w:rsidRDefault="00B8636F" w:rsidP="00094804">
            <w:pPr>
              <w:jc w:val="left"/>
              <w:rPr>
                <w:color w:val="000000" w:themeColor="text1"/>
                <w:sz w:val="20"/>
                <w:szCs w:val="20"/>
              </w:rPr>
            </w:pPr>
          </w:p>
        </w:tc>
      </w:tr>
      <w:tr w:rsidR="00B8636F" w:rsidRPr="006B19A2" w14:paraId="2A33DFD4" w14:textId="77777777" w:rsidTr="00094804">
        <w:trPr>
          <w:jc w:val="center"/>
        </w:trPr>
        <w:tc>
          <w:tcPr>
            <w:tcW w:w="2127" w:type="dxa"/>
          </w:tcPr>
          <w:p w14:paraId="75DDBA43"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skills and discretion</w:t>
            </w:r>
          </w:p>
        </w:tc>
        <w:tc>
          <w:tcPr>
            <w:tcW w:w="1930" w:type="dxa"/>
            <w:vAlign w:val="center"/>
          </w:tcPr>
          <w:p w14:paraId="563F9E57"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61AA4F23" w14:textId="77777777" w:rsidR="00B8636F" w:rsidRPr="00045D42" w:rsidRDefault="00B8636F" w:rsidP="00094804">
            <w:pPr>
              <w:jc w:val="left"/>
              <w:rPr>
                <w:b/>
                <w:bCs/>
                <w:color w:val="000000" w:themeColor="text1"/>
                <w:sz w:val="20"/>
                <w:szCs w:val="20"/>
                <w:lang w:val="en-US"/>
              </w:rPr>
            </w:pPr>
          </w:p>
          <w:p w14:paraId="5DAAE241"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7FB6D112" w14:textId="77777777" w:rsidR="00B8636F" w:rsidRDefault="00B8636F" w:rsidP="00094804">
            <w:pPr>
              <w:jc w:val="left"/>
              <w:rPr>
                <w:i/>
                <w:iCs/>
                <w:color w:val="000000" w:themeColor="text1"/>
                <w:sz w:val="20"/>
                <w:szCs w:val="20"/>
                <w:lang w:val="en-US"/>
              </w:rPr>
            </w:pPr>
          </w:p>
          <w:p w14:paraId="237F8A3D" w14:textId="77777777" w:rsidR="00B8636F" w:rsidRDefault="00B8636F" w:rsidP="00094804">
            <w:pPr>
              <w:jc w:val="left"/>
              <w:rPr>
                <w:i/>
                <w:iCs/>
                <w:color w:val="000000" w:themeColor="text1"/>
                <w:sz w:val="20"/>
                <w:szCs w:val="20"/>
                <w:lang w:val="en-US"/>
              </w:rPr>
            </w:pPr>
          </w:p>
          <w:p w14:paraId="6EE712CF"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31C9886F" w14:textId="77777777" w:rsidR="00B8636F" w:rsidRPr="00045D42" w:rsidRDefault="00B8636F" w:rsidP="00094804">
            <w:pPr>
              <w:jc w:val="left"/>
              <w:rPr>
                <w:i/>
                <w:iCs/>
                <w:color w:val="000000" w:themeColor="text1"/>
                <w:sz w:val="20"/>
                <w:szCs w:val="20"/>
                <w:lang w:val="en-US"/>
              </w:rPr>
            </w:pPr>
          </w:p>
        </w:tc>
        <w:tc>
          <w:tcPr>
            <w:tcW w:w="1323" w:type="dxa"/>
            <w:vAlign w:val="center"/>
          </w:tcPr>
          <w:p w14:paraId="1B83E01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0.132</w:t>
            </w:r>
          </w:p>
          <w:p w14:paraId="2D39B7EA"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144</w:t>
            </w:r>
            <w:r w:rsidRPr="006B19A2">
              <w:rPr>
                <w:color w:val="000000" w:themeColor="text1"/>
                <w:sz w:val="20"/>
                <w:szCs w:val="20"/>
                <w:lang w:val="en-US"/>
              </w:rPr>
              <w:t>)</w:t>
            </w:r>
          </w:p>
          <w:p w14:paraId="1A515DC2"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0.710</w:t>
            </w:r>
            <w:r>
              <w:rPr>
                <w:color w:val="000000" w:themeColor="text1"/>
                <w:sz w:val="20"/>
                <w:szCs w:val="20"/>
                <w:lang w:val="en-US"/>
              </w:rPr>
              <w:t xml:space="preserve"> </w:t>
            </w:r>
            <w:r w:rsidRPr="006B19A2">
              <w:rPr>
                <w:color w:val="000000" w:themeColor="text1"/>
                <w:sz w:val="20"/>
                <w:szCs w:val="20"/>
                <w:lang w:val="en-US"/>
              </w:rPr>
              <w:t>***</w:t>
            </w:r>
          </w:p>
          <w:p w14:paraId="3E869579"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126</w:t>
            </w:r>
            <w:r w:rsidRPr="006B19A2">
              <w:rPr>
                <w:color w:val="000000" w:themeColor="text1"/>
                <w:sz w:val="20"/>
                <w:szCs w:val="20"/>
                <w:lang w:val="en-US"/>
              </w:rPr>
              <w:t xml:space="preserve">) </w:t>
            </w:r>
          </w:p>
          <w:p w14:paraId="4C210D10" w14:textId="77777777" w:rsidR="00B8636F" w:rsidRDefault="00B8636F" w:rsidP="00094804">
            <w:pPr>
              <w:jc w:val="left"/>
              <w:rPr>
                <w:i/>
                <w:iCs/>
                <w:color w:val="000000" w:themeColor="text1"/>
                <w:sz w:val="20"/>
                <w:szCs w:val="20"/>
                <w:lang w:val="en-US"/>
              </w:rPr>
            </w:pPr>
          </w:p>
          <w:p w14:paraId="2AFEEAF1"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0.000</w:t>
            </w:r>
          </w:p>
          <w:p w14:paraId="1087E802" w14:textId="77777777" w:rsidR="00B8636F" w:rsidRPr="00045D42" w:rsidRDefault="00B8636F" w:rsidP="00094804">
            <w:pPr>
              <w:jc w:val="left"/>
              <w:rPr>
                <w:i/>
                <w:iCs/>
                <w:color w:val="000000" w:themeColor="text1"/>
                <w:sz w:val="20"/>
                <w:szCs w:val="20"/>
                <w:lang w:val="en-US"/>
              </w:rPr>
            </w:pPr>
          </w:p>
        </w:tc>
        <w:tc>
          <w:tcPr>
            <w:tcW w:w="1285" w:type="dxa"/>
            <w:vAlign w:val="center"/>
          </w:tcPr>
          <w:p w14:paraId="48DC610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0.384</w:t>
            </w:r>
            <w:r>
              <w:rPr>
                <w:color w:val="000000" w:themeColor="text1"/>
                <w:sz w:val="20"/>
                <w:szCs w:val="20"/>
                <w:lang w:val="en-US"/>
              </w:rPr>
              <w:t xml:space="preserve"> </w:t>
            </w:r>
            <w:r w:rsidRPr="006B19A2">
              <w:rPr>
                <w:color w:val="000000" w:themeColor="text1"/>
                <w:sz w:val="20"/>
                <w:szCs w:val="20"/>
                <w:lang w:val="en-US"/>
              </w:rPr>
              <w:t>.</w:t>
            </w:r>
          </w:p>
          <w:p w14:paraId="498239C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191</w:t>
            </w:r>
            <w:r w:rsidRPr="006B19A2">
              <w:rPr>
                <w:color w:val="000000" w:themeColor="text1"/>
                <w:sz w:val="20"/>
                <w:szCs w:val="20"/>
                <w:lang w:val="en-US"/>
              </w:rPr>
              <w:t xml:space="preserve">) </w:t>
            </w:r>
          </w:p>
          <w:p w14:paraId="23EE8B83"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0.450</w:t>
            </w:r>
            <w:r>
              <w:rPr>
                <w:color w:val="000000" w:themeColor="text1"/>
                <w:sz w:val="20"/>
                <w:szCs w:val="20"/>
                <w:lang w:val="en-US"/>
              </w:rPr>
              <w:t xml:space="preserve"> </w:t>
            </w:r>
            <w:r w:rsidRPr="006B19A2">
              <w:rPr>
                <w:color w:val="000000" w:themeColor="text1"/>
                <w:sz w:val="20"/>
                <w:szCs w:val="20"/>
                <w:lang w:val="en-US"/>
              </w:rPr>
              <w:t>**</w:t>
            </w:r>
          </w:p>
          <w:p w14:paraId="116AF7BC"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162</w:t>
            </w:r>
            <w:r w:rsidRPr="006B19A2">
              <w:rPr>
                <w:color w:val="000000" w:themeColor="text1"/>
                <w:sz w:val="20"/>
                <w:szCs w:val="20"/>
                <w:lang w:val="en-US"/>
              </w:rPr>
              <w:t>)</w:t>
            </w:r>
          </w:p>
          <w:p w14:paraId="4FAEA44A" w14:textId="77777777" w:rsidR="00B8636F" w:rsidRDefault="00B8636F" w:rsidP="00094804">
            <w:pPr>
              <w:jc w:val="left"/>
              <w:rPr>
                <w:color w:val="000000" w:themeColor="text1"/>
                <w:sz w:val="20"/>
                <w:szCs w:val="20"/>
                <w:lang w:val="en-US"/>
              </w:rPr>
            </w:pPr>
          </w:p>
          <w:p w14:paraId="79E17F2D" w14:textId="77777777" w:rsidR="00B8636F" w:rsidRDefault="00B8636F" w:rsidP="00094804">
            <w:pPr>
              <w:jc w:val="left"/>
              <w:rPr>
                <w:i/>
                <w:iCs/>
                <w:color w:val="000000" w:themeColor="text1"/>
                <w:sz w:val="20"/>
                <w:szCs w:val="20"/>
                <w:lang w:val="en-US"/>
              </w:rPr>
            </w:pPr>
            <w:r w:rsidRPr="006B19A2">
              <w:rPr>
                <w:color w:val="000000" w:themeColor="text1"/>
                <w:sz w:val="20"/>
                <w:szCs w:val="20"/>
                <w:lang w:val="en-US"/>
              </w:rPr>
              <w:t xml:space="preserve"> </w:t>
            </w:r>
            <w:r w:rsidRPr="00045D42">
              <w:rPr>
                <w:i/>
                <w:iCs/>
                <w:color w:val="000000" w:themeColor="text1"/>
                <w:sz w:val="20"/>
                <w:szCs w:val="20"/>
                <w:lang w:val="en-US"/>
              </w:rPr>
              <w:t>0.000</w:t>
            </w:r>
          </w:p>
          <w:p w14:paraId="5AD8C873" w14:textId="77777777" w:rsidR="00B8636F" w:rsidRPr="006B19A2" w:rsidRDefault="00B8636F" w:rsidP="00094804">
            <w:pPr>
              <w:jc w:val="left"/>
              <w:rPr>
                <w:color w:val="000000" w:themeColor="text1"/>
                <w:sz w:val="20"/>
                <w:szCs w:val="20"/>
                <w:lang w:val="en-US"/>
              </w:rPr>
            </w:pPr>
          </w:p>
        </w:tc>
        <w:tc>
          <w:tcPr>
            <w:tcW w:w="1246" w:type="dxa"/>
            <w:vAlign w:val="center"/>
          </w:tcPr>
          <w:p w14:paraId="498EBB38"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-0.111</w:t>
            </w:r>
          </w:p>
          <w:p w14:paraId="03B12C36"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211</w:t>
            </w:r>
            <w:r w:rsidRPr="006B19A2">
              <w:rPr>
                <w:color w:val="000000" w:themeColor="text1"/>
                <w:sz w:val="20"/>
                <w:szCs w:val="20"/>
                <w:lang w:val="en-US"/>
              </w:rPr>
              <w:t>)</w:t>
            </w:r>
          </w:p>
          <w:p w14:paraId="3EF9D76D"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1.067</w:t>
            </w:r>
            <w:r>
              <w:rPr>
                <w:color w:val="000000" w:themeColor="text1"/>
                <w:sz w:val="20"/>
                <w:szCs w:val="20"/>
                <w:lang w:val="en-US"/>
              </w:rPr>
              <w:t xml:space="preserve"> </w:t>
            </w:r>
            <w:r w:rsidRPr="006B19A2">
              <w:rPr>
                <w:color w:val="000000" w:themeColor="text1"/>
                <w:sz w:val="20"/>
                <w:szCs w:val="20"/>
                <w:lang w:val="en-US"/>
              </w:rPr>
              <w:t>***</w:t>
            </w:r>
          </w:p>
          <w:p w14:paraId="11CA5933"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195</w:t>
            </w:r>
            <w:r w:rsidRPr="006B19A2">
              <w:rPr>
                <w:color w:val="000000" w:themeColor="text1"/>
                <w:sz w:val="20"/>
                <w:szCs w:val="20"/>
                <w:lang w:val="en-US"/>
              </w:rPr>
              <w:t xml:space="preserve">) </w:t>
            </w:r>
          </w:p>
          <w:p w14:paraId="1ACCC2E2" w14:textId="77777777" w:rsidR="00B8636F" w:rsidRDefault="00B8636F" w:rsidP="00094804">
            <w:pPr>
              <w:jc w:val="left"/>
              <w:rPr>
                <w:color w:val="000000" w:themeColor="text1"/>
                <w:sz w:val="20"/>
                <w:szCs w:val="20"/>
                <w:lang w:val="en-US"/>
              </w:rPr>
            </w:pPr>
          </w:p>
          <w:p w14:paraId="3C5D2B46"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0.000</w:t>
            </w:r>
          </w:p>
          <w:p w14:paraId="5D51E7BB" w14:textId="77777777" w:rsidR="00B8636F" w:rsidRPr="00045D42" w:rsidRDefault="00B8636F" w:rsidP="00094804">
            <w:pPr>
              <w:jc w:val="left"/>
              <w:rPr>
                <w:i/>
                <w:iCs/>
                <w:color w:val="000000" w:themeColor="text1"/>
                <w:sz w:val="20"/>
                <w:szCs w:val="20"/>
                <w:lang w:val="en-US"/>
              </w:rPr>
            </w:pPr>
          </w:p>
        </w:tc>
      </w:tr>
      <w:tr w:rsidR="00B8636F" w:rsidRPr="006B19A2" w14:paraId="4DDD791A" w14:textId="77777777" w:rsidTr="00094804">
        <w:trPr>
          <w:jc w:val="center"/>
        </w:trPr>
        <w:tc>
          <w:tcPr>
            <w:tcW w:w="2127" w:type="dxa"/>
          </w:tcPr>
          <w:p w14:paraId="231E9B43"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physical environment</w:t>
            </w:r>
          </w:p>
        </w:tc>
        <w:tc>
          <w:tcPr>
            <w:tcW w:w="1930" w:type="dxa"/>
            <w:vAlign w:val="center"/>
          </w:tcPr>
          <w:p w14:paraId="68372B9C"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2790EA72" w14:textId="77777777" w:rsidR="00B8636F" w:rsidRPr="00045D42" w:rsidRDefault="00B8636F" w:rsidP="00094804">
            <w:pPr>
              <w:jc w:val="left"/>
              <w:rPr>
                <w:b/>
                <w:bCs/>
                <w:color w:val="000000" w:themeColor="text1"/>
                <w:sz w:val="20"/>
                <w:szCs w:val="20"/>
                <w:lang w:val="en-US"/>
              </w:rPr>
            </w:pPr>
          </w:p>
          <w:p w14:paraId="7D7EEB08"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090B8706" w14:textId="77777777" w:rsidR="00B8636F" w:rsidRDefault="00B8636F" w:rsidP="00094804">
            <w:pPr>
              <w:jc w:val="left"/>
              <w:rPr>
                <w:b/>
                <w:bCs/>
                <w:color w:val="000000" w:themeColor="text1"/>
                <w:sz w:val="20"/>
                <w:szCs w:val="20"/>
                <w:lang w:val="en-US"/>
              </w:rPr>
            </w:pPr>
          </w:p>
          <w:p w14:paraId="1A47A110" w14:textId="77777777" w:rsidR="00B8636F" w:rsidRDefault="00B8636F" w:rsidP="00094804">
            <w:pPr>
              <w:jc w:val="left"/>
              <w:rPr>
                <w:i/>
                <w:iCs/>
                <w:color w:val="000000" w:themeColor="text1"/>
                <w:sz w:val="20"/>
                <w:szCs w:val="20"/>
                <w:lang w:val="en-US"/>
              </w:rPr>
            </w:pPr>
          </w:p>
          <w:p w14:paraId="48FA98E9"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50C90207" w14:textId="77777777" w:rsidR="00B8636F" w:rsidRPr="006B19A2" w:rsidRDefault="00B8636F" w:rsidP="00094804">
            <w:pPr>
              <w:jc w:val="left"/>
              <w:rPr>
                <w:b/>
                <w:bCs/>
                <w:color w:val="000000" w:themeColor="text1"/>
                <w:sz w:val="20"/>
                <w:szCs w:val="20"/>
                <w:lang w:val="en-US"/>
              </w:rPr>
            </w:pPr>
          </w:p>
        </w:tc>
        <w:tc>
          <w:tcPr>
            <w:tcW w:w="1323" w:type="dxa"/>
            <w:vAlign w:val="center"/>
          </w:tcPr>
          <w:p w14:paraId="4A5FA926"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0.335</w:t>
            </w:r>
            <w:r>
              <w:rPr>
                <w:color w:val="000000" w:themeColor="text1"/>
                <w:sz w:val="20"/>
                <w:szCs w:val="20"/>
                <w:lang w:val="en-US"/>
              </w:rPr>
              <w:t xml:space="preserve"> </w:t>
            </w:r>
            <w:r w:rsidRPr="006B19A2">
              <w:rPr>
                <w:color w:val="000000" w:themeColor="text1"/>
                <w:sz w:val="20"/>
                <w:szCs w:val="20"/>
                <w:lang w:val="en-US"/>
              </w:rPr>
              <w:t>*</w:t>
            </w:r>
          </w:p>
          <w:p w14:paraId="52E8F224"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144</w:t>
            </w:r>
            <w:r w:rsidRPr="006B19A2">
              <w:rPr>
                <w:color w:val="000000" w:themeColor="text1"/>
                <w:sz w:val="20"/>
                <w:szCs w:val="20"/>
                <w:lang w:val="en-US"/>
              </w:rPr>
              <w:t xml:space="preserve">) </w:t>
            </w:r>
          </w:p>
          <w:p w14:paraId="4D9E3907"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0.386</w:t>
            </w:r>
            <w:r>
              <w:rPr>
                <w:color w:val="000000" w:themeColor="text1"/>
                <w:sz w:val="20"/>
                <w:szCs w:val="20"/>
                <w:lang w:val="en-US"/>
              </w:rPr>
              <w:t xml:space="preserve"> </w:t>
            </w:r>
            <w:r w:rsidRPr="006B19A2">
              <w:rPr>
                <w:color w:val="000000" w:themeColor="text1"/>
                <w:sz w:val="20"/>
                <w:szCs w:val="20"/>
                <w:lang w:val="en-US"/>
              </w:rPr>
              <w:t>**</w:t>
            </w:r>
          </w:p>
          <w:p w14:paraId="49FE953D"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127</w:t>
            </w:r>
            <w:r w:rsidRPr="006B19A2">
              <w:rPr>
                <w:color w:val="000000" w:themeColor="text1"/>
                <w:sz w:val="20"/>
                <w:szCs w:val="20"/>
                <w:lang w:val="en-US"/>
              </w:rPr>
              <w:t xml:space="preserve">) </w:t>
            </w:r>
          </w:p>
          <w:p w14:paraId="46B01AE1" w14:textId="77777777" w:rsidR="00B8636F" w:rsidRDefault="00B8636F" w:rsidP="00094804">
            <w:pPr>
              <w:jc w:val="left"/>
              <w:rPr>
                <w:color w:val="000000" w:themeColor="text1"/>
                <w:sz w:val="20"/>
                <w:szCs w:val="20"/>
                <w:lang w:val="en-US"/>
              </w:rPr>
            </w:pPr>
          </w:p>
          <w:p w14:paraId="6D03FBC8" w14:textId="77777777" w:rsidR="00B8636F" w:rsidRDefault="00B8636F" w:rsidP="00094804">
            <w:pPr>
              <w:jc w:val="left"/>
              <w:rPr>
                <w:i/>
                <w:iCs/>
                <w:color w:val="000000" w:themeColor="text1"/>
                <w:sz w:val="20"/>
                <w:szCs w:val="20"/>
                <w:lang w:val="en-US"/>
              </w:rPr>
            </w:pPr>
            <w:r w:rsidRPr="00E17414">
              <w:rPr>
                <w:i/>
                <w:iCs/>
                <w:color w:val="000000" w:themeColor="text1"/>
                <w:sz w:val="20"/>
                <w:szCs w:val="20"/>
                <w:lang w:val="en-US"/>
              </w:rPr>
              <w:t>0.394</w:t>
            </w:r>
          </w:p>
          <w:p w14:paraId="4CDF23E3" w14:textId="77777777" w:rsidR="00B8636F" w:rsidRPr="00E17414" w:rsidRDefault="00B8636F" w:rsidP="00094804">
            <w:pPr>
              <w:jc w:val="left"/>
              <w:rPr>
                <w:i/>
                <w:iCs/>
                <w:color w:val="000000" w:themeColor="text1"/>
                <w:sz w:val="20"/>
                <w:szCs w:val="20"/>
                <w:lang w:val="en-US"/>
              </w:rPr>
            </w:pPr>
          </w:p>
        </w:tc>
        <w:tc>
          <w:tcPr>
            <w:tcW w:w="1285" w:type="dxa"/>
            <w:vAlign w:val="center"/>
          </w:tcPr>
          <w:p w14:paraId="27709B73"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0.147</w:t>
            </w:r>
          </w:p>
          <w:p w14:paraId="26085868"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168</w:t>
            </w:r>
            <w:r w:rsidRPr="006B19A2">
              <w:rPr>
                <w:color w:val="000000" w:themeColor="text1"/>
                <w:sz w:val="20"/>
                <w:szCs w:val="20"/>
                <w:lang w:val="en-US"/>
              </w:rPr>
              <w:t>)</w:t>
            </w:r>
          </w:p>
          <w:p w14:paraId="29344827"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0.445</w:t>
            </w:r>
            <w:r>
              <w:rPr>
                <w:color w:val="000000" w:themeColor="text1"/>
                <w:sz w:val="20"/>
                <w:szCs w:val="20"/>
                <w:lang w:val="en-US"/>
              </w:rPr>
              <w:t xml:space="preserve"> </w:t>
            </w:r>
            <w:r w:rsidRPr="006B19A2">
              <w:rPr>
                <w:color w:val="000000" w:themeColor="text1"/>
                <w:sz w:val="20"/>
                <w:szCs w:val="20"/>
                <w:lang w:val="en-US"/>
              </w:rPr>
              <w:t>*</w:t>
            </w:r>
          </w:p>
          <w:p w14:paraId="55C0C6C0"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191</w:t>
            </w:r>
            <w:r w:rsidRPr="006B19A2">
              <w:rPr>
                <w:color w:val="000000" w:themeColor="text1"/>
                <w:sz w:val="20"/>
                <w:szCs w:val="20"/>
                <w:lang w:val="en-US"/>
              </w:rPr>
              <w:t xml:space="preserve">) </w:t>
            </w:r>
          </w:p>
          <w:p w14:paraId="5F9591A2" w14:textId="77777777" w:rsidR="00B8636F" w:rsidRDefault="00B8636F" w:rsidP="00094804">
            <w:pPr>
              <w:jc w:val="left"/>
              <w:rPr>
                <w:color w:val="000000" w:themeColor="text1"/>
                <w:sz w:val="20"/>
                <w:szCs w:val="20"/>
                <w:lang w:val="en-US"/>
              </w:rPr>
            </w:pPr>
          </w:p>
          <w:p w14:paraId="0800E48C" w14:textId="77777777" w:rsidR="00B8636F" w:rsidRDefault="00B8636F" w:rsidP="00094804">
            <w:pPr>
              <w:jc w:val="left"/>
              <w:rPr>
                <w:i/>
                <w:iCs/>
                <w:color w:val="000000" w:themeColor="text1"/>
                <w:sz w:val="20"/>
                <w:szCs w:val="20"/>
                <w:lang w:val="en-US"/>
              </w:rPr>
            </w:pPr>
            <w:r w:rsidRPr="00E17414">
              <w:rPr>
                <w:i/>
                <w:iCs/>
                <w:color w:val="000000" w:themeColor="text1"/>
                <w:sz w:val="20"/>
                <w:szCs w:val="20"/>
                <w:lang w:val="en-US"/>
              </w:rPr>
              <w:t>0.120</w:t>
            </w:r>
          </w:p>
          <w:p w14:paraId="254C8988" w14:textId="77777777" w:rsidR="00B8636F" w:rsidRPr="00E17414" w:rsidRDefault="00B8636F" w:rsidP="00094804">
            <w:pPr>
              <w:jc w:val="left"/>
              <w:rPr>
                <w:i/>
                <w:iCs/>
                <w:color w:val="000000" w:themeColor="text1"/>
                <w:sz w:val="20"/>
                <w:szCs w:val="20"/>
                <w:lang w:val="en-US"/>
              </w:rPr>
            </w:pPr>
          </w:p>
        </w:tc>
        <w:tc>
          <w:tcPr>
            <w:tcW w:w="1246" w:type="dxa"/>
            <w:vAlign w:val="center"/>
          </w:tcPr>
          <w:p w14:paraId="0444E28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0.190</w:t>
            </w:r>
          </w:p>
          <w:p w14:paraId="61B215E6"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214</w:t>
            </w:r>
            <w:r w:rsidRPr="006B19A2">
              <w:rPr>
                <w:color w:val="000000" w:themeColor="text1"/>
                <w:sz w:val="20"/>
                <w:szCs w:val="20"/>
                <w:lang w:val="en-US"/>
              </w:rPr>
              <w:t>)</w:t>
            </w:r>
          </w:p>
          <w:p w14:paraId="07FF0AC0"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0.701</w:t>
            </w:r>
            <w:r>
              <w:rPr>
                <w:color w:val="000000" w:themeColor="text1"/>
                <w:sz w:val="20"/>
                <w:szCs w:val="20"/>
                <w:lang w:val="en-US"/>
              </w:rPr>
              <w:t xml:space="preserve"> </w:t>
            </w:r>
            <w:r w:rsidRPr="006B19A2">
              <w:rPr>
                <w:color w:val="000000" w:themeColor="text1"/>
                <w:sz w:val="20"/>
                <w:szCs w:val="20"/>
                <w:lang w:val="en-US"/>
              </w:rPr>
              <w:t>***</w:t>
            </w:r>
          </w:p>
          <w:p w14:paraId="5E4C1455"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194</w:t>
            </w:r>
            <w:r w:rsidRPr="006B19A2">
              <w:rPr>
                <w:color w:val="000000" w:themeColor="text1"/>
                <w:sz w:val="20"/>
                <w:szCs w:val="20"/>
                <w:lang w:val="en-US"/>
              </w:rPr>
              <w:t xml:space="preserve">) </w:t>
            </w:r>
          </w:p>
          <w:p w14:paraId="27B4DDA4" w14:textId="77777777" w:rsidR="00B8636F" w:rsidRDefault="00B8636F" w:rsidP="00094804">
            <w:pPr>
              <w:jc w:val="left"/>
              <w:rPr>
                <w:color w:val="000000" w:themeColor="text1"/>
                <w:sz w:val="20"/>
                <w:szCs w:val="20"/>
                <w:lang w:val="en-US"/>
              </w:rPr>
            </w:pPr>
          </w:p>
          <w:p w14:paraId="60A7B178" w14:textId="77777777" w:rsidR="00B8636F" w:rsidRDefault="00B8636F" w:rsidP="00094804">
            <w:pPr>
              <w:jc w:val="left"/>
              <w:rPr>
                <w:i/>
                <w:iCs/>
                <w:color w:val="000000" w:themeColor="text1"/>
                <w:sz w:val="20"/>
                <w:szCs w:val="20"/>
                <w:lang w:val="en-US"/>
              </w:rPr>
            </w:pPr>
            <w:r w:rsidRPr="00E17414">
              <w:rPr>
                <w:i/>
                <w:iCs/>
                <w:color w:val="000000" w:themeColor="text1"/>
                <w:sz w:val="20"/>
                <w:szCs w:val="20"/>
                <w:lang w:val="en-US"/>
              </w:rPr>
              <w:t>0.038</w:t>
            </w:r>
          </w:p>
          <w:p w14:paraId="1C504115" w14:textId="77777777" w:rsidR="00B8636F" w:rsidRPr="00E17414" w:rsidRDefault="00B8636F" w:rsidP="00094804">
            <w:pPr>
              <w:jc w:val="left"/>
              <w:rPr>
                <w:i/>
                <w:iCs/>
                <w:color w:val="000000" w:themeColor="text1"/>
                <w:sz w:val="20"/>
                <w:szCs w:val="20"/>
                <w:lang w:val="en-US"/>
              </w:rPr>
            </w:pPr>
          </w:p>
        </w:tc>
      </w:tr>
      <w:tr w:rsidR="00B8636F" w:rsidRPr="006B19A2" w14:paraId="0E4D0911" w14:textId="77777777" w:rsidTr="00094804">
        <w:trPr>
          <w:jc w:val="center"/>
        </w:trPr>
        <w:tc>
          <w:tcPr>
            <w:tcW w:w="2127" w:type="dxa"/>
          </w:tcPr>
          <w:p w14:paraId="447BB64F"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590DC2B3"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7FF32A3C" w14:textId="77777777" w:rsidR="00B8636F" w:rsidRPr="00045D42" w:rsidRDefault="00B8636F" w:rsidP="00094804">
            <w:pPr>
              <w:jc w:val="left"/>
              <w:rPr>
                <w:b/>
                <w:bCs/>
                <w:color w:val="000000" w:themeColor="text1"/>
                <w:sz w:val="20"/>
                <w:szCs w:val="20"/>
                <w:lang w:val="en-US"/>
              </w:rPr>
            </w:pPr>
          </w:p>
          <w:p w14:paraId="2EA83E81"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07729456" w14:textId="77777777" w:rsidR="00B8636F" w:rsidRDefault="00B8636F" w:rsidP="00094804">
            <w:pPr>
              <w:jc w:val="left"/>
              <w:rPr>
                <w:b/>
                <w:bCs/>
                <w:color w:val="000000" w:themeColor="text1"/>
                <w:sz w:val="20"/>
                <w:szCs w:val="20"/>
                <w:lang w:val="en-US"/>
              </w:rPr>
            </w:pPr>
          </w:p>
          <w:p w14:paraId="51B166EE" w14:textId="77777777" w:rsidR="00B8636F" w:rsidRDefault="00B8636F" w:rsidP="00094804">
            <w:pPr>
              <w:jc w:val="left"/>
              <w:rPr>
                <w:b/>
                <w:bCs/>
                <w:color w:val="000000" w:themeColor="text1"/>
                <w:sz w:val="20"/>
                <w:szCs w:val="20"/>
                <w:lang w:val="en-US"/>
              </w:rPr>
            </w:pPr>
          </w:p>
          <w:p w14:paraId="1DC6A170"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682C0B85" w14:textId="77777777" w:rsidR="00B8636F" w:rsidRPr="006B19A2" w:rsidRDefault="00B8636F" w:rsidP="00094804">
            <w:pPr>
              <w:jc w:val="left"/>
              <w:rPr>
                <w:b/>
                <w:bCs/>
                <w:color w:val="000000" w:themeColor="text1"/>
                <w:sz w:val="20"/>
                <w:szCs w:val="20"/>
                <w:lang w:val="en-US"/>
              </w:rPr>
            </w:pPr>
          </w:p>
        </w:tc>
        <w:tc>
          <w:tcPr>
            <w:tcW w:w="1323" w:type="dxa"/>
            <w:vAlign w:val="center"/>
          </w:tcPr>
          <w:p w14:paraId="7CC2D23E"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0.213</w:t>
            </w:r>
            <w:r>
              <w:rPr>
                <w:color w:val="000000" w:themeColor="text1"/>
                <w:sz w:val="20"/>
                <w:szCs w:val="20"/>
                <w:lang w:val="en-US"/>
              </w:rPr>
              <w:t xml:space="preserve"> </w:t>
            </w:r>
            <w:r w:rsidRPr="006B19A2">
              <w:rPr>
                <w:color w:val="000000" w:themeColor="text1"/>
                <w:sz w:val="20"/>
                <w:szCs w:val="20"/>
                <w:lang w:val="en-US"/>
              </w:rPr>
              <w:t>.</w:t>
            </w:r>
          </w:p>
          <w:p w14:paraId="59088810"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128</w:t>
            </w:r>
            <w:r w:rsidRPr="006B19A2">
              <w:rPr>
                <w:color w:val="000000" w:themeColor="text1"/>
                <w:sz w:val="20"/>
                <w:szCs w:val="20"/>
                <w:lang w:val="en-US"/>
              </w:rPr>
              <w:t xml:space="preserve">) </w:t>
            </w:r>
          </w:p>
          <w:p w14:paraId="3758AB19"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0.471</w:t>
            </w:r>
            <w:r>
              <w:rPr>
                <w:color w:val="000000" w:themeColor="text1"/>
                <w:sz w:val="20"/>
                <w:szCs w:val="20"/>
                <w:lang w:val="en-US"/>
              </w:rPr>
              <w:t xml:space="preserve"> </w:t>
            </w:r>
            <w:r w:rsidRPr="006B19A2">
              <w:rPr>
                <w:color w:val="000000" w:themeColor="text1"/>
                <w:sz w:val="20"/>
                <w:szCs w:val="20"/>
                <w:lang w:val="en-US"/>
              </w:rPr>
              <w:t>**</w:t>
            </w:r>
          </w:p>
          <w:p w14:paraId="5FA8BD64"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145</w:t>
            </w:r>
            <w:r w:rsidRPr="006B19A2">
              <w:rPr>
                <w:color w:val="000000" w:themeColor="text1"/>
                <w:sz w:val="20"/>
                <w:szCs w:val="20"/>
                <w:lang w:val="en-US"/>
              </w:rPr>
              <w:t xml:space="preserve">) </w:t>
            </w:r>
          </w:p>
          <w:p w14:paraId="677680F7" w14:textId="77777777" w:rsidR="00B8636F" w:rsidRDefault="00B8636F" w:rsidP="00094804">
            <w:pPr>
              <w:jc w:val="left"/>
              <w:rPr>
                <w:color w:val="000000" w:themeColor="text1"/>
                <w:sz w:val="20"/>
                <w:szCs w:val="20"/>
                <w:lang w:val="en-US"/>
              </w:rPr>
            </w:pPr>
          </w:p>
          <w:p w14:paraId="483E6330"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0.091</w:t>
            </w:r>
          </w:p>
          <w:p w14:paraId="1C701204" w14:textId="77777777" w:rsidR="00B8636F" w:rsidRPr="006B19A2" w:rsidRDefault="00B8636F" w:rsidP="00094804">
            <w:pPr>
              <w:jc w:val="left"/>
              <w:rPr>
                <w:color w:val="000000" w:themeColor="text1"/>
                <w:sz w:val="20"/>
                <w:szCs w:val="20"/>
                <w:lang w:val="en-US"/>
              </w:rPr>
            </w:pPr>
          </w:p>
        </w:tc>
        <w:tc>
          <w:tcPr>
            <w:tcW w:w="1285" w:type="dxa"/>
            <w:vAlign w:val="center"/>
          </w:tcPr>
          <w:p w14:paraId="126FD44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0.069</w:t>
            </w:r>
          </w:p>
          <w:p w14:paraId="67309EA8"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161</w:t>
            </w:r>
            <w:r w:rsidRPr="006B19A2">
              <w:rPr>
                <w:color w:val="000000" w:themeColor="text1"/>
                <w:sz w:val="20"/>
                <w:szCs w:val="20"/>
                <w:lang w:val="en-US"/>
              </w:rPr>
              <w:t>)</w:t>
            </w:r>
          </w:p>
          <w:p w14:paraId="4F43899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0.578</w:t>
            </w:r>
            <w:r>
              <w:rPr>
                <w:color w:val="000000" w:themeColor="text1"/>
                <w:sz w:val="20"/>
                <w:szCs w:val="20"/>
                <w:lang w:val="en-US"/>
              </w:rPr>
              <w:t xml:space="preserve"> </w:t>
            </w:r>
            <w:r w:rsidRPr="006B19A2">
              <w:rPr>
                <w:color w:val="000000" w:themeColor="text1"/>
                <w:sz w:val="20"/>
                <w:szCs w:val="20"/>
                <w:lang w:val="en-US"/>
              </w:rPr>
              <w:t>**</w:t>
            </w:r>
          </w:p>
          <w:p w14:paraId="6D016726"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204</w:t>
            </w:r>
            <w:r w:rsidRPr="006B19A2">
              <w:rPr>
                <w:color w:val="000000" w:themeColor="text1"/>
                <w:sz w:val="20"/>
                <w:szCs w:val="20"/>
                <w:lang w:val="en-US"/>
              </w:rPr>
              <w:t xml:space="preserve">) </w:t>
            </w:r>
          </w:p>
          <w:p w14:paraId="69DF1716" w14:textId="77777777" w:rsidR="00B8636F" w:rsidRDefault="00B8636F" w:rsidP="00094804">
            <w:pPr>
              <w:jc w:val="left"/>
              <w:rPr>
                <w:color w:val="000000" w:themeColor="text1"/>
                <w:sz w:val="20"/>
                <w:szCs w:val="20"/>
                <w:lang w:val="en-US"/>
              </w:rPr>
            </w:pPr>
          </w:p>
          <w:p w14:paraId="2E85919E"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0.025</w:t>
            </w:r>
          </w:p>
          <w:p w14:paraId="55302015" w14:textId="77777777" w:rsidR="00B8636F" w:rsidRPr="006B19A2" w:rsidRDefault="00B8636F" w:rsidP="00094804">
            <w:pPr>
              <w:jc w:val="left"/>
              <w:rPr>
                <w:color w:val="000000" w:themeColor="text1"/>
                <w:sz w:val="20"/>
                <w:szCs w:val="20"/>
                <w:lang w:val="en-US"/>
              </w:rPr>
            </w:pPr>
          </w:p>
        </w:tc>
        <w:tc>
          <w:tcPr>
            <w:tcW w:w="1246" w:type="dxa"/>
            <w:vAlign w:val="center"/>
          </w:tcPr>
          <w:p w14:paraId="324B9C9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0.377 .</w:t>
            </w:r>
          </w:p>
          <w:p w14:paraId="19C4552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201</w:t>
            </w:r>
            <w:r w:rsidRPr="006B19A2">
              <w:rPr>
                <w:color w:val="000000" w:themeColor="text1"/>
                <w:sz w:val="20"/>
                <w:szCs w:val="20"/>
                <w:lang w:val="en-US"/>
              </w:rPr>
              <w:t xml:space="preserve">) </w:t>
            </w:r>
          </w:p>
          <w:p w14:paraId="1C04A240"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0.458</w:t>
            </w:r>
            <w:r>
              <w:rPr>
                <w:color w:val="000000" w:themeColor="text1"/>
                <w:sz w:val="20"/>
                <w:szCs w:val="20"/>
                <w:lang w:val="en-US"/>
              </w:rPr>
              <w:t xml:space="preserve"> </w:t>
            </w:r>
            <w:r w:rsidRPr="006B19A2">
              <w:rPr>
                <w:color w:val="000000" w:themeColor="text1"/>
                <w:sz w:val="20"/>
                <w:szCs w:val="20"/>
                <w:lang w:val="en-US"/>
              </w:rPr>
              <w:t>*</w:t>
            </w:r>
          </w:p>
          <w:p w14:paraId="78D1313C"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210</w:t>
            </w:r>
            <w:r w:rsidRPr="006B19A2">
              <w:rPr>
                <w:color w:val="000000" w:themeColor="text1"/>
                <w:sz w:val="20"/>
                <w:szCs w:val="20"/>
                <w:lang w:val="en-US"/>
              </w:rPr>
              <w:t>)</w:t>
            </w:r>
          </w:p>
          <w:p w14:paraId="0C5ACFA6" w14:textId="77777777" w:rsidR="00B8636F" w:rsidRDefault="00B8636F" w:rsidP="00094804">
            <w:pPr>
              <w:jc w:val="left"/>
              <w:rPr>
                <w:color w:val="000000" w:themeColor="text1"/>
                <w:sz w:val="20"/>
                <w:szCs w:val="20"/>
                <w:lang w:val="en-US"/>
              </w:rPr>
            </w:pPr>
          </w:p>
          <w:p w14:paraId="12DCC8BB"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0.390</w:t>
            </w:r>
          </w:p>
          <w:p w14:paraId="3B0D74F7"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 xml:space="preserve"> </w:t>
            </w:r>
          </w:p>
        </w:tc>
      </w:tr>
      <w:tr w:rsidR="00B8636F" w:rsidRPr="006B19A2" w14:paraId="4A7D6E0A" w14:textId="77777777" w:rsidTr="00094804">
        <w:trPr>
          <w:jc w:val="center"/>
        </w:trPr>
        <w:tc>
          <w:tcPr>
            <w:tcW w:w="2127" w:type="dxa"/>
          </w:tcPr>
          <w:p w14:paraId="3C6182C7"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working time quality</w:t>
            </w:r>
          </w:p>
        </w:tc>
        <w:tc>
          <w:tcPr>
            <w:tcW w:w="1930" w:type="dxa"/>
            <w:vAlign w:val="center"/>
          </w:tcPr>
          <w:p w14:paraId="03E2EF94"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340DA7BB" w14:textId="77777777" w:rsidR="00B8636F" w:rsidRPr="00045D42" w:rsidRDefault="00B8636F" w:rsidP="00094804">
            <w:pPr>
              <w:jc w:val="left"/>
              <w:rPr>
                <w:b/>
                <w:bCs/>
                <w:color w:val="000000" w:themeColor="text1"/>
                <w:sz w:val="20"/>
                <w:szCs w:val="20"/>
                <w:lang w:val="en-US"/>
              </w:rPr>
            </w:pPr>
          </w:p>
          <w:p w14:paraId="0AE875CC"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12FBC3D1" w14:textId="77777777" w:rsidR="00B8636F" w:rsidRDefault="00B8636F" w:rsidP="00094804">
            <w:pPr>
              <w:jc w:val="left"/>
              <w:rPr>
                <w:b/>
                <w:bCs/>
                <w:color w:val="000000" w:themeColor="text1"/>
                <w:sz w:val="20"/>
                <w:szCs w:val="20"/>
                <w:lang w:val="en-US"/>
              </w:rPr>
            </w:pPr>
          </w:p>
          <w:p w14:paraId="5F93DEF3" w14:textId="77777777" w:rsidR="00B8636F" w:rsidRDefault="00B8636F" w:rsidP="00094804">
            <w:pPr>
              <w:jc w:val="left"/>
              <w:rPr>
                <w:b/>
                <w:bCs/>
                <w:color w:val="000000" w:themeColor="text1"/>
                <w:sz w:val="20"/>
                <w:szCs w:val="20"/>
                <w:lang w:val="en-US"/>
              </w:rPr>
            </w:pPr>
          </w:p>
          <w:p w14:paraId="46DCE8B1"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23D7B508" w14:textId="77777777" w:rsidR="00B8636F" w:rsidRPr="006B19A2" w:rsidRDefault="00B8636F" w:rsidP="00094804">
            <w:pPr>
              <w:jc w:val="left"/>
              <w:rPr>
                <w:b/>
                <w:bCs/>
                <w:color w:val="000000" w:themeColor="text1"/>
                <w:sz w:val="20"/>
                <w:szCs w:val="20"/>
                <w:lang w:val="en-US"/>
              </w:rPr>
            </w:pPr>
          </w:p>
        </w:tc>
        <w:tc>
          <w:tcPr>
            <w:tcW w:w="1323" w:type="dxa"/>
            <w:vAlign w:val="center"/>
          </w:tcPr>
          <w:p w14:paraId="2548A882"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0.284</w:t>
            </w:r>
          </w:p>
          <w:p w14:paraId="6F754A55"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147</w:t>
            </w:r>
            <w:r w:rsidRPr="006B19A2">
              <w:rPr>
                <w:color w:val="000000" w:themeColor="text1"/>
                <w:sz w:val="20"/>
                <w:szCs w:val="20"/>
                <w:lang w:val="en-US"/>
              </w:rPr>
              <w:t>)</w:t>
            </w:r>
          </w:p>
          <w:p w14:paraId="01B1872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0.441</w:t>
            </w:r>
            <w:r>
              <w:rPr>
                <w:color w:val="000000" w:themeColor="text1"/>
                <w:sz w:val="20"/>
                <w:szCs w:val="20"/>
                <w:lang w:val="en-US"/>
              </w:rPr>
              <w:t xml:space="preserve"> </w:t>
            </w:r>
            <w:r w:rsidRPr="006B19A2">
              <w:rPr>
                <w:color w:val="000000" w:themeColor="text1"/>
                <w:sz w:val="20"/>
                <w:szCs w:val="20"/>
                <w:lang w:val="en-US"/>
              </w:rPr>
              <w:t>***</w:t>
            </w:r>
          </w:p>
          <w:p w14:paraId="129BC38F"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126</w:t>
            </w:r>
            <w:r w:rsidRPr="006B19A2">
              <w:rPr>
                <w:color w:val="000000" w:themeColor="text1"/>
                <w:sz w:val="20"/>
                <w:szCs w:val="20"/>
                <w:lang w:val="en-US"/>
              </w:rPr>
              <w:t xml:space="preserve">) </w:t>
            </w:r>
          </w:p>
          <w:p w14:paraId="7CAA023D" w14:textId="77777777" w:rsidR="00B8636F" w:rsidRDefault="00B8636F" w:rsidP="00094804">
            <w:pPr>
              <w:jc w:val="left"/>
              <w:rPr>
                <w:color w:val="000000" w:themeColor="text1"/>
                <w:sz w:val="20"/>
                <w:szCs w:val="20"/>
                <w:lang w:val="en-US"/>
              </w:rPr>
            </w:pPr>
          </w:p>
          <w:p w14:paraId="2124E555"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0.208</w:t>
            </w:r>
          </w:p>
          <w:p w14:paraId="1F7EBB6F" w14:textId="77777777" w:rsidR="00B8636F" w:rsidRPr="006B19A2" w:rsidRDefault="00B8636F" w:rsidP="00094804">
            <w:pPr>
              <w:jc w:val="left"/>
              <w:rPr>
                <w:color w:val="000000" w:themeColor="text1"/>
                <w:sz w:val="20"/>
                <w:szCs w:val="20"/>
                <w:lang w:val="en-US"/>
              </w:rPr>
            </w:pPr>
          </w:p>
        </w:tc>
        <w:tc>
          <w:tcPr>
            <w:tcW w:w="1285" w:type="dxa"/>
            <w:vAlign w:val="center"/>
          </w:tcPr>
          <w:p w14:paraId="5BE944B9"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0.211</w:t>
            </w:r>
          </w:p>
          <w:p w14:paraId="1EFE5E47"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199</w:t>
            </w:r>
            <w:r w:rsidRPr="006B19A2">
              <w:rPr>
                <w:color w:val="000000" w:themeColor="text1"/>
                <w:sz w:val="20"/>
                <w:szCs w:val="20"/>
                <w:lang w:val="en-US"/>
              </w:rPr>
              <w:t>)</w:t>
            </w:r>
          </w:p>
          <w:p w14:paraId="1F7380F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0.403</w:t>
            </w:r>
            <w:r>
              <w:rPr>
                <w:color w:val="000000" w:themeColor="text1"/>
                <w:sz w:val="20"/>
                <w:szCs w:val="20"/>
                <w:lang w:val="en-US"/>
              </w:rPr>
              <w:t xml:space="preserve"> </w:t>
            </w:r>
            <w:r w:rsidRPr="006B19A2">
              <w:rPr>
                <w:color w:val="000000" w:themeColor="text1"/>
                <w:sz w:val="20"/>
                <w:szCs w:val="20"/>
                <w:lang w:val="en-US"/>
              </w:rPr>
              <w:t>*</w:t>
            </w:r>
          </w:p>
          <w:p w14:paraId="2D266B67"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167</w:t>
            </w:r>
            <w:r w:rsidRPr="006B19A2">
              <w:rPr>
                <w:color w:val="000000" w:themeColor="text1"/>
                <w:sz w:val="20"/>
                <w:szCs w:val="20"/>
                <w:lang w:val="en-US"/>
              </w:rPr>
              <w:t>)</w:t>
            </w:r>
          </w:p>
          <w:p w14:paraId="35F31DB1" w14:textId="77777777" w:rsidR="00B8636F" w:rsidRDefault="00B8636F" w:rsidP="00094804">
            <w:pPr>
              <w:jc w:val="left"/>
              <w:rPr>
                <w:color w:val="000000" w:themeColor="text1"/>
                <w:sz w:val="20"/>
                <w:szCs w:val="20"/>
                <w:lang w:val="en-US"/>
              </w:rPr>
            </w:pPr>
          </w:p>
          <w:p w14:paraId="4AC6EFE2"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 xml:space="preserve">0.230 </w:t>
            </w:r>
          </w:p>
          <w:p w14:paraId="4CED901C" w14:textId="77777777" w:rsidR="00B8636F" w:rsidRPr="006B19A2" w:rsidRDefault="00B8636F" w:rsidP="00094804">
            <w:pPr>
              <w:jc w:val="left"/>
              <w:rPr>
                <w:color w:val="000000" w:themeColor="text1"/>
                <w:sz w:val="20"/>
                <w:szCs w:val="20"/>
                <w:lang w:val="en-US"/>
              </w:rPr>
            </w:pPr>
          </w:p>
        </w:tc>
        <w:tc>
          <w:tcPr>
            <w:tcW w:w="1246" w:type="dxa"/>
            <w:vAlign w:val="center"/>
          </w:tcPr>
          <w:p w14:paraId="50BE684C"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0.345 .</w:t>
            </w:r>
          </w:p>
          <w:p w14:paraId="33B41B8E"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208</w:t>
            </w:r>
            <w:r w:rsidRPr="006B19A2">
              <w:rPr>
                <w:color w:val="000000" w:themeColor="text1"/>
                <w:sz w:val="20"/>
                <w:szCs w:val="20"/>
                <w:lang w:val="en-US"/>
              </w:rPr>
              <w:t>)</w:t>
            </w:r>
          </w:p>
          <w:p w14:paraId="1F91D84D"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0.491</w:t>
            </w:r>
            <w:r>
              <w:rPr>
                <w:color w:val="000000" w:themeColor="text1"/>
                <w:sz w:val="20"/>
                <w:szCs w:val="20"/>
                <w:lang w:val="en-US"/>
              </w:rPr>
              <w:t xml:space="preserve"> </w:t>
            </w:r>
            <w:r w:rsidRPr="006B19A2">
              <w:rPr>
                <w:color w:val="000000" w:themeColor="text1"/>
                <w:sz w:val="20"/>
                <w:szCs w:val="20"/>
                <w:lang w:val="en-US"/>
              </w:rPr>
              <w:t>*</w:t>
            </w:r>
          </w:p>
          <w:p w14:paraId="3923C0EA"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195</w:t>
            </w:r>
            <w:r w:rsidRPr="006B19A2">
              <w:rPr>
                <w:color w:val="000000" w:themeColor="text1"/>
                <w:sz w:val="20"/>
                <w:szCs w:val="20"/>
                <w:lang w:val="en-US"/>
              </w:rPr>
              <w:t>)</w:t>
            </w:r>
          </w:p>
          <w:p w14:paraId="2BAC9AAA" w14:textId="77777777" w:rsidR="00B8636F" w:rsidRDefault="00B8636F" w:rsidP="00094804">
            <w:pPr>
              <w:jc w:val="left"/>
              <w:rPr>
                <w:color w:val="000000" w:themeColor="text1"/>
                <w:sz w:val="20"/>
                <w:szCs w:val="20"/>
                <w:lang w:val="en-US"/>
              </w:rPr>
            </w:pPr>
          </w:p>
          <w:p w14:paraId="17B63471"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0.305</w:t>
            </w:r>
          </w:p>
          <w:p w14:paraId="44068DD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 xml:space="preserve"> </w:t>
            </w:r>
          </w:p>
        </w:tc>
      </w:tr>
      <w:tr w:rsidR="00B8636F" w:rsidRPr="006B19A2" w14:paraId="4051E7B1" w14:textId="77777777" w:rsidTr="00094804">
        <w:trPr>
          <w:jc w:val="center"/>
        </w:trPr>
        <w:tc>
          <w:tcPr>
            <w:tcW w:w="2127" w:type="dxa"/>
          </w:tcPr>
          <w:p w14:paraId="48F36128"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intensity</w:t>
            </w:r>
          </w:p>
        </w:tc>
        <w:tc>
          <w:tcPr>
            <w:tcW w:w="1930" w:type="dxa"/>
            <w:vAlign w:val="center"/>
          </w:tcPr>
          <w:p w14:paraId="3BE3081C"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0FBAE614" w14:textId="77777777" w:rsidR="00B8636F" w:rsidRPr="00045D42" w:rsidRDefault="00B8636F" w:rsidP="00094804">
            <w:pPr>
              <w:jc w:val="left"/>
              <w:rPr>
                <w:b/>
                <w:bCs/>
                <w:color w:val="000000" w:themeColor="text1"/>
                <w:sz w:val="20"/>
                <w:szCs w:val="20"/>
                <w:lang w:val="en-US"/>
              </w:rPr>
            </w:pPr>
          </w:p>
          <w:p w14:paraId="101940D2"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33D86A91" w14:textId="77777777" w:rsidR="00B8636F" w:rsidRDefault="00B8636F" w:rsidP="00094804">
            <w:pPr>
              <w:jc w:val="left"/>
              <w:rPr>
                <w:b/>
                <w:bCs/>
                <w:color w:val="000000" w:themeColor="text1"/>
                <w:sz w:val="20"/>
                <w:szCs w:val="20"/>
                <w:lang w:val="en-US"/>
              </w:rPr>
            </w:pPr>
          </w:p>
          <w:p w14:paraId="107D11F3" w14:textId="77777777" w:rsidR="00B8636F" w:rsidRDefault="00B8636F" w:rsidP="00094804">
            <w:pPr>
              <w:jc w:val="left"/>
              <w:rPr>
                <w:b/>
                <w:bCs/>
                <w:color w:val="000000" w:themeColor="text1"/>
                <w:sz w:val="20"/>
                <w:szCs w:val="20"/>
                <w:lang w:val="en-US"/>
              </w:rPr>
            </w:pPr>
          </w:p>
          <w:p w14:paraId="29263F84"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3B5F732F" w14:textId="77777777" w:rsidR="00B8636F" w:rsidRPr="00E17414" w:rsidRDefault="00B8636F" w:rsidP="00094804">
            <w:pPr>
              <w:jc w:val="left"/>
              <w:rPr>
                <w:i/>
                <w:iCs/>
                <w:color w:val="000000" w:themeColor="text1"/>
                <w:sz w:val="20"/>
                <w:szCs w:val="20"/>
                <w:lang w:val="en-US"/>
              </w:rPr>
            </w:pPr>
          </w:p>
        </w:tc>
        <w:tc>
          <w:tcPr>
            <w:tcW w:w="1323" w:type="dxa"/>
            <w:vAlign w:val="center"/>
          </w:tcPr>
          <w:p w14:paraId="57D2AFC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154</w:t>
            </w:r>
          </w:p>
          <w:p w14:paraId="48AF7AF4"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157</w:t>
            </w:r>
            <w:r w:rsidRPr="006B19A2">
              <w:rPr>
                <w:color w:val="000000" w:themeColor="text1"/>
                <w:sz w:val="20"/>
                <w:szCs w:val="20"/>
                <w:lang w:val="en-US"/>
              </w:rPr>
              <w:t xml:space="preserve">) </w:t>
            </w:r>
          </w:p>
          <w:p w14:paraId="0F0CCBEB"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0.567</w:t>
            </w:r>
            <w:r>
              <w:rPr>
                <w:color w:val="000000" w:themeColor="text1"/>
                <w:sz w:val="20"/>
                <w:szCs w:val="20"/>
                <w:lang w:val="en-US"/>
              </w:rPr>
              <w:t xml:space="preserve"> </w:t>
            </w:r>
            <w:r w:rsidRPr="006B19A2">
              <w:rPr>
                <w:color w:val="000000" w:themeColor="text1"/>
                <w:sz w:val="20"/>
                <w:szCs w:val="20"/>
                <w:lang w:val="en-US"/>
              </w:rPr>
              <w:t>***</w:t>
            </w:r>
          </w:p>
          <w:p w14:paraId="78F7B1B6"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149</w:t>
            </w:r>
            <w:r w:rsidRPr="006B19A2">
              <w:rPr>
                <w:color w:val="000000" w:themeColor="text1"/>
                <w:sz w:val="20"/>
                <w:szCs w:val="20"/>
                <w:lang w:val="en-US"/>
              </w:rPr>
              <w:t>)</w:t>
            </w:r>
          </w:p>
          <w:p w14:paraId="51698DED" w14:textId="77777777" w:rsidR="00B8636F" w:rsidRDefault="00B8636F" w:rsidP="00094804">
            <w:pPr>
              <w:jc w:val="left"/>
              <w:rPr>
                <w:color w:val="000000" w:themeColor="text1"/>
                <w:sz w:val="20"/>
                <w:szCs w:val="20"/>
                <w:lang w:val="en-US"/>
              </w:rPr>
            </w:pPr>
          </w:p>
          <w:p w14:paraId="59768BD9" w14:textId="77777777" w:rsidR="00B8636F" w:rsidRPr="00A01F41" w:rsidRDefault="00B8636F" w:rsidP="00094804">
            <w:pPr>
              <w:jc w:val="left"/>
              <w:rPr>
                <w:i/>
                <w:iCs/>
                <w:color w:val="000000" w:themeColor="text1"/>
                <w:sz w:val="20"/>
                <w:szCs w:val="20"/>
                <w:lang w:val="en-US"/>
              </w:rPr>
            </w:pPr>
            <w:r w:rsidRPr="00A01F41">
              <w:rPr>
                <w:i/>
                <w:iCs/>
                <w:color w:val="000000" w:themeColor="text1"/>
                <w:sz w:val="20"/>
                <w:szCs w:val="20"/>
                <w:lang w:val="en-US"/>
              </w:rPr>
              <w:t>0.028</w:t>
            </w:r>
          </w:p>
        </w:tc>
        <w:tc>
          <w:tcPr>
            <w:tcW w:w="1285" w:type="dxa"/>
            <w:vAlign w:val="center"/>
          </w:tcPr>
          <w:p w14:paraId="33DFDA00"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-0.164</w:t>
            </w:r>
          </w:p>
          <w:p w14:paraId="2DBB077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185</w:t>
            </w:r>
            <w:r w:rsidRPr="006B19A2">
              <w:rPr>
                <w:color w:val="000000" w:themeColor="text1"/>
                <w:sz w:val="20"/>
                <w:szCs w:val="20"/>
                <w:lang w:val="en-US"/>
              </w:rPr>
              <w:t>)</w:t>
            </w:r>
          </w:p>
          <w:p w14:paraId="7B1B5046"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0.698</w:t>
            </w:r>
            <w:r>
              <w:rPr>
                <w:color w:val="000000" w:themeColor="text1"/>
                <w:sz w:val="20"/>
                <w:szCs w:val="20"/>
                <w:lang w:val="en-US"/>
              </w:rPr>
              <w:t xml:space="preserve"> </w:t>
            </w:r>
            <w:r w:rsidRPr="006B19A2">
              <w:rPr>
                <w:color w:val="000000" w:themeColor="text1"/>
                <w:sz w:val="20"/>
                <w:szCs w:val="20"/>
                <w:lang w:val="en-US"/>
              </w:rPr>
              <w:t>***</w:t>
            </w:r>
          </w:p>
          <w:p w14:paraId="61E39606"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206</w:t>
            </w:r>
            <w:r w:rsidRPr="006B19A2">
              <w:rPr>
                <w:color w:val="000000" w:themeColor="text1"/>
                <w:sz w:val="20"/>
                <w:szCs w:val="20"/>
                <w:lang w:val="en-US"/>
              </w:rPr>
              <w:t xml:space="preserve">) </w:t>
            </w:r>
          </w:p>
          <w:p w14:paraId="72FF431C" w14:textId="77777777" w:rsidR="00B8636F" w:rsidRDefault="00B8636F" w:rsidP="00094804">
            <w:pPr>
              <w:jc w:val="left"/>
              <w:rPr>
                <w:color w:val="000000" w:themeColor="text1"/>
                <w:sz w:val="20"/>
                <w:szCs w:val="20"/>
                <w:lang w:val="en-US"/>
              </w:rPr>
            </w:pPr>
          </w:p>
          <w:p w14:paraId="45BE8EB2" w14:textId="77777777" w:rsidR="00B8636F" w:rsidRPr="00A01F41" w:rsidRDefault="00B8636F" w:rsidP="00094804">
            <w:pPr>
              <w:jc w:val="left"/>
              <w:rPr>
                <w:i/>
                <w:iCs/>
                <w:color w:val="000000" w:themeColor="text1"/>
                <w:sz w:val="20"/>
                <w:szCs w:val="20"/>
                <w:lang w:val="en-US"/>
              </w:rPr>
            </w:pPr>
            <w:r w:rsidRPr="00A01F41">
              <w:rPr>
                <w:i/>
                <w:iCs/>
                <w:color w:val="000000" w:themeColor="text1"/>
                <w:sz w:val="20"/>
                <w:szCs w:val="20"/>
                <w:lang w:val="en-US"/>
              </w:rPr>
              <w:t>0.001</w:t>
            </w:r>
          </w:p>
        </w:tc>
        <w:tc>
          <w:tcPr>
            <w:tcW w:w="1246" w:type="dxa"/>
            <w:vAlign w:val="center"/>
          </w:tcPr>
          <w:p w14:paraId="3A75105E"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0.462</w:t>
            </w:r>
            <w:r>
              <w:rPr>
                <w:color w:val="000000" w:themeColor="text1"/>
                <w:sz w:val="20"/>
                <w:szCs w:val="20"/>
                <w:lang w:val="en-US"/>
              </w:rPr>
              <w:t xml:space="preserve"> </w:t>
            </w:r>
            <w:r w:rsidRPr="006B19A2">
              <w:rPr>
                <w:color w:val="000000" w:themeColor="text1"/>
                <w:sz w:val="20"/>
                <w:szCs w:val="20"/>
                <w:lang w:val="en-US"/>
              </w:rPr>
              <w:t>*</w:t>
            </w:r>
          </w:p>
          <w:p w14:paraId="3801A77D"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214</w:t>
            </w:r>
            <w:r w:rsidRPr="006B19A2">
              <w:rPr>
                <w:color w:val="000000" w:themeColor="text1"/>
                <w:sz w:val="20"/>
                <w:szCs w:val="20"/>
                <w:lang w:val="en-US"/>
              </w:rPr>
              <w:t>)</w:t>
            </w:r>
          </w:p>
          <w:p w14:paraId="328328D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0.592</w:t>
            </w:r>
            <w:r>
              <w:rPr>
                <w:color w:val="000000" w:themeColor="text1"/>
                <w:sz w:val="20"/>
                <w:szCs w:val="20"/>
                <w:lang w:val="en-US"/>
              </w:rPr>
              <w:t xml:space="preserve"> </w:t>
            </w:r>
            <w:r w:rsidRPr="006B19A2">
              <w:rPr>
                <w:color w:val="000000" w:themeColor="text1"/>
                <w:sz w:val="20"/>
                <w:szCs w:val="20"/>
                <w:lang w:val="en-US"/>
              </w:rPr>
              <w:t>*</w:t>
            </w:r>
          </w:p>
          <w:p w14:paraId="6CC3D145"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280</w:t>
            </w:r>
            <w:r w:rsidRPr="006B19A2">
              <w:rPr>
                <w:color w:val="000000" w:themeColor="text1"/>
                <w:sz w:val="20"/>
                <w:szCs w:val="20"/>
                <w:lang w:val="en-US"/>
              </w:rPr>
              <w:t xml:space="preserve">) </w:t>
            </w:r>
          </w:p>
          <w:p w14:paraId="2F40313D" w14:textId="77777777" w:rsidR="00B8636F" w:rsidRDefault="00B8636F" w:rsidP="00094804">
            <w:pPr>
              <w:jc w:val="left"/>
              <w:rPr>
                <w:color w:val="000000" w:themeColor="text1"/>
                <w:sz w:val="20"/>
                <w:szCs w:val="20"/>
                <w:lang w:val="en-US"/>
              </w:rPr>
            </w:pPr>
          </w:p>
          <w:p w14:paraId="4CADBDA9" w14:textId="77777777" w:rsidR="00B8636F" w:rsidRPr="00A01F41" w:rsidRDefault="00B8636F" w:rsidP="00094804">
            <w:pPr>
              <w:jc w:val="left"/>
              <w:rPr>
                <w:i/>
                <w:iCs/>
                <w:color w:val="000000" w:themeColor="text1"/>
                <w:sz w:val="20"/>
                <w:szCs w:val="20"/>
                <w:lang w:val="en-US"/>
              </w:rPr>
            </w:pPr>
            <w:r w:rsidRPr="00A01F41">
              <w:rPr>
                <w:i/>
                <w:iCs/>
                <w:color w:val="000000" w:themeColor="text1"/>
                <w:sz w:val="20"/>
                <w:szCs w:val="20"/>
                <w:lang w:val="en-US"/>
              </w:rPr>
              <w:t>0.356</w:t>
            </w:r>
          </w:p>
        </w:tc>
      </w:tr>
      <w:tr w:rsidR="00B8636F" w:rsidRPr="006B19A2" w14:paraId="18662186" w14:textId="77777777" w:rsidTr="00094804">
        <w:trPr>
          <w:jc w:val="center"/>
        </w:trPr>
        <w:tc>
          <w:tcPr>
            <w:tcW w:w="2127" w:type="dxa"/>
            <w:tcBorders>
              <w:bottom w:val="single" w:sz="4" w:space="0" w:color="auto"/>
            </w:tcBorders>
          </w:tcPr>
          <w:p w14:paraId="21324F57"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lastRenderedPageBreak/>
              <w:t>JQI prospects</w:t>
            </w:r>
          </w:p>
        </w:tc>
        <w:tc>
          <w:tcPr>
            <w:tcW w:w="1930" w:type="dxa"/>
            <w:tcBorders>
              <w:bottom w:val="single" w:sz="4" w:space="0" w:color="auto"/>
            </w:tcBorders>
            <w:vAlign w:val="center"/>
          </w:tcPr>
          <w:p w14:paraId="221A6E83"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6B0E4A04" w14:textId="77777777" w:rsidR="00B8636F" w:rsidRPr="00045D42" w:rsidRDefault="00B8636F" w:rsidP="00094804">
            <w:pPr>
              <w:jc w:val="left"/>
              <w:rPr>
                <w:b/>
                <w:bCs/>
                <w:color w:val="000000" w:themeColor="text1"/>
                <w:sz w:val="20"/>
                <w:szCs w:val="20"/>
                <w:lang w:val="en-US"/>
              </w:rPr>
            </w:pPr>
          </w:p>
          <w:p w14:paraId="1E3A5EA9"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404E3FC1" w14:textId="77777777" w:rsidR="00B8636F" w:rsidRDefault="00B8636F" w:rsidP="00094804">
            <w:pPr>
              <w:jc w:val="left"/>
              <w:rPr>
                <w:b/>
                <w:bCs/>
                <w:color w:val="000000" w:themeColor="text1"/>
                <w:sz w:val="20"/>
                <w:szCs w:val="20"/>
                <w:lang w:val="en-US"/>
              </w:rPr>
            </w:pPr>
          </w:p>
          <w:p w14:paraId="14F09819" w14:textId="77777777" w:rsidR="00B8636F" w:rsidRDefault="00B8636F" w:rsidP="00094804">
            <w:pPr>
              <w:jc w:val="left"/>
              <w:rPr>
                <w:b/>
                <w:bCs/>
                <w:color w:val="000000" w:themeColor="text1"/>
                <w:sz w:val="20"/>
                <w:szCs w:val="20"/>
                <w:lang w:val="en-US"/>
              </w:rPr>
            </w:pPr>
          </w:p>
          <w:p w14:paraId="6D07A769" w14:textId="77777777" w:rsidR="00B8636F" w:rsidRPr="00A01F41"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tc>
        <w:tc>
          <w:tcPr>
            <w:tcW w:w="1323" w:type="dxa"/>
            <w:tcBorders>
              <w:bottom w:val="single" w:sz="4" w:space="0" w:color="auto"/>
            </w:tcBorders>
            <w:vAlign w:val="center"/>
          </w:tcPr>
          <w:p w14:paraId="59AE470D"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0.329</w:t>
            </w:r>
            <w:r>
              <w:rPr>
                <w:color w:val="000000" w:themeColor="text1"/>
                <w:sz w:val="20"/>
                <w:szCs w:val="20"/>
                <w:lang w:val="en-US"/>
              </w:rPr>
              <w:t xml:space="preserve"> </w:t>
            </w:r>
            <w:r w:rsidRPr="006B19A2">
              <w:rPr>
                <w:color w:val="000000" w:themeColor="text1"/>
                <w:sz w:val="20"/>
                <w:szCs w:val="20"/>
                <w:lang w:val="en-US"/>
              </w:rPr>
              <w:t>*</w:t>
            </w:r>
          </w:p>
          <w:p w14:paraId="0DE8AAB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145</w:t>
            </w:r>
            <w:r w:rsidRPr="006B19A2">
              <w:rPr>
                <w:color w:val="000000" w:themeColor="text1"/>
                <w:sz w:val="20"/>
                <w:szCs w:val="20"/>
                <w:lang w:val="en-US"/>
              </w:rPr>
              <w:t xml:space="preserve">) </w:t>
            </w:r>
          </w:p>
          <w:p w14:paraId="31EB1FE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0.492</w:t>
            </w:r>
            <w:r>
              <w:rPr>
                <w:color w:val="000000" w:themeColor="text1"/>
                <w:sz w:val="20"/>
                <w:szCs w:val="20"/>
                <w:lang w:val="en-US"/>
              </w:rPr>
              <w:t xml:space="preserve"> </w:t>
            </w:r>
            <w:r w:rsidRPr="006B19A2">
              <w:rPr>
                <w:color w:val="000000" w:themeColor="text1"/>
                <w:sz w:val="20"/>
                <w:szCs w:val="20"/>
                <w:lang w:val="en-US"/>
              </w:rPr>
              <w:t>***</w:t>
            </w:r>
          </w:p>
          <w:p w14:paraId="2432C0F3"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127</w:t>
            </w:r>
            <w:r w:rsidRPr="006B19A2">
              <w:rPr>
                <w:color w:val="000000" w:themeColor="text1"/>
                <w:sz w:val="20"/>
                <w:szCs w:val="20"/>
                <w:lang w:val="en-US"/>
              </w:rPr>
              <w:t xml:space="preserve">) </w:t>
            </w:r>
          </w:p>
          <w:p w14:paraId="4A20E552" w14:textId="77777777" w:rsidR="00B8636F" w:rsidRDefault="00B8636F" w:rsidP="00094804">
            <w:pPr>
              <w:jc w:val="left"/>
              <w:rPr>
                <w:color w:val="000000" w:themeColor="text1"/>
                <w:sz w:val="20"/>
                <w:szCs w:val="20"/>
                <w:lang w:val="en-US"/>
              </w:rPr>
            </w:pPr>
          </w:p>
          <w:p w14:paraId="6B0A59B9" w14:textId="77777777" w:rsidR="00B8636F" w:rsidRPr="00337FE6" w:rsidRDefault="00B8636F" w:rsidP="00094804">
            <w:pPr>
              <w:jc w:val="left"/>
              <w:rPr>
                <w:i/>
                <w:iCs/>
                <w:color w:val="000000" w:themeColor="text1"/>
                <w:sz w:val="20"/>
                <w:szCs w:val="20"/>
                <w:lang w:val="en-US"/>
              </w:rPr>
            </w:pPr>
            <w:r w:rsidRPr="00337FE6">
              <w:rPr>
                <w:i/>
                <w:iCs/>
                <w:color w:val="000000" w:themeColor="text1"/>
                <w:sz w:val="20"/>
                <w:szCs w:val="20"/>
                <w:lang w:val="en-US"/>
              </w:rPr>
              <w:t>0.200</w:t>
            </w:r>
          </w:p>
        </w:tc>
        <w:tc>
          <w:tcPr>
            <w:tcW w:w="1285" w:type="dxa"/>
            <w:tcBorders>
              <w:bottom w:val="single" w:sz="4" w:space="0" w:color="auto"/>
            </w:tcBorders>
            <w:vAlign w:val="center"/>
          </w:tcPr>
          <w:p w14:paraId="0720ED5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0.254</w:t>
            </w:r>
          </w:p>
          <w:p w14:paraId="153EFCDA"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157</w:t>
            </w:r>
            <w:r w:rsidRPr="006B19A2">
              <w:rPr>
                <w:color w:val="000000" w:themeColor="text1"/>
                <w:sz w:val="20"/>
                <w:szCs w:val="20"/>
                <w:lang w:val="en-US"/>
              </w:rPr>
              <w:t>)</w:t>
            </w:r>
          </w:p>
          <w:p w14:paraId="2C76F889"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0.492</w:t>
            </w:r>
            <w:r>
              <w:rPr>
                <w:color w:val="000000" w:themeColor="text1"/>
                <w:sz w:val="20"/>
                <w:szCs w:val="20"/>
                <w:lang w:val="en-US"/>
              </w:rPr>
              <w:t xml:space="preserve"> </w:t>
            </w:r>
            <w:r w:rsidRPr="006B19A2">
              <w:rPr>
                <w:color w:val="000000" w:themeColor="text1"/>
                <w:sz w:val="20"/>
                <w:szCs w:val="20"/>
                <w:lang w:val="en-US"/>
              </w:rPr>
              <w:t>*</w:t>
            </w:r>
          </w:p>
          <w:p w14:paraId="6B29623B"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206</w:t>
            </w:r>
            <w:r w:rsidRPr="006B19A2">
              <w:rPr>
                <w:color w:val="000000" w:themeColor="text1"/>
                <w:sz w:val="20"/>
                <w:szCs w:val="20"/>
                <w:lang w:val="en-US"/>
              </w:rPr>
              <w:t>)</w:t>
            </w:r>
          </w:p>
          <w:p w14:paraId="2DAA4FB2" w14:textId="77777777" w:rsidR="00B8636F" w:rsidRDefault="00B8636F" w:rsidP="00094804">
            <w:pPr>
              <w:jc w:val="left"/>
              <w:rPr>
                <w:color w:val="000000" w:themeColor="text1"/>
                <w:sz w:val="20"/>
                <w:szCs w:val="20"/>
                <w:lang w:val="en-US"/>
              </w:rPr>
            </w:pPr>
          </w:p>
          <w:p w14:paraId="79C02678" w14:textId="77777777" w:rsidR="00B8636F" w:rsidRPr="00337FE6" w:rsidRDefault="00B8636F" w:rsidP="00094804">
            <w:pPr>
              <w:jc w:val="left"/>
              <w:rPr>
                <w:i/>
                <w:iCs/>
                <w:color w:val="000000" w:themeColor="text1"/>
                <w:sz w:val="20"/>
                <w:szCs w:val="20"/>
                <w:lang w:val="en-US"/>
              </w:rPr>
            </w:pPr>
            <w:r w:rsidRPr="00337FE6">
              <w:rPr>
                <w:i/>
                <w:iCs/>
                <w:color w:val="000000" w:themeColor="text1"/>
                <w:sz w:val="20"/>
                <w:szCs w:val="20"/>
                <w:lang w:val="en-US"/>
              </w:rPr>
              <w:t xml:space="preserve">0.179 </w:t>
            </w:r>
          </w:p>
        </w:tc>
        <w:tc>
          <w:tcPr>
            <w:tcW w:w="1246" w:type="dxa"/>
            <w:tcBorders>
              <w:bottom w:val="single" w:sz="4" w:space="0" w:color="auto"/>
            </w:tcBorders>
            <w:vAlign w:val="center"/>
          </w:tcPr>
          <w:p w14:paraId="5B90BC62"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 xml:space="preserve">086 </w:t>
            </w:r>
            <w:r w:rsidRPr="006B19A2">
              <w:rPr>
                <w:color w:val="000000" w:themeColor="text1"/>
                <w:sz w:val="20"/>
                <w:szCs w:val="20"/>
                <w:lang w:val="en-US"/>
              </w:rPr>
              <w:t>***</w:t>
            </w:r>
          </w:p>
          <w:p w14:paraId="5A97DFEE"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211</w:t>
            </w:r>
            <w:r w:rsidRPr="006B19A2">
              <w:rPr>
                <w:color w:val="000000" w:themeColor="text1"/>
                <w:sz w:val="20"/>
                <w:szCs w:val="20"/>
                <w:lang w:val="en-US"/>
              </w:rPr>
              <w:t xml:space="preserve">) </w:t>
            </w:r>
          </w:p>
          <w:p w14:paraId="0F768F9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0.197</w:t>
            </w:r>
          </w:p>
          <w:p w14:paraId="5270784A"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202</w:t>
            </w:r>
            <w:r w:rsidRPr="006B19A2">
              <w:rPr>
                <w:color w:val="000000" w:themeColor="text1"/>
                <w:sz w:val="20"/>
                <w:szCs w:val="20"/>
                <w:lang w:val="en-US"/>
              </w:rPr>
              <w:t>)</w:t>
            </w:r>
          </w:p>
          <w:p w14:paraId="3FC38B32" w14:textId="77777777" w:rsidR="00B8636F" w:rsidRDefault="00B8636F" w:rsidP="00094804">
            <w:pPr>
              <w:jc w:val="left"/>
              <w:rPr>
                <w:color w:val="000000" w:themeColor="text1"/>
                <w:sz w:val="20"/>
                <w:szCs w:val="20"/>
                <w:lang w:val="en-US"/>
              </w:rPr>
            </w:pPr>
          </w:p>
          <w:p w14:paraId="4BBFCE9C" w14:textId="77777777" w:rsidR="00B8636F" w:rsidRPr="00337FE6" w:rsidRDefault="00B8636F" w:rsidP="00094804">
            <w:pPr>
              <w:jc w:val="left"/>
              <w:rPr>
                <w:i/>
                <w:iCs/>
                <w:color w:val="000000" w:themeColor="text1"/>
                <w:sz w:val="20"/>
                <w:szCs w:val="20"/>
                <w:lang w:val="en-US"/>
              </w:rPr>
            </w:pPr>
            <w:r w:rsidRPr="00337FE6">
              <w:rPr>
                <w:i/>
                <w:iCs/>
                <w:color w:val="000000" w:themeColor="text1"/>
                <w:sz w:val="20"/>
                <w:szCs w:val="20"/>
                <w:lang w:val="en-US"/>
              </w:rPr>
              <w:t>0.012</w:t>
            </w:r>
          </w:p>
        </w:tc>
      </w:tr>
    </w:tbl>
    <w:p w14:paraId="6DF1338D" w14:textId="77777777" w:rsidR="00B8636F" w:rsidRPr="00B5628F" w:rsidRDefault="00B8636F" w:rsidP="00B8636F">
      <w:pPr>
        <w:spacing w:before="0" w:after="0"/>
        <w:rPr>
          <w:sz w:val="20"/>
          <w:szCs w:val="20"/>
          <w:lang w:val="en-US"/>
        </w:rPr>
      </w:pPr>
      <w:r>
        <w:rPr>
          <w:sz w:val="20"/>
          <w:szCs w:val="20"/>
          <w:lang w:val="en-US"/>
        </w:rPr>
        <w:t xml:space="preserve">. p&lt;0.1, </w:t>
      </w:r>
      <w:r w:rsidRPr="00B5628F">
        <w:rPr>
          <w:sz w:val="20"/>
          <w:szCs w:val="20"/>
          <w:lang w:val="en-US"/>
        </w:rPr>
        <w:t>* p &lt; 0.05, **p &lt; 0.01, *** p &lt; 0.001</w:t>
      </w:r>
      <w:r>
        <w:rPr>
          <w:sz w:val="20"/>
          <w:szCs w:val="20"/>
          <w:lang w:val="en-US"/>
        </w:rPr>
        <w:t xml:space="preserve"> </w:t>
      </w:r>
    </w:p>
    <w:p w14:paraId="72DE7195" w14:textId="77777777" w:rsidR="00B8636F" w:rsidRDefault="00B8636F" w:rsidP="006E67B0">
      <w:pPr>
        <w:rPr>
          <w:b/>
          <w:bCs/>
          <w:lang w:val="en-US"/>
        </w:rPr>
      </w:pPr>
    </w:p>
    <w:p w14:paraId="59D76FFC" w14:textId="7C002DB1" w:rsidR="00375B62" w:rsidRDefault="00375B62">
      <w:pPr>
        <w:spacing w:before="0" w:after="0"/>
        <w:jc w:val="left"/>
        <w:rPr>
          <w:b/>
          <w:bCs/>
          <w:lang w:val="en-US"/>
        </w:rPr>
      </w:pPr>
      <w:r>
        <w:rPr>
          <w:b/>
          <w:bCs/>
          <w:lang w:val="en-US"/>
        </w:rPr>
        <w:br w:type="page"/>
      </w:r>
    </w:p>
    <w:p w14:paraId="2DE5C7AD" w14:textId="438A3D28" w:rsidR="00B8636F" w:rsidRPr="00716272" w:rsidRDefault="00375B62" w:rsidP="005E77FA">
      <w:pPr>
        <w:spacing w:line="360" w:lineRule="auto"/>
        <w:rPr>
          <w:b/>
          <w:bCs/>
          <w:sz w:val="24"/>
          <w:lang w:val="en-US"/>
        </w:rPr>
      </w:pPr>
      <w:r w:rsidRPr="00716272">
        <w:rPr>
          <w:b/>
          <w:bCs/>
          <w:sz w:val="24"/>
          <w:lang w:val="en-US"/>
        </w:rPr>
        <w:lastRenderedPageBreak/>
        <w:t>Update 04/03/2024</w:t>
      </w:r>
      <w:r w:rsidR="002A7800">
        <w:rPr>
          <w:b/>
          <w:bCs/>
          <w:sz w:val="24"/>
          <w:lang w:val="en-US"/>
        </w:rPr>
        <w:t xml:space="preserve"> – What I did since the last version</w:t>
      </w:r>
    </w:p>
    <w:p w14:paraId="0838EB50" w14:textId="77777777" w:rsidR="00375B62" w:rsidRPr="00716272" w:rsidRDefault="00375B62" w:rsidP="005E77FA">
      <w:pPr>
        <w:pStyle w:val="Paragraphedeliste"/>
        <w:numPr>
          <w:ilvl w:val="0"/>
          <w:numId w:val="7"/>
        </w:numPr>
        <w:spacing w:line="360" w:lineRule="auto"/>
        <w:rPr>
          <w:b/>
          <w:bCs/>
          <w:sz w:val="24"/>
          <w:lang w:val="en-US"/>
        </w:rPr>
      </w:pPr>
      <w:r w:rsidRPr="00716272">
        <w:rPr>
          <w:b/>
          <w:bCs/>
          <w:sz w:val="24"/>
          <w:lang w:val="en-US"/>
        </w:rPr>
        <w:t>Added early retirement reforms</w:t>
      </w:r>
    </w:p>
    <w:p w14:paraId="704FBB31" w14:textId="77777777" w:rsidR="00375B62" w:rsidRPr="00716272" w:rsidRDefault="00375B62" w:rsidP="005E77FA">
      <w:pPr>
        <w:spacing w:line="360" w:lineRule="auto"/>
        <w:rPr>
          <w:sz w:val="24"/>
          <w:lang w:val="en-US"/>
        </w:rPr>
      </w:pPr>
      <w:r w:rsidRPr="00716272">
        <w:rPr>
          <w:sz w:val="24"/>
          <w:lang w:val="en-US"/>
        </w:rPr>
        <w:t>Now we shift from speaking about the statutory retirement age to the minimum retirement age and, respectively, the work horizon until the minimum retirement age.</w:t>
      </w:r>
    </w:p>
    <w:p w14:paraId="1B2D64E5" w14:textId="518CAFAA" w:rsidR="00375B62" w:rsidRDefault="002A7800" w:rsidP="005E77FA">
      <w:pPr>
        <w:spacing w:line="360" w:lineRule="auto"/>
        <w:rPr>
          <w:sz w:val="24"/>
          <w:lang w:val="en-US"/>
        </w:rPr>
      </w:pPr>
      <w:r>
        <w:rPr>
          <w:sz w:val="24"/>
          <w:lang w:val="en-US"/>
        </w:rPr>
        <w:t>By t</w:t>
      </w:r>
      <w:r w:rsidR="00375B62" w:rsidRPr="00716272">
        <w:rPr>
          <w:sz w:val="24"/>
          <w:lang w:val="en-US"/>
        </w:rPr>
        <w:t xml:space="preserve">he minimum retirement </w:t>
      </w:r>
      <w:r w:rsidRPr="00716272">
        <w:rPr>
          <w:sz w:val="24"/>
          <w:lang w:val="en-US"/>
        </w:rPr>
        <w:t>age,</w:t>
      </w:r>
      <w:r>
        <w:rPr>
          <w:sz w:val="24"/>
          <w:lang w:val="en-US"/>
        </w:rPr>
        <w:t xml:space="preserve"> I mean </w:t>
      </w:r>
      <w:r w:rsidR="00375B62" w:rsidRPr="00716272">
        <w:rPr>
          <w:sz w:val="24"/>
          <w:lang w:val="en-US"/>
        </w:rPr>
        <w:t xml:space="preserve">the earliest age at which a person becomes eligible for a state retirement pension (even if at a reduced rate). If there are no early retirement options in a country or a person does not meet the existing eligibility criteria, the minimum retirement age is the statutory one. </w:t>
      </w:r>
    </w:p>
    <w:p w14:paraId="34DDE5AE" w14:textId="0C34463B" w:rsidR="00716272" w:rsidRPr="00716272" w:rsidRDefault="00716272" w:rsidP="005E77FA">
      <w:pPr>
        <w:spacing w:line="360" w:lineRule="auto"/>
        <w:rPr>
          <w:sz w:val="24"/>
          <w:lang w:val="en-US"/>
        </w:rPr>
      </w:pPr>
      <w:r>
        <w:rPr>
          <w:sz w:val="24"/>
          <w:lang w:val="en-US"/>
        </w:rPr>
        <w:t>As such, the part of individuals touched by reforms in the sample increased from 42% to 57%.</w:t>
      </w:r>
    </w:p>
    <w:p w14:paraId="6588BD19" w14:textId="1E684E41" w:rsidR="00375B62" w:rsidRPr="00716272" w:rsidRDefault="00375B62" w:rsidP="005E77FA">
      <w:pPr>
        <w:spacing w:before="0" w:after="0" w:line="360" w:lineRule="auto"/>
        <w:rPr>
          <w:b/>
          <w:bCs/>
          <w:sz w:val="24"/>
          <w:u w:val="single"/>
          <w:lang w:val="en-US"/>
        </w:rPr>
      </w:pPr>
      <w:r w:rsidRPr="00716272">
        <w:rPr>
          <w:b/>
          <w:bCs/>
          <w:sz w:val="24"/>
          <w:lang w:val="en-US"/>
        </w:rPr>
        <w:t xml:space="preserve">Appendix 2 – Retirement age and pension eligibility rules </w:t>
      </w:r>
      <w:r w:rsidRPr="00716272">
        <w:rPr>
          <w:b/>
          <w:bCs/>
          <w:sz w:val="24"/>
          <w:u w:val="single"/>
          <w:lang w:val="en-US"/>
        </w:rPr>
        <w:t>(updated with early retirement)</w:t>
      </w:r>
    </w:p>
    <w:p w14:paraId="11A22F29" w14:textId="77777777" w:rsidR="00375B62" w:rsidRDefault="00375B62" w:rsidP="00375B62">
      <w:pPr>
        <w:spacing w:before="0" w:after="0"/>
        <w:rPr>
          <w:b/>
          <w:bCs/>
          <w:sz w:val="24"/>
          <w:u w:val="single"/>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686"/>
        <w:gridCol w:w="3680"/>
      </w:tblGrid>
      <w:tr w:rsidR="00375B62" w:rsidRPr="00042A1F" w14:paraId="717E5901" w14:textId="77777777" w:rsidTr="00C75074">
        <w:trPr>
          <w:jc w:val="center"/>
        </w:trPr>
        <w:tc>
          <w:tcPr>
            <w:tcW w:w="1696" w:type="dxa"/>
            <w:tcBorders>
              <w:top w:val="single" w:sz="12" w:space="0" w:color="auto"/>
              <w:bottom w:val="single" w:sz="12" w:space="0" w:color="auto"/>
            </w:tcBorders>
          </w:tcPr>
          <w:p w14:paraId="16D60170" w14:textId="77777777" w:rsidR="00375B62" w:rsidRPr="00042A1F" w:rsidRDefault="00375B62" w:rsidP="00C75074">
            <w:pPr>
              <w:jc w:val="center"/>
              <w:rPr>
                <w:b/>
                <w:bCs/>
                <w:sz w:val="20"/>
                <w:szCs w:val="18"/>
                <w:lang w:val="en-US"/>
              </w:rPr>
            </w:pPr>
            <w:r w:rsidRPr="00042A1F">
              <w:rPr>
                <w:b/>
                <w:bCs/>
                <w:sz w:val="20"/>
                <w:szCs w:val="18"/>
                <w:lang w:val="en-US"/>
              </w:rPr>
              <w:t>Country</w:t>
            </w:r>
          </w:p>
        </w:tc>
        <w:tc>
          <w:tcPr>
            <w:tcW w:w="3686" w:type="dxa"/>
            <w:tcBorders>
              <w:top w:val="single" w:sz="12" w:space="0" w:color="auto"/>
              <w:bottom w:val="single" w:sz="12" w:space="0" w:color="auto"/>
            </w:tcBorders>
          </w:tcPr>
          <w:p w14:paraId="2B01D651" w14:textId="77777777" w:rsidR="00375B62" w:rsidRPr="00042A1F" w:rsidRDefault="00375B62" w:rsidP="00C75074">
            <w:pPr>
              <w:jc w:val="center"/>
              <w:rPr>
                <w:b/>
                <w:bCs/>
                <w:sz w:val="20"/>
                <w:szCs w:val="18"/>
                <w:lang w:val="en-US"/>
              </w:rPr>
            </w:pPr>
            <w:r w:rsidRPr="00042A1F">
              <w:rPr>
                <w:b/>
                <w:bCs/>
                <w:sz w:val="20"/>
                <w:szCs w:val="18"/>
                <w:lang w:val="en-US"/>
              </w:rPr>
              <w:t>2011</w:t>
            </w:r>
          </w:p>
        </w:tc>
        <w:tc>
          <w:tcPr>
            <w:tcW w:w="3680" w:type="dxa"/>
            <w:tcBorders>
              <w:top w:val="single" w:sz="12" w:space="0" w:color="auto"/>
              <w:bottom w:val="single" w:sz="12" w:space="0" w:color="auto"/>
            </w:tcBorders>
          </w:tcPr>
          <w:p w14:paraId="0087B6D9" w14:textId="77777777" w:rsidR="00375B62" w:rsidRPr="00042A1F" w:rsidRDefault="00375B62" w:rsidP="00C75074">
            <w:pPr>
              <w:jc w:val="center"/>
              <w:rPr>
                <w:b/>
                <w:bCs/>
                <w:sz w:val="20"/>
                <w:szCs w:val="18"/>
                <w:lang w:val="en-US"/>
              </w:rPr>
            </w:pPr>
            <w:r w:rsidRPr="00042A1F">
              <w:rPr>
                <w:b/>
                <w:bCs/>
                <w:sz w:val="20"/>
                <w:szCs w:val="18"/>
                <w:lang w:val="en-US"/>
              </w:rPr>
              <w:t>2015</w:t>
            </w:r>
          </w:p>
        </w:tc>
      </w:tr>
      <w:tr w:rsidR="00375B62" w:rsidRPr="00FA009B" w14:paraId="24D7DE7F" w14:textId="77777777" w:rsidTr="00C75074">
        <w:trPr>
          <w:jc w:val="center"/>
        </w:trPr>
        <w:tc>
          <w:tcPr>
            <w:tcW w:w="1696" w:type="dxa"/>
            <w:tcBorders>
              <w:top w:val="single" w:sz="12" w:space="0" w:color="auto"/>
            </w:tcBorders>
          </w:tcPr>
          <w:p w14:paraId="172961B8" w14:textId="77777777" w:rsidR="00375B62" w:rsidRPr="006519D4" w:rsidRDefault="00375B62" w:rsidP="00C75074">
            <w:pPr>
              <w:rPr>
                <w:b/>
                <w:bCs/>
                <w:sz w:val="20"/>
                <w:szCs w:val="18"/>
                <w:lang w:val="en-US"/>
              </w:rPr>
            </w:pPr>
            <w:r w:rsidRPr="006519D4">
              <w:rPr>
                <w:b/>
                <w:bCs/>
                <w:sz w:val="20"/>
                <w:szCs w:val="18"/>
                <w:lang w:val="en-US"/>
              </w:rPr>
              <w:t>Austria</w:t>
            </w:r>
            <w:r>
              <w:rPr>
                <w:b/>
                <w:bCs/>
                <w:sz w:val="20"/>
                <w:szCs w:val="18"/>
                <w:lang w:val="en-US"/>
              </w:rPr>
              <w:t>*</w:t>
            </w:r>
          </w:p>
        </w:tc>
        <w:tc>
          <w:tcPr>
            <w:tcW w:w="3686" w:type="dxa"/>
            <w:tcBorders>
              <w:top w:val="single" w:sz="12" w:space="0" w:color="auto"/>
            </w:tcBorders>
          </w:tcPr>
          <w:p w14:paraId="29969381" w14:textId="77777777" w:rsidR="00375B62" w:rsidRPr="00EE03D1" w:rsidRDefault="00375B62" w:rsidP="00C75074">
            <w:pPr>
              <w:rPr>
                <w:i/>
                <w:iCs/>
                <w:sz w:val="20"/>
                <w:szCs w:val="18"/>
                <w:u w:val="single"/>
                <w:lang w:val="en-US"/>
              </w:rPr>
            </w:pPr>
            <w:r w:rsidRPr="00EE03D1">
              <w:rPr>
                <w:i/>
                <w:iCs/>
                <w:sz w:val="20"/>
                <w:szCs w:val="18"/>
                <w:u w:val="single"/>
                <w:lang w:val="en-US"/>
              </w:rPr>
              <w:t>Standard pension</w:t>
            </w:r>
          </w:p>
          <w:p w14:paraId="10A59688" w14:textId="77777777" w:rsidR="00375B62" w:rsidRDefault="00375B62" w:rsidP="00C75074">
            <w:pPr>
              <w:rPr>
                <w:sz w:val="20"/>
                <w:szCs w:val="18"/>
                <w:lang w:val="en-US"/>
              </w:rPr>
            </w:pPr>
            <w:r w:rsidRPr="00042A1F">
              <w:rPr>
                <w:i/>
                <w:iCs/>
                <w:sz w:val="20"/>
                <w:szCs w:val="18"/>
                <w:lang w:val="en-US"/>
              </w:rPr>
              <w:t>Age:</w:t>
            </w:r>
            <w:r>
              <w:rPr>
                <w:sz w:val="20"/>
                <w:szCs w:val="18"/>
                <w:lang w:val="en-US"/>
              </w:rPr>
              <w:t xml:space="preserve"> </w:t>
            </w:r>
            <w:r w:rsidRPr="00042A1F">
              <w:rPr>
                <w:sz w:val="20"/>
                <w:szCs w:val="18"/>
                <w:lang w:val="en-US"/>
              </w:rPr>
              <w:t>6</w:t>
            </w:r>
            <w:r>
              <w:rPr>
                <w:sz w:val="20"/>
                <w:szCs w:val="18"/>
                <w:lang w:val="en-US"/>
              </w:rPr>
              <w:t>5</w:t>
            </w:r>
            <w:r w:rsidRPr="00042A1F">
              <w:rPr>
                <w:sz w:val="20"/>
                <w:szCs w:val="18"/>
                <w:lang w:val="en-US"/>
              </w:rPr>
              <w:t xml:space="preserve"> for males</w:t>
            </w:r>
            <w:r>
              <w:rPr>
                <w:sz w:val="20"/>
                <w:szCs w:val="18"/>
                <w:lang w:val="en-US"/>
              </w:rPr>
              <w:t>; 60</w:t>
            </w:r>
            <w:r w:rsidRPr="00042A1F">
              <w:rPr>
                <w:sz w:val="20"/>
                <w:szCs w:val="18"/>
                <w:lang w:val="en-US"/>
              </w:rPr>
              <w:t xml:space="preserve"> for females</w:t>
            </w:r>
          </w:p>
          <w:p w14:paraId="3B8C8AA4" w14:textId="77777777" w:rsidR="00375B62" w:rsidRDefault="00375B62" w:rsidP="00C75074">
            <w:pPr>
              <w:rPr>
                <w:sz w:val="20"/>
                <w:szCs w:val="18"/>
                <w:lang w:val="en-US"/>
              </w:rPr>
            </w:pPr>
            <w:r w:rsidRPr="00042A1F">
              <w:rPr>
                <w:i/>
                <w:iCs/>
                <w:sz w:val="20"/>
                <w:szCs w:val="18"/>
                <w:lang w:val="en-US"/>
              </w:rPr>
              <w:t>Contributions:</w:t>
            </w:r>
            <w:r>
              <w:rPr>
                <w:sz w:val="20"/>
                <w:szCs w:val="18"/>
                <w:lang w:val="en-US"/>
              </w:rPr>
              <w:t xml:space="preserve"> 15 years</w:t>
            </w:r>
          </w:p>
          <w:p w14:paraId="19AF8800"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E013A58" w14:textId="77777777" w:rsidR="00375B62" w:rsidRDefault="00375B62" w:rsidP="00C75074">
            <w:pPr>
              <w:rPr>
                <w:sz w:val="20"/>
                <w:szCs w:val="18"/>
                <w:lang w:val="en-US"/>
              </w:rPr>
            </w:pPr>
            <w:r w:rsidRPr="00F02055">
              <w:rPr>
                <w:i/>
                <w:iCs/>
                <w:sz w:val="20"/>
                <w:szCs w:val="18"/>
                <w:lang w:val="en-US"/>
              </w:rPr>
              <w:t>Age:</w:t>
            </w:r>
            <w:r w:rsidRPr="00F02055">
              <w:rPr>
                <w:sz w:val="20"/>
                <w:szCs w:val="18"/>
                <w:lang w:val="en-US"/>
              </w:rPr>
              <w:t xml:space="preserve"> 62 </w:t>
            </w:r>
            <w:r>
              <w:rPr>
                <w:sz w:val="20"/>
                <w:szCs w:val="18"/>
                <w:lang w:val="en-US"/>
              </w:rPr>
              <w:t>for males; 57 for females</w:t>
            </w:r>
          </w:p>
          <w:p w14:paraId="102833B7" w14:textId="77777777" w:rsidR="00375B62" w:rsidRPr="00F02055" w:rsidRDefault="00375B62" w:rsidP="00C75074">
            <w:pPr>
              <w:rPr>
                <w:sz w:val="20"/>
                <w:szCs w:val="18"/>
                <w:lang w:val="en-US"/>
              </w:rPr>
            </w:pPr>
            <w:r w:rsidRPr="00042A1F">
              <w:rPr>
                <w:i/>
                <w:iCs/>
                <w:sz w:val="20"/>
                <w:szCs w:val="18"/>
                <w:lang w:val="en-US"/>
              </w:rPr>
              <w:t>Contributions:</w:t>
            </w:r>
            <w:r>
              <w:rPr>
                <w:sz w:val="20"/>
                <w:szCs w:val="18"/>
                <w:lang w:val="en-US"/>
              </w:rPr>
              <w:t xml:space="preserve"> 15 years</w:t>
            </w:r>
          </w:p>
        </w:tc>
        <w:tc>
          <w:tcPr>
            <w:tcW w:w="3680" w:type="dxa"/>
            <w:tcBorders>
              <w:top w:val="single" w:sz="12" w:space="0" w:color="auto"/>
            </w:tcBorders>
          </w:tcPr>
          <w:p w14:paraId="71549C9D" w14:textId="77777777" w:rsidR="00375B62" w:rsidRPr="00EE03D1" w:rsidRDefault="00375B62" w:rsidP="00C75074">
            <w:pPr>
              <w:rPr>
                <w:i/>
                <w:iCs/>
                <w:sz w:val="20"/>
                <w:szCs w:val="18"/>
                <w:u w:val="single"/>
                <w:lang w:val="en-US"/>
              </w:rPr>
            </w:pPr>
            <w:r w:rsidRPr="00EE03D1">
              <w:rPr>
                <w:i/>
                <w:iCs/>
                <w:sz w:val="20"/>
                <w:szCs w:val="18"/>
                <w:u w:val="single"/>
                <w:lang w:val="en-US"/>
              </w:rPr>
              <w:t>Standard pension</w:t>
            </w:r>
          </w:p>
          <w:p w14:paraId="56092886" w14:textId="77777777" w:rsidR="00375B62" w:rsidRDefault="00375B62" w:rsidP="00C75074">
            <w:pPr>
              <w:rPr>
                <w:sz w:val="20"/>
                <w:szCs w:val="18"/>
                <w:lang w:val="en-US"/>
              </w:rPr>
            </w:pPr>
            <w:r w:rsidRPr="00042A1F">
              <w:rPr>
                <w:i/>
                <w:iCs/>
                <w:sz w:val="20"/>
                <w:szCs w:val="18"/>
                <w:lang w:val="en-US"/>
              </w:rPr>
              <w:t>Age:</w:t>
            </w:r>
            <w:r>
              <w:rPr>
                <w:sz w:val="20"/>
                <w:szCs w:val="18"/>
                <w:lang w:val="en-US"/>
              </w:rPr>
              <w:t xml:space="preserve"> </w:t>
            </w:r>
            <w:r w:rsidRPr="00042A1F">
              <w:rPr>
                <w:sz w:val="20"/>
                <w:szCs w:val="18"/>
                <w:lang w:val="en-US"/>
              </w:rPr>
              <w:t>6</w:t>
            </w:r>
            <w:r>
              <w:rPr>
                <w:sz w:val="20"/>
                <w:szCs w:val="18"/>
                <w:lang w:val="en-US"/>
              </w:rPr>
              <w:t>5</w:t>
            </w:r>
            <w:r w:rsidRPr="00042A1F">
              <w:rPr>
                <w:sz w:val="20"/>
                <w:szCs w:val="18"/>
                <w:lang w:val="en-US"/>
              </w:rPr>
              <w:t xml:space="preserve"> for males</w:t>
            </w:r>
            <w:r>
              <w:rPr>
                <w:sz w:val="20"/>
                <w:szCs w:val="18"/>
                <w:lang w:val="en-US"/>
              </w:rPr>
              <w:t>; 60</w:t>
            </w:r>
            <w:r w:rsidRPr="00042A1F">
              <w:rPr>
                <w:sz w:val="20"/>
                <w:szCs w:val="18"/>
                <w:lang w:val="en-US"/>
              </w:rPr>
              <w:t xml:space="preserve"> for females</w:t>
            </w:r>
          </w:p>
          <w:p w14:paraId="38646F54" w14:textId="77777777" w:rsidR="00375B62" w:rsidRDefault="00375B62" w:rsidP="00C75074">
            <w:pPr>
              <w:rPr>
                <w:sz w:val="20"/>
                <w:szCs w:val="18"/>
                <w:lang w:val="en-US"/>
              </w:rPr>
            </w:pPr>
            <w:r w:rsidRPr="00042A1F">
              <w:rPr>
                <w:i/>
                <w:iCs/>
                <w:sz w:val="20"/>
                <w:szCs w:val="18"/>
                <w:lang w:val="en-US"/>
              </w:rPr>
              <w:t>Contribution</w:t>
            </w:r>
            <w:r>
              <w:rPr>
                <w:i/>
                <w:iCs/>
                <w:sz w:val="20"/>
                <w:szCs w:val="18"/>
                <w:lang w:val="en-US"/>
              </w:rPr>
              <w:t>s</w:t>
            </w:r>
            <w:r w:rsidRPr="00042A1F">
              <w:rPr>
                <w:i/>
                <w:iCs/>
                <w:sz w:val="20"/>
                <w:szCs w:val="18"/>
                <w:lang w:val="en-US"/>
              </w:rPr>
              <w:t>:</w:t>
            </w:r>
            <w:r>
              <w:rPr>
                <w:sz w:val="20"/>
                <w:szCs w:val="18"/>
                <w:lang w:val="en-US"/>
              </w:rPr>
              <w:t xml:space="preserve"> 15 years</w:t>
            </w:r>
          </w:p>
          <w:p w14:paraId="000FAA68"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40916CB" w14:textId="77777777" w:rsidR="00375B62" w:rsidRDefault="00375B62" w:rsidP="00C75074">
            <w:pPr>
              <w:rPr>
                <w:sz w:val="20"/>
                <w:szCs w:val="18"/>
                <w:lang w:val="en-US"/>
              </w:rPr>
            </w:pPr>
            <w:r w:rsidRPr="00F02055">
              <w:rPr>
                <w:i/>
                <w:iCs/>
                <w:sz w:val="20"/>
                <w:szCs w:val="18"/>
                <w:lang w:val="en-US"/>
              </w:rPr>
              <w:t>Age:</w:t>
            </w:r>
            <w:r w:rsidRPr="00F02055">
              <w:rPr>
                <w:sz w:val="20"/>
                <w:szCs w:val="18"/>
                <w:lang w:val="en-US"/>
              </w:rPr>
              <w:t xml:space="preserve"> 6</w:t>
            </w:r>
            <w:r>
              <w:rPr>
                <w:sz w:val="20"/>
                <w:szCs w:val="18"/>
                <w:lang w:val="en-US"/>
              </w:rPr>
              <w:t>4 for males; 59 for females</w:t>
            </w:r>
          </w:p>
          <w:p w14:paraId="1BBC60BC" w14:textId="77777777" w:rsidR="00375B62" w:rsidRPr="00E41C9D" w:rsidRDefault="00375B62" w:rsidP="00C75074">
            <w:pPr>
              <w:rPr>
                <w:sz w:val="20"/>
                <w:szCs w:val="18"/>
                <w:lang w:val="ru-RU"/>
              </w:rPr>
            </w:pPr>
            <w:r w:rsidRPr="00042A1F">
              <w:rPr>
                <w:i/>
                <w:iCs/>
                <w:sz w:val="20"/>
                <w:szCs w:val="18"/>
                <w:lang w:val="en-US"/>
              </w:rPr>
              <w:t>Contributions:</w:t>
            </w:r>
            <w:r>
              <w:rPr>
                <w:sz w:val="20"/>
                <w:szCs w:val="18"/>
                <w:lang w:val="en-US"/>
              </w:rPr>
              <w:t xml:space="preserve"> 15 years</w:t>
            </w:r>
          </w:p>
        </w:tc>
      </w:tr>
      <w:tr w:rsidR="00375B62" w:rsidRPr="00607129" w14:paraId="5710706A" w14:textId="77777777" w:rsidTr="00C75074">
        <w:trPr>
          <w:jc w:val="center"/>
        </w:trPr>
        <w:tc>
          <w:tcPr>
            <w:tcW w:w="1696" w:type="dxa"/>
          </w:tcPr>
          <w:p w14:paraId="087F6B95" w14:textId="77777777" w:rsidR="00375B62" w:rsidRPr="006519D4" w:rsidRDefault="00375B62" w:rsidP="00C75074">
            <w:pPr>
              <w:rPr>
                <w:b/>
                <w:bCs/>
                <w:sz w:val="20"/>
                <w:szCs w:val="18"/>
                <w:lang w:val="en-US"/>
              </w:rPr>
            </w:pPr>
            <w:r w:rsidRPr="006519D4">
              <w:rPr>
                <w:b/>
                <w:bCs/>
                <w:sz w:val="20"/>
                <w:szCs w:val="18"/>
                <w:lang w:val="en-US"/>
              </w:rPr>
              <w:t>Belgium</w:t>
            </w:r>
            <w:r>
              <w:rPr>
                <w:b/>
                <w:bCs/>
                <w:sz w:val="20"/>
                <w:szCs w:val="18"/>
                <w:lang w:val="en-US"/>
              </w:rPr>
              <w:t>*</w:t>
            </w:r>
          </w:p>
        </w:tc>
        <w:tc>
          <w:tcPr>
            <w:tcW w:w="3686" w:type="dxa"/>
          </w:tcPr>
          <w:p w14:paraId="1B4EE482" w14:textId="77777777" w:rsidR="00375B62" w:rsidRPr="00EE03D1" w:rsidRDefault="00375B62" w:rsidP="00C75074">
            <w:pPr>
              <w:rPr>
                <w:i/>
                <w:iCs/>
                <w:sz w:val="20"/>
                <w:szCs w:val="18"/>
                <w:u w:val="single"/>
                <w:lang w:val="en-US"/>
              </w:rPr>
            </w:pPr>
            <w:r w:rsidRPr="00EE03D1">
              <w:rPr>
                <w:i/>
                <w:iCs/>
                <w:sz w:val="20"/>
                <w:szCs w:val="18"/>
                <w:u w:val="single"/>
                <w:lang w:val="en-US"/>
              </w:rPr>
              <w:t>Standard pension</w:t>
            </w:r>
          </w:p>
          <w:p w14:paraId="3CA11D9A" w14:textId="77777777" w:rsidR="00375B62" w:rsidRDefault="00375B62" w:rsidP="00C75074">
            <w:pPr>
              <w:rPr>
                <w:sz w:val="20"/>
                <w:szCs w:val="18"/>
                <w:lang w:val="en-US"/>
              </w:rPr>
            </w:pPr>
            <w:r w:rsidRPr="00042A1F">
              <w:rPr>
                <w:i/>
                <w:iCs/>
                <w:sz w:val="20"/>
                <w:szCs w:val="18"/>
                <w:lang w:val="en-US"/>
              </w:rPr>
              <w:t>Age:</w:t>
            </w:r>
            <w:r>
              <w:rPr>
                <w:sz w:val="20"/>
                <w:szCs w:val="18"/>
                <w:lang w:val="en-US"/>
              </w:rPr>
              <w:t xml:space="preserve"> 65 </w:t>
            </w:r>
          </w:p>
          <w:p w14:paraId="0BF976A3"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C490EF2" w14:textId="77777777" w:rsidR="00375B62" w:rsidRDefault="00375B62" w:rsidP="00C75074">
            <w:pPr>
              <w:rPr>
                <w:sz w:val="20"/>
                <w:szCs w:val="18"/>
                <w:lang w:val="en-US"/>
              </w:rPr>
            </w:pPr>
            <w:r w:rsidRPr="00042A1F">
              <w:rPr>
                <w:i/>
                <w:iCs/>
                <w:sz w:val="20"/>
                <w:szCs w:val="18"/>
                <w:lang w:val="en-US"/>
              </w:rPr>
              <w:t>Age:</w:t>
            </w:r>
            <w:r>
              <w:rPr>
                <w:sz w:val="20"/>
                <w:szCs w:val="18"/>
                <w:lang w:val="en-US"/>
              </w:rPr>
              <w:t xml:space="preserve"> 60 </w:t>
            </w:r>
          </w:p>
          <w:p w14:paraId="19CF61E9" w14:textId="77777777" w:rsidR="00375B62" w:rsidRPr="00042A1F" w:rsidRDefault="00375B62" w:rsidP="00C75074">
            <w:pPr>
              <w:rPr>
                <w:sz w:val="20"/>
                <w:szCs w:val="18"/>
                <w:lang w:val="en-US"/>
              </w:rPr>
            </w:pPr>
            <w:r w:rsidRPr="00042A1F">
              <w:rPr>
                <w:i/>
                <w:iCs/>
                <w:sz w:val="20"/>
                <w:szCs w:val="18"/>
                <w:lang w:val="en-US"/>
              </w:rPr>
              <w:t>Contributions:</w:t>
            </w:r>
            <w:r>
              <w:rPr>
                <w:sz w:val="20"/>
                <w:szCs w:val="18"/>
                <w:lang w:val="en-US"/>
              </w:rPr>
              <w:t xml:space="preserve"> 35 years</w:t>
            </w:r>
          </w:p>
        </w:tc>
        <w:tc>
          <w:tcPr>
            <w:tcW w:w="3680" w:type="dxa"/>
          </w:tcPr>
          <w:p w14:paraId="43EBF532" w14:textId="77777777" w:rsidR="00375B62" w:rsidRPr="00EE03D1" w:rsidRDefault="00375B62" w:rsidP="00C75074">
            <w:pPr>
              <w:rPr>
                <w:i/>
                <w:iCs/>
                <w:sz w:val="20"/>
                <w:szCs w:val="18"/>
                <w:u w:val="single"/>
                <w:lang w:val="en-US"/>
              </w:rPr>
            </w:pPr>
            <w:r w:rsidRPr="00EE03D1">
              <w:rPr>
                <w:i/>
                <w:iCs/>
                <w:sz w:val="20"/>
                <w:szCs w:val="18"/>
                <w:u w:val="single"/>
                <w:lang w:val="en-US"/>
              </w:rPr>
              <w:t>Standard pension</w:t>
            </w:r>
          </w:p>
          <w:p w14:paraId="4E2A58ED" w14:textId="77777777" w:rsidR="00375B62" w:rsidRDefault="00375B62" w:rsidP="00C75074">
            <w:pPr>
              <w:rPr>
                <w:sz w:val="20"/>
                <w:szCs w:val="18"/>
                <w:lang w:val="en-US"/>
              </w:rPr>
            </w:pPr>
            <w:r w:rsidRPr="00042A1F">
              <w:rPr>
                <w:i/>
                <w:iCs/>
                <w:sz w:val="20"/>
                <w:szCs w:val="18"/>
                <w:lang w:val="en-US"/>
              </w:rPr>
              <w:t>Age:</w:t>
            </w:r>
            <w:r>
              <w:rPr>
                <w:sz w:val="20"/>
                <w:szCs w:val="18"/>
                <w:lang w:val="en-US"/>
              </w:rPr>
              <w:t xml:space="preserve"> 65 </w:t>
            </w:r>
          </w:p>
          <w:p w14:paraId="49A26D2A"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742C1C4" w14:textId="77777777" w:rsidR="00375B62" w:rsidRPr="00EE03D1" w:rsidRDefault="00375B62" w:rsidP="00C75074">
            <w:pPr>
              <w:rPr>
                <w:i/>
                <w:iCs/>
                <w:sz w:val="20"/>
                <w:szCs w:val="18"/>
                <w:lang w:val="en-US"/>
              </w:rPr>
            </w:pPr>
            <w:r w:rsidRPr="00EE03D1">
              <w:rPr>
                <w:i/>
                <w:iCs/>
                <w:sz w:val="20"/>
                <w:szCs w:val="18"/>
                <w:lang w:val="en-US"/>
              </w:rPr>
              <w:t>Age and contributions:</w:t>
            </w:r>
            <w:r w:rsidRPr="00EE03D1">
              <w:rPr>
                <w:sz w:val="20"/>
                <w:szCs w:val="18"/>
                <w:lang w:val="en-US"/>
              </w:rPr>
              <w:t xml:space="preserve"> 61 and 6 months if 40 years of contributions</w:t>
            </w:r>
            <w:r>
              <w:rPr>
                <w:sz w:val="20"/>
                <w:szCs w:val="18"/>
                <w:lang w:val="en-US"/>
              </w:rPr>
              <w:t>;</w:t>
            </w:r>
            <w:r w:rsidRPr="00EE03D1">
              <w:rPr>
                <w:sz w:val="20"/>
                <w:szCs w:val="18"/>
                <w:lang w:val="en-US"/>
              </w:rPr>
              <w:t xml:space="preserve"> 60 if 41 years of contributions </w:t>
            </w:r>
          </w:p>
        </w:tc>
      </w:tr>
      <w:tr w:rsidR="00375B62" w:rsidRPr="007C65DF" w14:paraId="6E856AD4" w14:textId="77777777" w:rsidTr="00C75074">
        <w:trPr>
          <w:jc w:val="center"/>
        </w:trPr>
        <w:tc>
          <w:tcPr>
            <w:tcW w:w="1696" w:type="dxa"/>
          </w:tcPr>
          <w:p w14:paraId="2CB58839" w14:textId="77777777" w:rsidR="00375B62" w:rsidRPr="006519D4" w:rsidRDefault="00375B62" w:rsidP="00C75074">
            <w:pPr>
              <w:rPr>
                <w:b/>
                <w:bCs/>
                <w:sz w:val="20"/>
                <w:szCs w:val="18"/>
                <w:lang w:val="en-US"/>
              </w:rPr>
            </w:pPr>
            <w:r w:rsidRPr="006519D4">
              <w:rPr>
                <w:b/>
                <w:bCs/>
                <w:sz w:val="20"/>
                <w:szCs w:val="18"/>
                <w:lang w:val="en-US"/>
              </w:rPr>
              <w:t>Czech Republic</w:t>
            </w:r>
            <w:r>
              <w:rPr>
                <w:b/>
                <w:bCs/>
                <w:sz w:val="20"/>
                <w:szCs w:val="18"/>
                <w:lang w:val="en-US"/>
              </w:rPr>
              <w:t>*</w:t>
            </w:r>
          </w:p>
        </w:tc>
        <w:tc>
          <w:tcPr>
            <w:tcW w:w="3686" w:type="dxa"/>
          </w:tcPr>
          <w:p w14:paraId="4B37B3E5" w14:textId="77777777" w:rsidR="00375B62" w:rsidRPr="001A29C1" w:rsidRDefault="00375B62" w:rsidP="00C75074">
            <w:pPr>
              <w:rPr>
                <w:i/>
                <w:iCs/>
                <w:sz w:val="20"/>
                <w:szCs w:val="18"/>
                <w:u w:val="single"/>
                <w:lang w:val="en-US"/>
              </w:rPr>
            </w:pPr>
            <w:r w:rsidRPr="00EE03D1">
              <w:rPr>
                <w:i/>
                <w:iCs/>
                <w:sz w:val="20"/>
                <w:szCs w:val="18"/>
                <w:u w:val="single"/>
                <w:lang w:val="en-US"/>
              </w:rPr>
              <w:t>Standard pension</w:t>
            </w:r>
          </w:p>
          <w:p w14:paraId="32FD3315" w14:textId="77777777" w:rsidR="00375B62" w:rsidRDefault="00375B62" w:rsidP="00C75074">
            <w:pPr>
              <w:rPr>
                <w:sz w:val="20"/>
                <w:szCs w:val="18"/>
                <w:lang w:val="en-US"/>
              </w:rPr>
            </w:pPr>
            <w:r w:rsidRPr="00042A1F">
              <w:rPr>
                <w:i/>
                <w:iCs/>
                <w:sz w:val="20"/>
                <w:szCs w:val="18"/>
                <w:lang w:val="en-US"/>
              </w:rPr>
              <w:t xml:space="preserve">Age: </w:t>
            </w:r>
            <w:r w:rsidRPr="00A708DC">
              <w:rPr>
                <w:sz w:val="20"/>
                <w:szCs w:val="18"/>
                <w:lang w:val="en-US"/>
              </w:rPr>
              <w:t>62 and 2 months for males</w:t>
            </w:r>
            <w:r>
              <w:rPr>
                <w:sz w:val="20"/>
                <w:szCs w:val="18"/>
                <w:lang w:val="en-US"/>
              </w:rPr>
              <w:t>;</w:t>
            </w:r>
            <w:r w:rsidRPr="00A708DC">
              <w:rPr>
                <w:sz w:val="20"/>
                <w:szCs w:val="18"/>
                <w:lang w:val="en-US"/>
              </w:rPr>
              <w:t xml:space="preserve"> depends upon the number of children </w:t>
            </w:r>
            <w:r>
              <w:rPr>
                <w:sz w:val="20"/>
                <w:szCs w:val="18"/>
                <w:lang w:val="en-US"/>
              </w:rPr>
              <w:t>for females (</w:t>
            </w:r>
            <w:r w:rsidRPr="00A708DC">
              <w:rPr>
                <w:sz w:val="20"/>
                <w:szCs w:val="18"/>
                <w:lang w:val="en-US"/>
              </w:rPr>
              <w:t>61</w:t>
            </w:r>
            <w:r>
              <w:rPr>
                <w:sz w:val="20"/>
                <w:szCs w:val="18"/>
                <w:lang w:val="en-US"/>
              </w:rPr>
              <w:t xml:space="preserve"> if no children</w:t>
            </w:r>
            <w:r w:rsidRPr="00A708DC">
              <w:rPr>
                <w:sz w:val="20"/>
                <w:szCs w:val="18"/>
                <w:lang w:val="en-US"/>
              </w:rPr>
              <w:t>,</w:t>
            </w:r>
            <w:r>
              <w:rPr>
                <w:sz w:val="20"/>
                <w:szCs w:val="18"/>
                <w:lang w:val="en-US"/>
              </w:rPr>
              <w:t xml:space="preserve"> </w:t>
            </w:r>
            <w:r w:rsidRPr="00A708DC">
              <w:rPr>
                <w:sz w:val="20"/>
                <w:szCs w:val="18"/>
                <w:lang w:val="en-US"/>
              </w:rPr>
              <w:t xml:space="preserve">60 </w:t>
            </w:r>
            <w:r>
              <w:rPr>
                <w:sz w:val="20"/>
                <w:szCs w:val="18"/>
                <w:lang w:val="en-US"/>
              </w:rPr>
              <w:t>if 1 child, 59</w:t>
            </w:r>
            <w:r w:rsidRPr="00A708DC">
              <w:rPr>
                <w:sz w:val="20"/>
                <w:szCs w:val="18"/>
                <w:lang w:val="en-US"/>
              </w:rPr>
              <w:t xml:space="preserve"> </w:t>
            </w:r>
            <w:r>
              <w:rPr>
                <w:sz w:val="20"/>
                <w:szCs w:val="18"/>
                <w:lang w:val="en-US"/>
              </w:rPr>
              <w:t>if 2 children</w:t>
            </w:r>
            <w:r w:rsidRPr="00A708DC">
              <w:rPr>
                <w:sz w:val="20"/>
                <w:szCs w:val="18"/>
                <w:lang w:val="en-US"/>
              </w:rPr>
              <w:t>,</w:t>
            </w:r>
            <w:r>
              <w:rPr>
                <w:sz w:val="20"/>
                <w:szCs w:val="18"/>
                <w:lang w:val="en-US"/>
              </w:rPr>
              <w:t xml:space="preserve"> </w:t>
            </w:r>
            <w:r w:rsidRPr="00A708DC">
              <w:rPr>
                <w:sz w:val="20"/>
                <w:szCs w:val="18"/>
                <w:lang w:val="en-US"/>
              </w:rPr>
              <w:t xml:space="preserve">58 </w:t>
            </w:r>
            <w:r>
              <w:rPr>
                <w:sz w:val="20"/>
                <w:szCs w:val="18"/>
                <w:lang w:val="en-US"/>
              </w:rPr>
              <w:t xml:space="preserve">if </w:t>
            </w:r>
            <w:r w:rsidRPr="00A708DC">
              <w:rPr>
                <w:sz w:val="20"/>
                <w:szCs w:val="18"/>
                <w:lang w:val="en-US"/>
              </w:rPr>
              <w:t>3 or 4 children,</w:t>
            </w:r>
            <w:r>
              <w:rPr>
                <w:sz w:val="20"/>
                <w:szCs w:val="18"/>
                <w:lang w:val="en-US"/>
              </w:rPr>
              <w:t xml:space="preserve"> </w:t>
            </w:r>
            <w:r w:rsidRPr="00A708DC">
              <w:rPr>
                <w:sz w:val="20"/>
                <w:szCs w:val="18"/>
                <w:lang w:val="en-US"/>
              </w:rPr>
              <w:t xml:space="preserve">57 </w:t>
            </w:r>
            <w:r>
              <w:rPr>
                <w:sz w:val="20"/>
                <w:szCs w:val="18"/>
                <w:lang w:val="en-US"/>
              </w:rPr>
              <w:t>if 5 or more children)</w:t>
            </w:r>
          </w:p>
          <w:p w14:paraId="369D6CC5" w14:textId="77777777" w:rsidR="00375B62" w:rsidRDefault="00375B62" w:rsidP="00C75074">
            <w:pPr>
              <w:rPr>
                <w:sz w:val="20"/>
                <w:szCs w:val="18"/>
                <w:lang w:val="en-US"/>
              </w:rPr>
            </w:pPr>
            <w:r w:rsidRPr="00042A1F">
              <w:rPr>
                <w:i/>
                <w:iCs/>
                <w:sz w:val="20"/>
                <w:szCs w:val="18"/>
                <w:lang w:val="en-US"/>
              </w:rPr>
              <w:t>Contributions:</w:t>
            </w:r>
            <w:r>
              <w:rPr>
                <w:sz w:val="20"/>
                <w:szCs w:val="18"/>
                <w:lang w:val="en-US"/>
              </w:rPr>
              <w:t xml:space="preserve"> 27 years (17 years if age of 65)</w:t>
            </w:r>
          </w:p>
          <w:p w14:paraId="506287A0"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6EF9D898" w14:textId="77777777" w:rsidR="00375B62" w:rsidRDefault="00375B62" w:rsidP="00C75074">
            <w:pPr>
              <w:rPr>
                <w:sz w:val="20"/>
                <w:szCs w:val="18"/>
                <w:lang w:val="en-US"/>
              </w:rPr>
            </w:pPr>
            <w:r w:rsidRPr="00EE03D1">
              <w:rPr>
                <w:i/>
                <w:iCs/>
                <w:sz w:val="20"/>
                <w:szCs w:val="18"/>
                <w:lang w:val="en-US"/>
              </w:rPr>
              <w:t>Age:</w:t>
            </w:r>
            <w:r w:rsidRPr="00EE03D1">
              <w:rPr>
                <w:sz w:val="20"/>
                <w:szCs w:val="18"/>
                <w:lang w:val="en-US"/>
              </w:rPr>
              <w:t xml:space="preserve"> up to </w:t>
            </w:r>
            <w:r>
              <w:rPr>
                <w:sz w:val="20"/>
                <w:szCs w:val="18"/>
                <w:lang w:val="en-US"/>
              </w:rPr>
              <w:t>3 years before standard pension age</w:t>
            </w:r>
          </w:p>
          <w:p w14:paraId="01F72666" w14:textId="77777777" w:rsidR="00375B62" w:rsidRPr="00EE03D1" w:rsidRDefault="00375B62" w:rsidP="00C75074">
            <w:pPr>
              <w:rPr>
                <w:sz w:val="20"/>
                <w:szCs w:val="18"/>
                <w:lang w:val="en-US"/>
              </w:rPr>
            </w:pPr>
            <w:r w:rsidRPr="00EE03D1">
              <w:rPr>
                <w:i/>
                <w:iCs/>
                <w:sz w:val="20"/>
                <w:szCs w:val="18"/>
                <w:lang w:val="en-US"/>
              </w:rPr>
              <w:t xml:space="preserve">Contributions: </w:t>
            </w:r>
            <w:r>
              <w:rPr>
                <w:sz w:val="20"/>
                <w:szCs w:val="18"/>
                <w:lang w:val="en-US"/>
              </w:rPr>
              <w:t>27 years</w:t>
            </w:r>
          </w:p>
        </w:tc>
        <w:tc>
          <w:tcPr>
            <w:tcW w:w="3680" w:type="dxa"/>
          </w:tcPr>
          <w:p w14:paraId="0188CF2E" w14:textId="77777777" w:rsidR="00375B62" w:rsidRPr="00EE03D1" w:rsidRDefault="00375B62" w:rsidP="00C75074">
            <w:pPr>
              <w:rPr>
                <w:i/>
                <w:iCs/>
                <w:sz w:val="20"/>
                <w:szCs w:val="18"/>
                <w:u w:val="single"/>
                <w:lang w:val="en-US"/>
              </w:rPr>
            </w:pPr>
            <w:r w:rsidRPr="00EE03D1">
              <w:rPr>
                <w:i/>
                <w:iCs/>
                <w:sz w:val="20"/>
                <w:szCs w:val="18"/>
                <w:u w:val="single"/>
                <w:lang w:val="en-US"/>
              </w:rPr>
              <w:t>Standard pension</w:t>
            </w:r>
          </w:p>
          <w:p w14:paraId="7880CD0F" w14:textId="77777777" w:rsidR="00375B62" w:rsidRDefault="00375B62" w:rsidP="00C75074">
            <w:pPr>
              <w:rPr>
                <w:sz w:val="20"/>
                <w:szCs w:val="18"/>
                <w:lang w:val="en-US"/>
              </w:rPr>
            </w:pPr>
            <w:r w:rsidRPr="00042A1F">
              <w:rPr>
                <w:i/>
                <w:iCs/>
                <w:sz w:val="20"/>
                <w:szCs w:val="18"/>
                <w:lang w:val="en-US"/>
              </w:rPr>
              <w:t xml:space="preserve">Age: </w:t>
            </w:r>
            <w:r w:rsidRPr="00A708DC">
              <w:rPr>
                <w:sz w:val="20"/>
                <w:szCs w:val="18"/>
                <w:lang w:val="en-US"/>
              </w:rPr>
              <w:t xml:space="preserve">62 and </w:t>
            </w:r>
            <w:r>
              <w:rPr>
                <w:sz w:val="20"/>
                <w:szCs w:val="18"/>
                <w:lang w:val="en-US"/>
              </w:rPr>
              <w:t>10</w:t>
            </w:r>
            <w:r w:rsidRPr="00A708DC">
              <w:rPr>
                <w:sz w:val="20"/>
                <w:szCs w:val="18"/>
                <w:lang w:val="en-US"/>
              </w:rPr>
              <w:t xml:space="preserve"> months for males</w:t>
            </w:r>
            <w:r>
              <w:rPr>
                <w:sz w:val="20"/>
                <w:szCs w:val="18"/>
                <w:lang w:val="en-US"/>
              </w:rPr>
              <w:t>;</w:t>
            </w:r>
            <w:r w:rsidRPr="00A708DC">
              <w:rPr>
                <w:sz w:val="20"/>
                <w:szCs w:val="18"/>
                <w:lang w:val="en-US"/>
              </w:rPr>
              <w:t xml:space="preserve"> depends upon the number of children </w:t>
            </w:r>
            <w:r>
              <w:rPr>
                <w:sz w:val="20"/>
                <w:szCs w:val="18"/>
                <w:lang w:val="en-US"/>
              </w:rPr>
              <w:t>for females (</w:t>
            </w:r>
            <w:r w:rsidRPr="00A708DC">
              <w:rPr>
                <w:sz w:val="20"/>
                <w:szCs w:val="18"/>
                <w:lang w:val="en-US"/>
              </w:rPr>
              <w:t>6</w:t>
            </w:r>
            <w:r>
              <w:rPr>
                <w:sz w:val="20"/>
                <w:szCs w:val="18"/>
                <w:lang w:val="en-US"/>
              </w:rPr>
              <w:t>2 if no children</w:t>
            </w:r>
            <w:r w:rsidRPr="00A708DC">
              <w:rPr>
                <w:sz w:val="20"/>
                <w:szCs w:val="18"/>
                <w:lang w:val="en-US"/>
              </w:rPr>
              <w:t>,</w:t>
            </w:r>
            <w:r>
              <w:rPr>
                <w:sz w:val="20"/>
                <w:szCs w:val="18"/>
                <w:lang w:val="en-US"/>
              </w:rPr>
              <w:t xml:space="preserve"> </w:t>
            </w:r>
            <w:r w:rsidRPr="00A708DC">
              <w:rPr>
                <w:sz w:val="20"/>
                <w:szCs w:val="18"/>
                <w:lang w:val="en-US"/>
              </w:rPr>
              <w:t>6</w:t>
            </w:r>
            <w:r>
              <w:rPr>
                <w:sz w:val="20"/>
                <w:szCs w:val="18"/>
                <w:lang w:val="en-US"/>
              </w:rPr>
              <w:t>1</w:t>
            </w:r>
            <w:r w:rsidRPr="00A708DC">
              <w:rPr>
                <w:sz w:val="20"/>
                <w:szCs w:val="18"/>
                <w:lang w:val="en-US"/>
              </w:rPr>
              <w:t xml:space="preserve"> </w:t>
            </w:r>
            <w:r>
              <w:rPr>
                <w:sz w:val="20"/>
                <w:szCs w:val="18"/>
                <w:lang w:val="en-US"/>
              </w:rPr>
              <w:t>if 1 child, 60</w:t>
            </w:r>
            <w:r w:rsidRPr="00A708DC">
              <w:rPr>
                <w:sz w:val="20"/>
                <w:szCs w:val="18"/>
                <w:lang w:val="en-US"/>
              </w:rPr>
              <w:t xml:space="preserve"> </w:t>
            </w:r>
            <w:r>
              <w:rPr>
                <w:sz w:val="20"/>
                <w:szCs w:val="18"/>
                <w:lang w:val="en-US"/>
              </w:rPr>
              <w:t>if 2 children</w:t>
            </w:r>
            <w:r w:rsidRPr="00A708DC">
              <w:rPr>
                <w:sz w:val="20"/>
                <w:szCs w:val="18"/>
                <w:lang w:val="en-US"/>
              </w:rPr>
              <w:t>,</w:t>
            </w:r>
            <w:r>
              <w:rPr>
                <w:sz w:val="20"/>
                <w:szCs w:val="18"/>
                <w:lang w:val="en-US"/>
              </w:rPr>
              <w:t xml:space="preserve"> 59</w:t>
            </w:r>
            <w:r w:rsidRPr="00A708DC">
              <w:rPr>
                <w:sz w:val="20"/>
                <w:szCs w:val="18"/>
                <w:lang w:val="en-US"/>
              </w:rPr>
              <w:t xml:space="preserve"> </w:t>
            </w:r>
            <w:r>
              <w:rPr>
                <w:sz w:val="20"/>
                <w:szCs w:val="18"/>
                <w:lang w:val="en-US"/>
              </w:rPr>
              <w:t xml:space="preserve">if </w:t>
            </w:r>
            <w:r w:rsidRPr="00A708DC">
              <w:rPr>
                <w:sz w:val="20"/>
                <w:szCs w:val="18"/>
                <w:lang w:val="en-US"/>
              </w:rPr>
              <w:t>3 or 4 children,</w:t>
            </w:r>
            <w:r>
              <w:rPr>
                <w:sz w:val="20"/>
                <w:szCs w:val="18"/>
                <w:lang w:val="en-US"/>
              </w:rPr>
              <w:t xml:space="preserve"> </w:t>
            </w:r>
            <w:r w:rsidRPr="00A708DC">
              <w:rPr>
                <w:sz w:val="20"/>
                <w:szCs w:val="18"/>
                <w:lang w:val="en-US"/>
              </w:rPr>
              <w:t>5</w:t>
            </w:r>
            <w:r>
              <w:rPr>
                <w:sz w:val="20"/>
                <w:szCs w:val="18"/>
                <w:lang w:val="en-US"/>
              </w:rPr>
              <w:t>8</w:t>
            </w:r>
            <w:r w:rsidRPr="00A708DC">
              <w:rPr>
                <w:sz w:val="20"/>
                <w:szCs w:val="18"/>
                <w:lang w:val="en-US"/>
              </w:rPr>
              <w:t xml:space="preserve"> </w:t>
            </w:r>
            <w:r>
              <w:rPr>
                <w:sz w:val="20"/>
                <w:szCs w:val="18"/>
                <w:lang w:val="en-US"/>
              </w:rPr>
              <w:t>if 5 or more children)</w:t>
            </w:r>
          </w:p>
          <w:p w14:paraId="0047B5E1" w14:textId="77777777" w:rsidR="00375B62" w:rsidRDefault="00375B62" w:rsidP="00C75074">
            <w:pPr>
              <w:rPr>
                <w:sz w:val="20"/>
                <w:szCs w:val="18"/>
                <w:lang w:val="en-US"/>
              </w:rPr>
            </w:pPr>
            <w:r w:rsidRPr="00042A1F">
              <w:rPr>
                <w:i/>
                <w:iCs/>
                <w:sz w:val="20"/>
                <w:szCs w:val="18"/>
                <w:lang w:val="en-US"/>
              </w:rPr>
              <w:t>Contributions:</w:t>
            </w:r>
            <w:r>
              <w:rPr>
                <w:sz w:val="20"/>
                <w:szCs w:val="18"/>
                <w:lang w:val="en-US"/>
              </w:rPr>
              <w:t xml:space="preserve"> </w:t>
            </w:r>
            <w:r w:rsidRPr="003C4185">
              <w:rPr>
                <w:sz w:val="20"/>
                <w:szCs w:val="18"/>
                <w:lang w:val="en-US"/>
              </w:rPr>
              <w:t xml:space="preserve">31 </w:t>
            </w:r>
            <w:r>
              <w:rPr>
                <w:sz w:val="20"/>
                <w:szCs w:val="18"/>
                <w:lang w:val="en-US"/>
              </w:rPr>
              <w:t>years (</w:t>
            </w:r>
            <w:r w:rsidRPr="003C4185">
              <w:rPr>
                <w:sz w:val="20"/>
                <w:szCs w:val="18"/>
                <w:lang w:val="en-US"/>
              </w:rPr>
              <w:t xml:space="preserve">20 </w:t>
            </w:r>
            <w:r>
              <w:rPr>
                <w:sz w:val="20"/>
                <w:szCs w:val="18"/>
                <w:lang w:val="en-US"/>
              </w:rPr>
              <w:t>years</w:t>
            </w:r>
            <w:r w:rsidRPr="003C4185">
              <w:rPr>
                <w:sz w:val="20"/>
                <w:szCs w:val="18"/>
                <w:lang w:val="en-US"/>
              </w:rPr>
              <w:t xml:space="preserve"> if </w:t>
            </w:r>
            <w:r>
              <w:rPr>
                <w:sz w:val="20"/>
                <w:szCs w:val="18"/>
                <w:lang w:val="en-US"/>
              </w:rPr>
              <w:t>age of 67 and 10 months)</w:t>
            </w:r>
          </w:p>
          <w:p w14:paraId="5A191B94"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1043E85E" w14:textId="77777777" w:rsidR="00375B62" w:rsidRDefault="00375B62" w:rsidP="00C75074">
            <w:pPr>
              <w:rPr>
                <w:sz w:val="20"/>
                <w:szCs w:val="18"/>
                <w:lang w:val="en-US"/>
              </w:rPr>
            </w:pPr>
            <w:r w:rsidRPr="00EE03D1">
              <w:rPr>
                <w:i/>
                <w:iCs/>
                <w:sz w:val="20"/>
                <w:szCs w:val="18"/>
                <w:lang w:val="en-US"/>
              </w:rPr>
              <w:t>Age:</w:t>
            </w:r>
            <w:r w:rsidRPr="00EE03D1">
              <w:rPr>
                <w:sz w:val="20"/>
                <w:szCs w:val="18"/>
                <w:lang w:val="en-US"/>
              </w:rPr>
              <w:t xml:space="preserve"> up to </w:t>
            </w:r>
            <w:r>
              <w:rPr>
                <w:sz w:val="20"/>
                <w:szCs w:val="18"/>
                <w:lang w:val="en-US"/>
              </w:rPr>
              <w:t xml:space="preserve">3 years before the standard pension age if it is less than 63 (up to 5 years before if it is 63 or more), 60 is the minimum </w:t>
            </w:r>
          </w:p>
          <w:p w14:paraId="183619B8" w14:textId="77777777" w:rsidR="00375B62" w:rsidRPr="00042A1F" w:rsidRDefault="00375B62" w:rsidP="00C75074">
            <w:pPr>
              <w:rPr>
                <w:sz w:val="20"/>
                <w:szCs w:val="18"/>
                <w:lang w:val="en-US"/>
              </w:rPr>
            </w:pPr>
            <w:r w:rsidRPr="00EE03D1">
              <w:rPr>
                <w:i/>
                <w:iCs/>
                <w:sz w:val="20"/>
                <w:szCs w:val="18"/>
                <w:lang w:val="en-US"/>
              </w:rPr>
              <w:t xml:space="preserve">Contributions: </w:t>
            </w:r>
            <w:r w:rsidRPr="00FA009B">
              <w:rPr>
                <w:sz w:val="20"/>
                <w:szCs w:val="18"/>
                <w:lang w:val="en-US"/>
              </w:rPr>
              <w:t xml:space="preserve">31 </w:t>
            </w:r>
            <w:r>
              <w:rPr>
                <w:sz w:val="20"/>
                <w:szCs w:val="18"/>
                <w:lang w:val="en-US"/>
              </w:rPr>
              <w:t>years</w:t>
            </w:r>
          </w:p>
        </w:tc>
      </w:tr>
      <w:tr w:rsidR="00375B62" w:rsidRPr="00042A1F" w14:paraId="30FCB672" w14:textId="77777777" w:rsidTr="00C75074">
        <w:trPr>
          <w:jc w:val="center"/>
        </w:trPr>
        <w:tc>
          <w:tcPr>
            <w:tcW w:w="1696" w:type="dxa"/>
          </w:tcPr>
          <w:p w14:paraId="0F602FB2" w14:textId="77777777" w:rsidR="00375B62" w:rsidRPr="006519D4" w:rsidRDefault="00375B62" w:rsidP="00C75074">
            <w:pPr>
              <w:rPr>
                <w:b/>
                <w:bCs/>
                <w:sz w:val="20"/>
                <w:szCs w:val="18"/>
                <w:lang w:val="en-US"/>
              </w:rPr>
            </w:pPr>
            <w:r w:rsidRPr="006519D4">
              <w:rPr>
                <w:b/>
                <w:bCs/>
                <w:sz w:val="20"/>
                <w:szCs w:val="18"/>
                <w:lang w:val="en-US"/>
              </w:rPr>
              <w:lastRenderedPageBreak/>
              <w:t>Denmark</w:t>
            </w:r>
          </w:p>
        </w:tc>
        <w:tc>
          <w:tcPr>
            <w:tcW w:w="3686" w:type="dxa"/>
          </w:tcPr>
          <w:p w14:paraId="781269B2"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756DCE0B" w14:textId="77777777" w:rsidR="00375B62" w:rsidRDefault="00375B62" w:rsidP="00C75074">
            <w:pPr>
              <w:rPr>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65 (67 for those who had reached the age of 60 on 1.7.1999)</w:t>
            </w:r>
          </w:p>
          <w:p w14:paraId="108669EB"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0F9A21D5" w14:textId="77777777" w:rsidR="00375B62" w:rsidRPr="00042A1F" w:rsidRDefault="00375B62" w:rsidP="00C75074">
            <w:pPr>
              <w:rPr>
                <w:sz w:val="20"/>
                <w:szCs w:val="18"/>
                <w:lang w:val="en-US"/>
              </w:rPr>
            </w:pPr>
            <w:r>
              <w:rPr>
                <w:sz w:val="20"/>
                <w:szCs w:val="18"/>
                <w:lang w:val="en-US"/>
              </w:rPr>
              <w:t>Not applicable</w:t>
            </w:r>
          </w:p>
        </w:tc>
        <w:tc>
          <w:tcPr>
            <w:tcW w:w="3680" w:type="dxa"/>
          </w:tcPr>
          <w:p w14:paraId="2710AA78"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45687903" w14:textId="77777777" w:rsidR="00375B62" w:rsidRDefault="00375B62" w:rsidP="00C75074">
            <w:pPr>
              <w:rPr>
                <w:i/>
                <w:iCs/>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65 (67 for those who had reached the age of 60 on 1.7.1999)</w:t>
            </w:r>
            <w:r w:rsidRPr="00042A1F">
              <w:rPr>
                <w:i/>
                <w:iCs/>
                <w:sz w:val="20"/>
                <w:szCs w:val="18"/>
                <w:lang w:val="en-US"/>
              </w:rPr>
              <w:t xml:space="preserve"> </w:t>
            </w:r>
          </w:p>
          <w:p w14:paraId="53F74380"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4FE5766B" w14:textId="77777777" w:rsidR="00375B62" w:rsidRPr="00042A1F" w:rsidRDefault="00375B62" w:rsidP="00C75074">
            <w:pPr>
              <w:rPr>
                <w:sz w:val="20"/>
                <w:szCs w:val="18"/>
                <w:lang w:val="en-US"/>
              </w:rPr>
            </w:pPr>
            <w:r>
              <w:rPr>
                <w:sz w:val="20"/>
                <w:szCs w:val="18"/>
                <w:lang w:val="en-US"/>
              </w:rPr>
              <w:t>Not applicable</w:t>
            </w:r>
          </w:p>
        </w:tc>
      </w:tr>
      <w:tr w:rsidR="00375B62" w:rsidRPr="00042A1F" w14:paraId="7AF0A0EB" w14:textId="77777777" w:rsidTr="00C75074">
        <w:trPr>
          <w:jc w:val="center"/>
        </w:trPr>
        <w:tc>
          <w:tcPr>
            <w:tcW w:w="1696" w:type="dxa"/>
          </w:tcPr>
          <w:p w14:paraId="69F00981" w14:textId="77777777" w:rsidR="00375B62" w:rsidRPr="006519D4" w:rsidRDefault="00375B62" w:rsidP="00C75074">
            <w:pPr>
              <w:rPr>
                <w:b/>
                <w:bCs/>
                <w:sz w:val="20"/>
                <w:szCs w:val="18"/>
                <w:lang w:val="en-US"/>
              </w:rPr>
            </w:pPr>
            <w:r w:rsidRPr="006519D4">
              <w:rPr>
                <w:b/>
                <w:bCs/>
                <w:sz w:val="20"/>
                <w:szCs w:val="18"/>
                <w:lang w:val="en-US"/>
              </w:rPr>
              <w:t>Estonia</w:t>
            </w:r>
            <w:r>
              <w:rPr>
                <w:b/>
                <w:bCs/>
                <w:sz w:val="20"/>
                <w:szCs w:val="18"/>
                <w:lang w:val="en-US"/>
              </w:rPr>
              <w:t>*</w:t>
            </w:r>
          </w:p>
        </w:tc>
        <w:tc>
          <w:tcPr>
            <w:tcW w:w="3686" w:type="dxa"/>
          </w:tcPr>
          <w:p w14:paraId="38A98EC1"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5BD64360" w14:textId="77777777" w:rsidR="00375B62" w:rsidRDefault="00375B62" w:rsidP="00C75074">
            <w:pPr>
              <w:rPr>
                <w:sz w:val="20"/>
                <w:szCs w:val="18"/>
                <w:lang w:val="en-US"/>
              </w:rPr>
            </w:pPr>
            <w:r w:rsidRPr="003C4185">
              <w:rPr>
                <w:i/>
                <w:iCs/>
                <w:sz w:val="20"/>
                <w:szCs w:val="18"/>
                <w:lang w:val="en-US"/>
              </w:rPr>
              <w:t>Age:</w:t>
            </w:r>
            <w:r>
              <w:rPr>
                <w:sz w:val="20"/>
                <w:szCs w:val="18"/>
                <w:lang w:val="en-US"/>
              </w:rPr>
              <w:t xml:space="preserve"> 63 for males; 61 for females</w:t>
            </w:r>
          </w:p>
          <w:p w14:paraId="45E39BBB" w14:textId="77777777" w:rsidR="00375B62" w:rsidRDefault="00375B62" w:rsidP="00C75074">
            <w:pPr>
              <w:rPr>
                <w:sz w:val="20"/>
                <w:szCs w:val="18"/>
                <w:lang w:val="en-US"/>
              </w:rPr>
            </w:pPr>
            <w:r w:rsidRPr="003C4185">
              <w:rPr>
                <w:i/>
                <w:iCs/>
                <w:sz w:val="20"/>
                <w:szCs w:val="18"/>
                <w:lang w:val="en-US"/>
              </w:rPr>
              <w:t>Contributions:</w:t>
            </w:r>
            <w:r>
              <w:rPr>
                <w:sz w:val="20"/>
                <w:szCs w:val="18"/>
                <w:lang w:val="en-US"/>
              </w:rPr>
              <w:t xml:space="preserve"> 15 years</w:t>
            </w:r>
          </w:p>
          <w:p w14:paraId="47DA3750"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1988E4DC" w14:textId="77777777" w:rsidR="00375B62" w:rsidRDefault="00375B62" w:rsidP="00C75074">
            <w:pPr>
              <w:rPr>
                <w:sz w:val="20"/>
                <w:szCs w:val="18"/>
                <w:lang w:val="en-US"/>
              </w:rPr>
            </w:pPr>
            <w:r w:rsidRPr="003C4185">
              <w:rPr>
                <w:i/>
                <w:iCs/>
                <w:sz w:val="20"/>
                <w:szCs w:val="18"/>
                <w:lang w:val="en-US"/>
              </w:rPr>
              <w:t>Age:</w:t>
            </w:r>
            <w:r>
              <w:rPr>
                <w:sz w:val="20"/>
                <w:szCs w:val="18"/>
                <w:lang w:val="en-US"/>
              </w:rPr>
              <w:t xml:space="preserve"> up to 3 years before the standard pension age</w:t>
            </w:r>
          </w:p>
          <w:p w14:paraId="33C09BDF" w14:textId="77777777" w:rsidR="00375B62" w:rsidRPr="00042A1F" w:rsidRDefault="00375B62" w:rsidP="00C75074">
            <w:pPr>
              <w:rPr>
                <w:sz w:val="20"/>
                <w:szCs w:val="18"/>
                <w:lang w:val="en-US"/>
              </w:rPr>
            </w:pPr>
            <w:r w:rsidRPr="003C4185">
              <w:rPr>
                <w:i/>
                <w:iCs/>
                <w:sz w:val="20"/>
                <w:szCs w:val="18"/>
                <w:lang w:val="en-US"/>
              </w:rPr>
              <w:t>Contributions:</w:t>
            </w:r>
            <w:r>
              <w:rPr>
                <w:sz w:val="20"/>
                <w:szCs w:val="18"/>
                <w:lang w:val="en-US"/>
              </w:rPr>
              <w:t xml:space="preserve"> 15 years</w:t>
            </w:r>
          </w:p>
        </w:tc>
        <w:tc>
          <w:tcPr>
            <w:tcW w:w="3680" w:type="dxa"/>
          </w:tcPr>
          <w:p w14:paraId="7F288C94"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51A61069" w14:textId="77777777" w:rsidR="00375B62" w:rsidRDefault="00375B62" w:rsidP="00C75074">
            <w:pPr>
              <w:rPr>
                <w:sz w:val="20"/>
                <w:szCs w:val="18"/>
                <w:lang w:val="en-US"/>
              </w:rPr>
            </w:pPr>
            <w:r w:rsidRPr="003C4185">
              <w:rPr>
                <w:i/>
                <w:iCs/>
                <w:sz w:val="20"/>
                <w:szCs w:val="18"/>
                <w:lang w:val="en-US"/>
              </w:rPr>
              <w:t>Age:</w:t>
            </w:r>
            <w:r>
              <w:rPr>
                <w:sz w:val="20"/>
                <w:szCs w:val="18"/>
                <w:lang w:val="en-US"/>
              </w:rPr>
              <w:t xml:space="preserve"> 63 for males; 62 and 6 months for females</w:t>
            </w:r>
          </w:p>
          <w:p w14:paraId="6AD075B7" w14:textId="77777777" w:rsidR="00375B62" w:rsidRDefault="00375B62" w:rsidP="00C75074">
            <w:pPr>
              <w:rPr>
                <w:sz w:val="20"/>
                <w:szCs w:val="18"/>
                <w:lang w:val="en-US"/>
              </w:rPr>
            </w:pPr>
            <w:r w:rsidRPr="003C4185">
              <w:rPr>
                <w:i/>
                <w:iCs/>
                <w:sz w:val="20"/>
                <w:szCs w:val="18"/>
                <w:lang w:val="en-US"/>
              </w:rPr>
              <w:t>Contributions:</w:t>
            </w:r>
            <w:r>
              <w:rPr>
                <w:sz w:val="20"/>
                <w:szCs w:val="18"/>
                <w:lang w:val="en-US"/>
              </w:rPr>
              <w:t xml:space="preserve"> 15 years</w:t>
            </w:r>
          </w:p>
          <w:p w14:paraId="5A40EB0F" w14:textId="77777777" w:rsidR="00375B62" w:rsidRDefault="00375B62" w:rsidP="00C75074">
            <w:pPr>
              <w:rPr>
                <w:i/>
                <w:iCs/>
                <w:sz w:val="20"/>
                <w:szCs w:val="18"/>
                <w:u w:val="single"/>
                <w:lang w:val="en-US"/>
              </w:rPr>
            </w:pPr>
            <w:r w:rsidRPr="00EE03D1">
              <w:rPr>
                <w:i/>
                <w:iCs/>
                <w:sz w:val="20"/>
                <w:szCs w:val="18"/>
                <w:u w:val="single"/>
                <w:lang w:val="en-US"/>
              </w:rPr>
              <w:t>Early pension</w:t>
            </w:r>
          </w:p>
          <w:p w14:paraId="078688C7" w14:textId="77777777" w:rsidR="00375B62" w:rsidRDefault="00375B62" w:rsidP="00C75074">
            <w:pPr>
              <w:rPr>
                <w:sz w:val="20"/>
                <w:szCs w:val="18"/>
                <w:lang w:val="en-US"/>
              </w:rPr>
            </w:pPr>
            <w:r w:rsidRPr="003C4185">
              <w:rPr>
                <w:i/>
                <w:iCs/>
                <w:sz w:val="20"/>
                <w:szCs w:val="18"/>
                <w:lang w:val="en-US"/>
              </w:rPr>
              <w:t>Age:</w:t>
            </w:r>
            <w:r>
              <w:rPr>
                <w:sz w:val="20"/>
                <w:szCs w:val="18"/>
                <w:lang w:val="en-US"/>
              </w:rPr>
              <w:t xml:space="preserve"> up to 3 years before the standard pension age</w:t>
            </w:r>
          </w:p>
          <w:p w14:paraId="4F39E41A" w14:textId="77777777" w:rsidR="00375B62" w:rsidRPr="00AE67F5" w:rsidRDefault="00375B62" w:rsidP="00C75074">
            <w:pPr>
              <w:rPr>
                <w:i/>
                <w:iCs/>
                <w:sz w:val="20"/>
                <w:szCs w:val="18"/>
                <w:u w:val="single"/>
                <w:lang w:val="en-US"/>
              </w:rPr>
            </w:pPr>
            <w:r w:rsidRPr="003C4185">
              <w:rPr>
                <w:i/>
                <w:iCs/>
                <w:sz w:val="20"/>
                <w:szCs w:val="18"/>
                <w:lang w:val="en-US"/>
              </w:rPr>
              <w:t>Contributions:</w:t>
            </w:r>
            <w:r>
              <w:rPr>
                <w:sz w:val="20"/>
                <w:szCs w:val="18"/>
                <w:lang w:val="en-US"/>
              </w:rPr>
              <w:t xml:space="preserve"> 15 years</w:t>
            </w:r>
          </w:p>
        </w:tc>
      </w:tr>
      <w:tr w:rsidR="00375B62" w:rsidRPr="00607129" w14:paraId="23A0606F" w14:textId="77777777" w:rsidTr="00C75074">
        <w:trPr>
          <w:jc w:val="center"/>
        </w:trPr>
        <w:tc>
          <w:tcPr>
            <w:tcW w:w="1696" w:type="dxa"/>
          </w:tcPr>
          <w:p w14:paraId="7C5A51A7" w14:textId="77777777" w:rsidR="00375B62" w:rsidRPr="006519D4" w:rsidRDefault="00375B62" w:rsidP="00C75074">
            <w:pPr>
              <w:rPr>
                <w:b/>
                <w:bCs/>
                <w:sz w:val="20"/>
                <w:szCs w:val="18"/>
                <w:lang w:val="en-US"/>
              </w:rPr>
            </w:pPr>
            <w:r w:rsidRPr="006519D4">
              <w:rPr>
                <w:b/>
                <w:bCs/>
                <w:sz w:val="20"/>
                <w:szCs w:val="18"/>
                <w:lang w:val="en-US"/>
              </w:rPr>
              <w:t>France</w:t>
            </w:r>
            <w:r>
              <w:rPr>
                <w:b/>
                <w:bCs/>
                <w:sz w:val="20"/>
                <w:szCs w:val="18"/>
                <w:lang w:val="en-US"/>
              </w:rPr>
              <w:t>*</w:t>
            </w:r>
          </w:p>
        </w:tc>
        <w:tc>
          <w:tcPr>
            <w:tcW w:w="3686" w:type="dxa"/>
          </w:tcPr>
          <w:p w14:paraId="2FFB5E4B"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595D2901" w14:textId="77777777" w:rsidR="00375B62" w:rsidRPr="00F03DCA" w:rsidRDefault="00375B62" w:rsidP="00C75074">
            <w:pPr>
              <w:rPr>
                <w:i/>
                <w:iCs/>
                <w:sz w:val="20"/>
                <w:szCs w:val="18"/>
                <w:lang w:val="en-US"/>
              </w:rPr>
            </w:pPr>
            <w:r w:rsidRPr="00F03DCA">
              <w:rPr>
                <w:i/>
                <w:iCs/>
                <w:sz w:val="20"/>
                <w:szCs w:val="18"/>
                <w:lang w:val="en-US"/>
              </w:rPr>
              <w:t>Age:</w:t>
            </w:r>
          </w:p>
          <w:p w14:paraId="65FAE952" w14:textId="77777777" w:rsidR="00375B62" w:rsidRPr="003C4185" w:rsidRDefault="00375B62" w:rsidP="00C75074">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completed: 60 for persons born before 1 July 1951. As of 1 July 2011, gradual increase by four months per birth year to reach 62 for persons born in 1956 or later</w:t>
            </w:r>
            <w:r>
              <w:rPr>
                <w:sz w:val="20"/>
                <w:szCs w:val="18"/>
                <w:lang w:val="en-US"/>
              </w:rPr>
              <w:t>.</w:t>
            </w:r>
            <w:r w:rsidRPr="003C4185">
              <w:rPr>
                <w:sz w:val="20"/>
                <w:szCs w:val="18"/>
                <w:lang w:val="en-US"/>
              </w:rPr>
              <w:t xml:space="preserve"> </w:t>
            </w:r>
          </w:p>
          <w:p w14:paraId="65D5E673" w14:textId="77777777" w:rsidR="00375B62" w:rsidRDefault="00375B62" w:rsidP="00C75074">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not completed: 65 for persons born before 1 July 1951. As of 1 July 2011, gradual increase </w:t>
            </w:r>
            <w:r>
              <w:rPr>
                <w:sz w:val="20"/>
                <w:szCs w:val="18"/>
                <w:lang w:val="en-US"/>
              </w:rPr>
              <w:t>by</w:t>
            </w:r>
            <w:r w:rsidRPr="003C4185">
              <w:rPr>
                <w:sz w:val="20"/>
                <w:szCs w:val="18"/>
                <w:lang w:val="en-US"/>
              </w:rPr>
              <w:t xml:space="preserve"> 4 month per birth year to reach 67 for persons born in 1956 or later.  </w:t>
            </w:r>
          </w:p>
          <w:p w14:paraId="59F6A6B0" w14:textId="77777777" w:rsidR="00375B62" w:rsidRPr="00F03DCA" w:rsidRDefault="00375B62" w:rsidP="00C75074">
            <w:pPr>
              <w:rPr>
                <w:i/>
                <w:iCs/>
                <w:sz w:val="20"/>
                <w:szCs w:val="18"/>
                <w:lang w:val="en-US"/>
              </w:rPr>
            </w:pPr>
            <w:r w:rsidRPr="00F03DCA">
              <w:rPr>
                <w:i/>
                <w:iCs/>
                <w:sz w:val="20"/>
                <w:szCs w:val="18"/>
                <w:lang w:val="en-US"/>
              </w:rPr>
              <w:t>Contributions:</w:t>
            </w:r>
          </w:p>
          <w:p w14:paraId="666590C4" w14:textId="77777777" w:rsidR="00375B62" w:rsidRDefault="00375B62" w:rsidP="00C75074">
            <w:pPr>
              <w:rPr>
                <w:sz w:val="20"/>
                <w:szCs w:val="18"/>
                <w:lang w:val="en-US"/>
              </w:rPr>
            </w:pPr>
            <w:r>
              <w:rPr>
                <w:sz w:val="20"/>
                <w:szCs w:val="18"/>
                <w:lang w:val="en-US"/>
              </w:rPr>
              <w:t>D</w:t>
            </w:r>
            <w:r w:rsidRPr="00F03DCA">
              <w:rPr>
                <w:sz w:val="20"/>
                <w:szCs w:val="18"/>
                <w:lang w:val="en-US"/>
              </w:rPr>
              <w:t>etermined according to the birth year of the person concerned</w:t>
            </w:r>
            <w:r>
              <w:rPr>
                <w:sz w:val="20"/>
                <w:szCs w:val="18"/>
                <w:lang w:val="en-US"/>
              </w:rPr>
              <w:t xml:space="preserve"> - </w:t>
            </w:r>
            <w:r w:rsidRPr="00F03DCA">
              <w:rPr>
                <w:sz w:val="20"/>
                <w:szCs w:val="18"/>
                <w:lang w:val="en-US"/>
              </w:rPr>
              <w:t>1949: 160 quarters, 1952: 164 quarters</w:t>
            </w:r>
          </w:p>
          <w:p w14:paraId="616F9F72"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1244B601" w14:textId="77777777" w:rsidR="00375B62" w:rsidRPr="00042A1F" w:rsidRDefault="00375B62" w:rsidP="00C75074">
            <w:pPr>
              <w:rPr>
                <w:sz w:val="20"/>
                <w:szCs w:val="18"/>
                <w:lang w:val="en-US"/>
              </w:rPr>
            </w:pPr>
            <w:r w:rsidRPr="00AE67F5">
              <w:rPr>
                <w:i/>
                <w:iCs/>
                <w:sz w:val="20"/>
                <w:szCs w:val="18"/>
                <w:lang w:val="en-US"/>
              </w:rPr>
              <w:t>Age:</w:t>
            </w:r>
            <w:r>
              <w:rPr>
                <w:sz w:val="20"/>
                <w:szCs w:val="18"/>
                <w:lang w:val="en-US"/>
              </w:rPr>
              <w:t xml:space="preserve"> 55-57 according to a range of conditions, including the applicable scheme, </w:t>
            </w:r>
            <w:r w:rsidRPr="00AE67F5">
              <w:rPr>
                <w:sz w:val="20"/>
                <w:szCs w:val="18"/>
                <w:lang w:val="en-US"/>
              </w:rPr>
              <w:t>the year of birth</w:t>
            </w:r>
            <w:r>
              <w:rPr>
                <w:sz w:val="20"/>
                <w:szCs w:val="18"/>
                <w:lang w:val="en-US"/>
              </w:rPr>
              <w:t>,</w:t>
            </w:r>
            <w:r w:rsidRPr="00AE67F5">
              <w:rPr>
                <w:sz w:val="20"/>
                <w:szCs w:val="18"/>
                <w:lang w:val="en-US"/>
              </w:rPr>
              <w:t xml:space="preserve"> the age at commencement of activity</w:t>
            </w:r>
            <w:r>
              <w:rPr>
                <w:sz w:val="20"/>
                <w:szCs w:val="18"/>
                <w:lang w:val="en-US"/>
              </w:rPr>
              <w:t>,</w:t>
            </w:r>
            <w:r w:rsidRPr="00AE67F5">
              <w:rPr>
                <w:sz w:val="20"/>
                <w:szCs w:val="18"/>
                <w:lang w:val="en-US"/>
              </w:rPr>
              <w:t xml:space="preserve"> the duration of contributions</w:t>
            </w:r>
          </w:p>
        </w:tc>
        <w:tc>
          <w:tcPr>
            <w:tcW w:w="3680" w:type="dxa"/>
          </w:tcPr>
          <w:p w14:paraId="7106F2D1"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329E2D71" w14:textId="77777777" w:rsidR="00375B62" w:rsidRPr="00F03DCA" w:rsidRDefault="00375B62" w:rsidP="00C75074">
            <w:pPr>
              <w:rPr>
                <w:i/>
                <w:iCs/>
                <w:sz w:val="20"/>
                <w:szCs w:val="18"/>
                <w:lang w:val="en-US"/>
              </w:rPr>
            </w:pPr>
            <w:r w:rsidRPr="00F03DCA">
              <w:rPr>
                <w:i/>
                <w:iCs/>
                <w:sz w:val="20"/>
                <w:szCs w:val="18"/>
                <w:lang w:val="en-US"/>
              </w:rPr>
              <w:t>Age:</w:t>
            </w:r>
          </w:p>
          <w:p w14:paraId="79422914" w14:textId="77777777" w:rsidR="00375B62" w:rsidRPr="003C4185" w:rsidRDefault="00375B62" w:rsidP="00C75074">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completed: 60 for persons born before 1 July 1951. As of 1 July 2011, gradual increase by four months per birth year to reach 62 for persons born in 195</w:t>
            </w:r>
            <w:r>
              <w:rPr>
                <w:sz w:val="20"/>
                <w:szCs w:val="18"/>
                <w:lang w:val="en-US"/>
              </w:rPr>
              <w:t>5</w:t>
            </w:r>
            <w:r w:rsidRPr="003C4185">
              <w:rPr>
                <w:sz w:val="20"/>
                <w:szCs w:val="18"/>
                <w:lang w:val="en-US"/>
              </w:rPr>
              <w:t xml:space="preserve"> or later. </w:t>
            </w:r>
          </w:p>
          <w:p w14:paraId="7A2EED15" w14:textId="77777777" w:rsidR="00375B62" w:rsidRDefault="00375B62" w:rsidP="00C75074">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not completed: 65 for persons born before 1 July 1951. As of 1 July 2011, gradual increase </w:t>
            </w:r>
            <w:r>
              <w:rPr>
                <w:sz w:val="20"/>
                <w:szCs w:val="18"/>
                <w:lang w:val="en-US"/>
              </w:rPr>
              <w:t>by</w:t>
            </w:r>
            <w:r w:rsidRPr="003C4185">
              <w:rPr>
                <w:sz w:val="20"/>
                <w:szCs w:val="18"/>
                <w:lang w:val="en-US"/>
              </w:rPr>
              <w:t xml:space="preserve"> </w:t>
            </w:r>
            <w:r>
              <w:rPr>
                <w:sz w:val="20"/>
                <w:szCs w:val="18"/>
                <w:lang w:val="en-US"/>
              </w:rPr>
              <w:t>5</w:t>
            </w:r>
            <w:r w:rsidRPr="003C4185">
              <w:rPr>
                <w:sz w:val="20"/>
                <w:szCs w:val="18"/>
                <w:lang w:val="en-US"/>
              </w:rPr>
              <w:t xml:space="preserve"> month per birth year to reach 67 for persons born in 195</w:t>
            </w:r>
            <w:r>
              <w:rPr>
                <w:sz w:val="20"/>
                <w:szCs w:val="18"/>
                <w:lang w:val="en-US"/>
              </w:rPr>
              <w:t>5</w:t>
            </w:r>
            <w:r w:rsidRPr="003C4185">
              <w:rPr>
                <w:sz w:val="20"/>
                <w:szCs w:val="18"/>
                <w:lang w:val="en-US"/>
              </w:rPr>
              <w:t xml:space="preserve"> or later.  </w:t>
            </w:r>
          </w:p>
          <w:p w14:paraId="754A3264" w14:textId="77777777" w:rsidR="00375B62" w:rsidRPr="00F03DCA" w:rsidRDefault="00375B62" w:rsidP="00C75074">
            <w:pPr>
              <w:rPr>
                <w:i/>
                <w:iCs/>
                <w:sz w:val="20"/>
                <w:szCs w:val="18"/>
                <w:lang w:val="en-US"/>
              </w:rPr>
            </w:pPr>
            <w:r w:rsidRPr="00F03DCA">
              <w:rPr>
                <w:i/>
                <w:iCs/>
                <w:sz w:val="20"/>
                <w:szCs w:val="18"/>
                <w:lang w:val="en-US"/>
              </w:rPr>
              <w:t>Contributions:</w:t>
            </w:r>
          </w:p>
          <w:p w14:paraId="3A7C1898" w14:textId="77777777" w:rsidR="00375B62" w:rsidRDefault="00375B62" w:rsidP="00C75074">
            <w:pPr>
              <w:rPr>
                <w:sz w:val="20"/>
                <w:szCs w:val="18"/>
                <w:lang w:val="en-US"/>
              </w:rPr>
            </w:pPr>
            <w:r>
              <w:rPr>
                <w:sz w:val="20"/>
                <w:szCs w:val="18"/>
                <w:lang w:val="en-US"/>
              </w:rPr>
              <w:t>D</w:t>
            </w:r>
            <w:r w:rsidRPr="00F03DCA">
              <w:rPr>
                <w:sz w:val="20"/>
                <w:szCs w:val="18"/>
                <w:lang w:val="en-US"/>
              </w:rPr>
              <w:t>etermined according to the birth year of the person concerned</w:t>
            </w:r>
            <w:r>
              <w:rPr>
                <w:sz w:val="20"/>
                <w:szCs w:val="18"/>
                <w:lang w:val="en-US"/>
              </w:rPr>
              <w:t xml:space="preserve"> - </w:t>
            </w:r>
            <w:r w:rsidRPr="00F03DCA">
              <w:rPr>
                <w:sz w:val="20"/>
                <w:szCs w:val="18"/>
                <w:lang w:val="en-US"/>
              </w:rPr>
              <w:t>1952: 164 quarters; 1953 and 1954: 165 quarters, 1955 and 1956: 166 quarters</w:t>
            </w:r>
          </w:p>
          <w:p w14:paraId="45C85935"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321325DD" w14:textId="77777777" w:rsidR="00375B62" w:rsidRPr="00042A1F" w:rsidRDefault="00375B62" w:rsidP="00C75074">
            <w:pPr>
              <w:rPr>
                <w:sz w:val="20"/>
                <w:szCs w:val="18"/>
                <w:lang w:val="en-US"/>
              </w:rPr>
            </w:pPr>
            <w:r w:rsidRPr="00AE67F5">
              <w:rPr>
                <w:i/>
                <w:iCs/>
                <w:sz w:val="20"/>
                <w:szCs w:val="18"/>
                <w:lang w:val="en-US"/>
              </w:rPr>
              <w:t>Age:</w:t>
            </w:r>
            <w:r>
              <w:rPr>
                <w:sz w:val="20"/>
                <w:szCs w:val="18"/>
                <w:lang w:val="en-US"/>
              </w:rPr>
              <w:t xml:space="preserve"> 55-57 according to a range of conditions, including the applicable scheme, </w:t>
            </w:r>
            <w:r w:rsidRPr="00AE67F5">
              <w:rPr>
                <w:sz w:val="20"/>
                <w:szCs w:val="18"/>
                <w:lang w:val="en-US"/>
              </w:rPr>
              <w:t>the year of birth</w:t>
            </w:r>
            <w:r>
              <w:rPr>
                <w:sz w:val="20"/>
                <w:szCs w:val="18"/>
                <w:lang w:val="en-US"/>
              </w:rPr>
              <w:t>,</w:t>
            </w:r>
            <w:r w:rsidRPr="00AE67F5">
              <w:rPr>
                <w:sz w:val="20"/>
                <w:szCs w:val="18"/>
                <w:lang w:val="en-US"/>
              </w:rPr>
              <w:t xml:space="preserve"> the age at commencement of activity</w:t>
            </w:r>
            <w:r>
              <w:rPr>
                <w:sz w:val="20"/>
                <w:szCs w:val="18"/>
                <w:lang w:val="en-US"/>
              </w:rPr>
              <w:t>,</w:t>
            </w:r>
            <w:r w:rsidRPr="00AE67F5">
              <w:rPr>
                <w:sz w:val="20"/>
                <w:szCs w:val="18"/>
                <w:lang w:val="en-US"/>
              </w:rPr>
              <w:t xml:space="preserve"> the duration of contributions</w:t>
            </w:r>
          </w:p>
        </w:tc>
      </w:tr>
      <w:tr w:rsidR="00375B62" w:rsidRPr="00607129" w14:paraId="04532F1D" w14:textId="77777777" w:rsidTr="00C75074">
        <w:trPr>
          <w:jc w:val="center"/>
        </w:trPr>
        <w:tc>
          <w:tcPr>
            <w:tcW w:w="1696" w:type="dxa"/>
          </w:tcPr>
          <w:p w14:paraId="5AA0514C" w14:textId="77777777" w:rsidR="00375B62" w:rsidRPr="006519D4" w:rsidRDefault="00375B62" w:rsidP="00C75074">
            <w:pPr>
              <w:rPr>
                <w:b/>
                <w:bCs/>
                <w:sz w:val="20"/>
                <w:szCs w:val="18"/>
                <w:lang w:val="en-US"/>
              </w:rPr>
            </w:pPr>
            <w:r>
              <w:rPr>
                <w:b/>
                <w:bCs/>
                <w:sz w:val="20"/>
                <w:szCs w:val="18"/>
                <w:lang w:val="en-US"/>
              </w:rPr>
              <w:t>Germany*</w:t>
            </w:r>
          </w:p>
        </w:tc>
        <w:tc>
          <w:tcPr>
            <w:tcW w:w="3686" w:type="dxa"/>
          </w:tcPr>
          <w:p w14:paraId="535BBBAE"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013BF1B5" w14:textId="77777777" w:rsidR="00375B62" w:rsidRPr="00C73041" w:rsidRDefault="00375B62" w:rsidP="00C75074">
            <w:pPr>
              <w:rPr>
                <w:i/>
                <w:iCs/>
                <w:sz w:val="20"/>
                <w:szCs w:val="18"/>
                <w:lang w:val="en-US"/>
              </w:rPr>
            </w:pPr>
            <w:r>
              <w:rPr>
                <w:i/>
                <w:iCs/>
                <w:sz w:val="20"/>
                <w:szCs w:val="18"/>
                <w:lang w:val="en-US"/>
              </w:rPr>
              <w:t xml:space="preserve">Age: </w:t>
            </w:r>
            <w:r w:rsidRPr="00375825">
              <w:rPr>
                <w:sz w:val="20"/>
                <w:szCs w:val="18"/>
                <w:lang w:val="en-US"/>
              </w:rPr>
              <w:t>65</w:t>
            </w:r>
          </w:p>
          <w:p w14:paraId="73B46B04" w14:textId="77777777" w:rsidR="00375B62" w:rsidRDefault="00375B62" w:rsidP="00C75074">
            <w:pPr>
              <w:rPr>
                <w:sz w:val="20"/>
                <w:szCs w:val="18"/>
                <w:lang w:val="en-US"/>
              </w:rPr>
            </w:pPr>
            <w:r>
              <w:rPr>
                <w:i/>
                <w:iCs/>
                <w:sz w:val="20"/>
                <w:szCs w:val="18"/>
                <w:lang w:val="en-US"/>
              </w:rPr>
              <w:t>Contributions:</w:t>
            </w:r>
            <w:r w:rsidRPr="00375825">
              <w:rPr>
                <w:sz w:val="20"/>
                <w:szCs w:val="18"/>
                <w:lang w:val="en-US"/>
              </w:rPr>
              <w:t xml:space="preserve"> 5 years</w:t>
            </w:r>
          </w:p>
          <w:p w14:paraId="6B7A767B"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542045FE" w14:textId="77777777" w:rsidR="00375B62" w:rsidRPr="00F03DCA" w:rsidRDefault="00375B62" w:rsidP="00C75074">
            <w:pPr>
              <w:rPr>
                <w:i/>
                <w:iCs/>
                <w:sz w:val="20"/>
                <w:szCs w:val="18"/>
                <w:lang w:val="en-US"/>
              </w:rPr>
            </w:pPr>
            <w:r>
              <w:rPr>
                <w:i/>
                <w:iCs/>
                <w:sz w:val="20"/>
                <w:szCs w:val="18"/>
                <w:lang w:val="en-US"/>
              </w:rPr>
              <w:t xml:space="preserve">Age and contributions: </w:t>
            </w:r>
            <w:r w:rsidRPr="00BE575E">
              <w:rPr>
                <w:sz w:val="20"/>
                <w:szCs w:val="18"/>
                <w:lang w:val="en-US"/>
              </w:rPr>
              <w:t>63 if 35 years of contributions</w:t>
            </w:r>
            <w:r>
              <w:rPr>
                <w:sz w:val="20"/>
                <w:szCs w:val="18"/>
                <w:lang w:val="en-US"/>
              </w:rPr>
              <w:t>;</w:t>
            </w:r>
            <w:r w:rsidRPr="00BE575E">
              <w:rPr>
                <w:sz w:val="20"/>
                <w:szCs w:val="18"/>
                <w:lang w:val="en-US"/>
              </w:rPr>
              <w:t xml:space="preserve"> 60 for women born before 1952 if 15 years of contributions</w:t>
            </w:r>
          </w:p>
        </w:tc>
        <w:tc>
          <w:tcPr>
            <w:tcW w:w="3680" w:type="dxa"/>
          </w:tcPr>
          <w:p w14:paraId="7529FE1B"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67065408" w14:textId="77777777" w:rsidR="00375B62" w:rsidRDefault="00375B62" w:rsidP="00C75074">
            <w:pPr>
              <w:rPr>
                <w:sz w:val="20"/>
                <w:szCs w:val="18"/>
                <w:lang w:val="en-US"/>
              </w:rPr>
            </w:pPr>
            <w:r>
              <w:rPr>
                <w:i/>
                <w:iCs/>
                <w:sz w:val="20"/>
                <w:szCs w:val="18"/>
                <w:lang w:val="en-US"/>
              </w:rPr>
              <w:t xml:space="preserve">Age: </w:t>
            </w:r>
            <w:r w:rsidRPr="00375825">
              <w:rPr>
                <w:sz w:val="20"/>
                <w:szCs w:val="18"/>
                <w:lang w:val="en-US"/>
              </w:rPr>
              <w:t>67 if born after 1963;</w:t>
            </w:r>
            <w:r w:rsidRPr="00375825">
              <w:rPr>
                <w:i/>
                <w:iCs/>
                <w:sz w:val="20"/>
                <w:szCs w:val="18"/>
                <w:lang w:val="en-US"/>
              </w:rPr>
              <w:t xml:space="preserve"> </w:t>
            </w:r>
            <w:r w:rsidRPr="00375825">
              <w:rPr>
                <w:sz w:val="20"/>
                <w:szCs w:val="18"/>
                <w:lang w:val="en-US"/>
              </w:rPr>
              <w:t>65 and 2 months if born after 1947</w:t>
            </w:r>
          </w:p>
          <w:p w14:paraId="78D2AB44" w14:textId="77777777" w:rsidR="00375B62" w:rsidRDefault="00375B62" w:rsidP="00C75074">
            <w:pPr>
              <w:rPr>
                <w:sz w:val="20"/>
                <w:szCs w:val="18"/>
                <w:lang w:val="en-US"/>
              </w:rPr>
            </w:pPr>
            <w:r>
              <w:rPr>
                <w:i/>
                <w:iCs/>
                <w:sz w:val="20"/>
                <w:szCs w:val="18"/>
                <w:lang w:val="en-US"/>
              </w:rPr>
              <w:t>Contributions:</w:t>
            </w:r>
            <w:r w:rsidRPr="00375825">
              <w:rPr>
                <w:sz w:val="20"/>
                <w:szCs w:val="18"/>
                <w:lang w:val="en-US"/>
              </w:rPr>
              <w:t xml:space="preserve"> 5 years</w:t>
            </w:r>
          </w:p>
          <w:p w14:paraId="45015347" w14:textId="77777777" w:rsidR="00375B62" w:rsidRDefault="00375B62" w:rsidP="00C75074">
            <w:pPr>
              <w:rPr>
                <w:i/>
                <w:iCs/>
                <w:sz w:val="20"/>
                <w:szCs w:val="18"/>
                <w:u w:val="single"/>
                <w:lang w:val="en-US"/>
              </w:rPr>
            </w:pPr>
            <w:r w:rsidRPr="00EE03D1">
              <w:rPr>
                <w:i/>
                <w:iCs/>
                <w:sz w:val="20"/>
                <w:szCs w:val="18"/>
                <w:u w:val="single"/>
                <w:lang w:val="en-US"/>
              </w:rPr>
              <w:t>Early pension</w:t>
            </w:r>
          </w:p>
          <w:p w14:paraId="5EE4A322" w14:textId="77777777" w:rsidR="00375B62" w:rsidRPr="002A73C4" w:rsidRDefault="00375B62" w:rsidP="00C75074">
            <w:pPr>
              <w:rPr>
                <w:i/>
                <w:iCs/>
                <w:sz w:val="20"/>
                <w:szCs w:val="18"/>
                <w:u w:val="single"/>
                <w:lang w:val="en-US"/>
              </w:rPr>
            </w:pPr>
            <w:r>
              <w:rPr>
                <w:i/>
                <w:iCs/>
                <w:sz w:val="20"/>
                <w:szCs w:val="18"/>
                <w:lang w:val="en-US"/>
              </w:rPr>
              <w:t xml:space="preserve">Age and contributions: </w:t>
            </w:r>
            <w:r w:rsidRPr="00BE575E">
              <w:rPr>
                <w:sz w:val="20"/>
                <w:szCs w:val="18"/>
                <w:lang w:val="en-US"/>
              </w:rPr>
              <w:t>63 if 35 years of contributions</w:t>
            </w:r>
            <w:r>
              <w:rPr>
                <w:sz w:val="20"/>
                <w:szCs w:val="18"/>
                <w:lang w:val="en-US"/>
              </w:rPr>
              <w:t>;</w:t>
            </w:r>
            <w:r w:rsidRPr="00BE575E">
              <w:rPr>
                <w:sz w:val="20"/>
                <w:szCs w:val="18"/>
                <w:lang w:val="en-US"/>
              </w:rPr>
              <w:t xml:space="preserve"> 60 for women born before 1952 if 15 years of contributions</w:t>
            </w:r>
          </w:p>
        </w:tc>
      </w:tr>
      <w:tr w:rsidR="00375B62" w:rsidRPr="00607129" w14:paraId="4FEAA4F7" w14:textId="77777777" w:rsidTr="00C75074">
        <w:trPr>
          <w:jc w:val="center"/>
        </w:trPr>
        <w:tc>
          <w:tcPr>
            <w:tcW w:w="1696" w:type="dxa"/>
          </w:tcPr>
          <w:p w14:paraId="06432442" w14:textId="77777777" w:rsidR="00375B62" w:rsidRPr="006519D4" w:rsidRDefault="00375B62" w:rsidP="00C75074">
            <w:pPr>
              <w:rPr>
                <w:b/>
                <w:bCs/>
                <w:sz w:val="20"/>
                <w:szCs w:val="18"/>
                <w:lang w:val="en-US"/>
              </w:rPr>
            </w:pPr>
            <w:r w:rsidRPr="006519D4">
              <w:rPr>
                <w:b/>
                <w:bCs/>
                <w:sz w:val="20"/>
                <w:szCs w:val="18"/>
                <w:lang w:val="en-US"/>
              </w:rPr>
              <w:t>Italy</w:t>
            </w:r>
            <w:r>
              <w:rPr>
                <w:b/>
                <w:bCs/>
                <w:sz w:val="20"/>
                <w:szCs w:val="18"/>
                <w:lang w:val="en-US"/>
              </w:rPr>
              <w:t>*</w:t>
            </w:r>
          </w:p>
        </w:tc>
        <w:tc>
          <w:tcPr>
            <w:tcW w:w="3686" w:type="dxa"/>
          </w:tcPr>
          <w:p w14:paraId="58D2BEB5"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27EB1194" w14:textId="77777777" w:rsidR="00375B62" w:rsidRDefault="00375B62" w:rsidP="00C75074">
            <w:pPr>
              <w:rPr>
                <w:sz w:val="20"/>
                <w:szCs w:val="18"/>
                <w:lang w:val="en-US"/>
              </w:rPr>
            </w:pPr>
            <w:r w:rsidRPr="00F03DCA">
              <w:rPr>
                <w:i/>
                <w:iCs/>
                <w:sz w:val="20"/>
                <w:szCs w:val="18"/>
                <w:lang w:val="en-US"/>
              </w:rPr>
              <w:lastRenderedPageBreak/>
              <w:t>Age:</w:t>
            </w:r>
            <w:r>
              <w:rPr>
                <w:sz w:val="20"/>
                <w:szCs w:val="18"/>
                <w:lang w:val="en-US"/>
              </w:rPr>
              <w:t xml:space="preserve"> </w:t>
            </w:r>
            <w:r w:rsidRPr="00F03DCA">
              <w:rPr>
                <w:sz w:val="20"/>
                <w:szCs w:val="18"/>
                <w:lang w:val="en-US"/>
              </w:rPr>
              <w:t>66 for males</w:t>
            </w:r>
            <w:r>
              <w:rPr>
                <w:sz w:val="20"/>
                <w:szCs w:val="18"/>
                <w:lang w:val="en-US"/>
              </w:rPr>
              <w:t>;</w:t>
            </w:r>
            <w:r w:rsidRPr="00F03DCA">
              <w:rPr>
                <w:sz w:val="20"/>
                <w:szCs w:val="18"/>
                <w:lang w:val="en-US"/>
              </w:rPr>
              <w:t xml:space="preserve"> 61 for females working in the public sector</w:t>
            </w:r>
            <w:r>
              <w:rPr>
                <w:sz w:val="20"/>
                <w:szCs w:val="18"/>
                <w:lang w:val="en-US"/>
              </w:rPr>
              <w:t>;</w:t>
            </w:r>
            <w:r w:rsidRPr="00F03DCA">
              <w:rPr>
                <w:sz w:val="20"/>
                <w:szCs w:val="18"/>
                <w:lang w:val="en-US"/>
              </w:rPr>
              <w:t xml:space="preserve"> 60 for the other</w:t>
            </w:r>
            <w:r>
              <w:rPr>
                <w:sz w:val="20"/>
                <w:szCs w:val="18"/>
                <w:lang w:val="en-US"/>
              </w:rPr>
              <w:t xml:space="preserve"> females </w:t>
            </w:r>
            <w:r w:rsidRPr="00F03DCA">
              <w:rPr>
                <w:sz w:val="20"/>
                <w:szCs w:val="18"/>
                <w:lang w:val="en-US"/>
              </w:rPr>
              <w:t xml:space="preserve"> </w:t>
            </w:r>
          </w:p>
          <w:p w14:paraId="000E1CDB" w14:textId="77777777" w:rsidR="00375B62" w:rsidRDefault="00375B62" w:rsidP="00C75074">
            <w:pPr>
              <w:rPr>
                <w:sz w:val="20"/>
                <w:szCs w:val="18"/>
                <w:lang w:val="en-US"/>
              </w:rPr>
            </w:pPr>
            <w:r w:rsidRPr="00F03DCA">
              <w:rPr>
                <w:i/>
                <w:iCs/>
                <w:sz w:val="20"/>
                <w:szCs w:val="18"/>
                <w:lang w:val="en-US"/>
              </w:rPr>
              <w:t>Contributions:</w:t>
            </w:r>
            <w:r>
              <w:rPr>
                <w:sz w:val="20"/>
                <w:szCs w:val="18"/>
                <w:lang w:val="en-US"/>
              </w:rPr>
              <w:t xml:space="preserve"> </w:t>
            </w:r>
            <w:r w:rsidRPr="00B71E4D">
              <w:rPr>
                <w:sz w:val="20"/>
                <w:szCs w:val="18"/>
                <w:lang w:val="en-US"/>
              </w:rPr>
              <w:t>2</w:t>
            </w:r>
            <w:r w:rsidRPr="00F03DCA">
              <w:rPr>
                <w:sz w:val="20"/>
                <w:szCs w:val="18"/>
                <w:lang w:val="en-US"/>
              </w:rPr>
              <w:t xml:space="preserve">0 </w:t>
            </w:r>
            <w:r>
              <w:rPr>
                <w:sz w:val="20"/>
                <w:szCs w:val="18"/>
                <w:lang w:val="en-US"/>
              </w:rPr>
              <w:t>years (</w:t>
            </w:r>
            <w:r w:rsidRPr="00F03DCA">
              <w:rPr>
                <w:sz w:val="20"/>
                <w:szCs w:val="18"/>
                <w:lang w:val="en-US"/>
              </w:rPr>
              <w:t>5 if retiring at age of 70 for those first insured after 1996</w:t>
            </w:r>
            <w:r>
              <w:rPr>
                <w:sz w:val="20"/>
                <w:szCs w:val="18"/>
                <w:lang w:val="en-US"/>
              </w:rPr>
              <w:t>)</w:t>
            </w:r>
          </w:p>
          <w:p w14:paraId="3875B8FA"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17462A3D" w14:textId="77777777" w:rsidR="00375B62" w:rsidRPr="00C73041" w:rsidRDefault="00375B62" w:rsidP="00C75074">
            <w:pPr>
              <w:rPr>
                <w:i/>
                <w:iCs/>
                <w:sz w:val="20"/>
                <w:szCs w:val="18"/>
                <w:lang w:val="en-US"/>
              </w:rPr>
            </w:pPr>
            <w:r w:rsidRPr="00E51B44">
              <w:rPr>
                <w:i/>
                <w:iCs/>
                <w:sz w:val="20"/>
                <w:szCs w:val="18"/>
                <w:lang w:val="en-US"/>
              </w:rPr>
              <w:t>Age and contributions:</w:t>
            </w:r>
            <w:r>
              <w:rPr>
                <w:i/>
                <w:iCs/>
                <w:sz w:val="20"/>
                <w:szCs w:val="18"/>
                <w:lang w:val="en-US"/>
              </w:rPr>
              <w:t xml:space="preserve"> </w:t>
            </w:r>
            <w:r w:rsidRPr="00E51B44">
              <w:rPr>
                <w:sz w:val="20"/>
                <w:szCs w:val="18"/>
                <w:lang w:val="en-US"/>
              </w:rPr>
              <w:t>60 for employed (61 for self-employed) if 36 years of contributions; any age if 40 years of contributions</w:t>
            </w:r>
          </w:p>
        </w:tc>
        <w:tc>
          <w:tcPr>
            <w:tcW w:w="3680" w:type="dxa"/>
          </w:tcPr>
          <w:p w14:paraId="79CF17FC" w14:textId="77777777" w:rsidR="00375B62" w:rsidRPr="00FA009B" w:rsidRDefault="00375B62" w:rsidP="00C75074">
            <w:pPr>
              <w:rPr>
                <w:i/>
                <w:iCs/>
                <w:sz w:val="20"/>
                <w:szCs w:val="18"/>
                <w:u w:val="single"/>
                <w:lang w:val="en-US"/>
              </w:rPr>
            </w:pPr>
            <w:r w:rsidRPr="00EE03D1">
              <w:rPr>
                <w:i/>
                <w:iCs/>
                <w:sz w:val="20"/>
                <w:szCs w:val="18"/>
                <w:u w:val="single"/>
                <w:lang w:val="en-US"/>
              </w:rPr>
              <w:lastRenderedPageBreak/>
              <w:t>Standard pension</w:t>
            </w:r>
          </w:p>
          <w:p w14:paraId="18D816BC" w14:textId="77777777" w:rsidR="00375B62" w:rsidRDefault="00375B62" w:rsidP="00C75074">
            <w:pPr>
              <w:rPr>
                <w:sz w:val="20"/>
                <w:szCs w:val="18"/>
                <w:lang w:val="en-US"/>
              </w:rPr>
            </w:pPr>
            <w:r w:rsidRPr="00F03DCA">
              <w:rPr>
                <w:i/>
                <w:iCs/>
                <w:sz w:val="20"/>
                <w:szCs w:val="18"/>
                <w:lang w:val="en-US"/>
              </w:rPr>
              <w:lastRenderedPageBreak/>
              <w:t>Age:</w:t>
            </w:r>
            <w:r w:rsidRPr="00F03DCA">
              <w:rPr>
                <w:sz w:val="20"/>
                <w:szCs w:val="18"/>
                <w:lang w:val="en-US"/>
              </w:rPr>
              <w:t xml:space="preserve"> 66 and 3 months for </w:t>
            </w:r>
            <w:r>
              <w:rPr>
                <w:sz w:val="20"/>
                <w:szCs w:val="18"/>
                <w:lang w:val="en-US"/>
              </w:rPr>
              <w:t>m</w:t>
            </w:r>
            <w:r w:rsidRPr="00F03DCA">
              <w:rPr>
                <w:sz w:val="20"/>
                <w:szCs w:val="18"/>
                <w:lang w:val="en-US"/>
              </w:rPr>
              <w:t>ale</w:t>
            </w:r>
            <w:r>
              <w:rPr>
                <w:sz w:val="20"/>
                <w:szCs w:val="18"/>
                <w:lang w:val="en-US"/>
              </w:rPr>
              <w:t>s;</w:t>
            </w:r>
            <w:r w:rsidRPr="00F03DCA">
              <w:rPr>
                <w:sz w:val="20"/>
                <w:szCs w:val="18"/>
                <w:lang w:val="en-US"/>
              </w:rPr>
              <w:t xml:space="preserve"> 66 and 3 months for </w:t>
            </w:r>
            <w:r>
              <w:rPr>
                <w:sz w:val="20"/>
                <w:szCs w:val="18"/>
                <w:lang w:val="en-US"/>
              </w:rPr>
              <w:t>females working in the public sector; 64 and 9 months for self-employed females; 63 and 9 months for other females</w:t>
            </w:r>
          </w:p>
          <w:p w14:paraId="34ECEB43" w14:textId="77777777" w:rsidR="00375B62" w:rsidRDefault="00375B62" w:rsidP="00C75074">
            <w:pPr>
              <w:rPr>
                <w:sz w:val="20"/>
                <w:szCs w:val="18"/>
                <w:lang w:val="en-US"/>
              </w:rPr>
            </w:pPr>
            <w:r w:rsidRPr="00522DEE">
              <w:rPr>
                <w:i/>
                <w:iCs/>
                <w:sz w:val="20"/>
                <w:szCs w:val="18"/>
                <w:lang w:val="en-US"/>
              </w:rPr>
              <w:t>Contributions:</w:t>
            </w:r>
            <w:r>
              <w:rPr>
                <w:sz w:val="20"/>
                <w:szCs w:val="18"/>
                <w:lang w:val="en-US"/>
              </w:rPr>
              <w:t xml:space="preserve"> </w:t>
            </w:r>
            <w:r w:rsidRPr="00B71E4D">
              <w:rPr>
                <w:sz w:val="20"/>
                <w:szCs w:val="18"/>
                <w:lang w:val="en-US"/>
              </w:rPr>
              <w:t>2</w:t>
            </w:r>
            <w:r w:rsidRPr="00F03DCA">
              <w:rPr>
                <w:sz w:val="20"/>
                <w:szCs w:val="18"/>
                <w:lang w:val="en-US"/>
              </w:rPr>
              <w:t xml:space="preserve">0 </w:t>
            </w:r>
            <w:r>
              <w:rPr>
                <w:sz w:val="20"/>
                <w:szCs w:val="18"/>
                <w:lang w:val="en-US"/>
              </w:rPr>
              <w:t>years (</w:t>
            </w:r>
            <w:r w:rsidRPr="00F03DCA">
              <w:rPr>
                <w:sz w:val="20"/>
                <w:szCs w:val="18"/>
                <w:lang w:val="en-US"/>
              </w:rPr>
              <w:t>5 if retiring at age of 70</w:t>
            </w:r>
            <w:r>
              <w:rPr>
                <w:sz w:val="20"/>
                <w:szCs w:val="18"/>
                <w:lang w:val="en-US"/>
              </w:rPr>
              <w:t>)</w:t>
            </w:r>
          </w:p>
          <w:p w14:paraId="000A2F54" w14:textId="77777777" w:rsidR="00375B62" w:rsidRDefault="00375B62" w:rsidP="00C75074">
            <w:pPr>
              <w:rPr>
                <w:i/>
                <w:iCs/>
                <w:sz w:val="20"/>
                <w:szCs w:val="18"/>
                <w:u w:val="single"/>
                <w:lang w:val="en-US"/>
              </w:rPr>
            </w:pPr>
            <w:r w:rsidRPr="00EE03D1">
              <w:rPr>
                <w:i/>
                <w:iCs/>
                <w:sz w:val="20"/>
                <w:szCs w:val="18"/>
                <w:u w:val="single"/>
                <w:lang w:val="en-US"/>
              </w:rPr>
              <w:t>Early pension</w:t>
            </w:r>
          </w:p>
          <w:p w14:paraId="21C64FA8" w14:textId="77777777" w:rsidR="00375B62" w:rsidRPr="00E2235F" w:rsidRDefault="00375B62" w:rsidP="00C75074">
            <w:pPr>
              <w:rPr>
                <w:i/>
                <w:iCs/>
                <w:sz w:val="20"/>
                <w:szCs w:val="18"/>
                <w:u w:val="single"/>
                <w:lang w:val="en-US"/>
              </w:rPr>
            </w:pPr>
            <w:r w:rsidRPr="00E51B44">
              <w:rPr>
                <w:i/>
                <w:iCs/>
                <w:sz w:val="20"/>
                <w:szCs w:val="18"/>
                <w:lang w:val="en-US"/>
              </w:rPr>
              <w:t>Age and contributions:</w:t>
            </w:r>
            <w:r>
              <w:rPr>
                <w:i/>
                <w:iCs/>
                <w:sz w:val="20"/>
                <w:szCs w:val="18"/>
                <w:lang w:val="en-US"/>
              </w:rPr>
              <w:t xml:space="preserve"> </w:t>
            </w:r>
            <w:r w:rsidRPr="00E51B44">
              <w:rPr>
                <w:sz w:val="20"/>
                <w:szCs w:val="18"/>
                <w:lang w:val="en-US"/>
              </w:rPr>
              <w:t>6</w:t>
            </w:r>
            <w:r w:rsidRPr="00E2235F">
              <w:rPr>
                <w:sz w:val="20"/>
                <w:szCs w:val="18"/>
                <w:lang w:val="en-US"/>
              </w:rPr>
              <w:t>3 and 3 month</w:t>
            </w:r>
            <w:r>
              <w:rPr>
                <w:sz w:val="20"/>
                <w:szCs w:val="18"/>
                <w:lang w:val="en-US"/>
              </w:rPr>
              <w:t>s for those first insured since 1996 if 20</w:t>
            </w:r>
            <w:r w:rsidRPr="00E51B44">
              <w:rPr>
                <w:sz w:val="20"/>
                <w:szCs w:val="18"/>
                <w:lang w:val="en-US"/>
              </w:rPr>
              <w:t xml:space="preserve"> years of contributions; any</w:t>
            </w:r>
            <w:r>
              <w:rPr>
                <w:sz w:val="20"/>
                <w:szCs w:val="18"/>
                <w:lang w:val="en-US"/>
              </w:rPr>
              <w:t xml:space="preserve"> </w:t>
            </w:r>
            <w:r w:rsidRPr="00E51B44">
              <w:rPr>
                <w:sz w:val="20"/>
                <w:szCs w:val="18"/>
                <w:lang w:val="en-US"/>
              </w:rPr>
              <w:t xml:space="preserve">age </w:t>
            </w:r>
            <w:r>
              <w:rPr>
                <w:sz w:val="20"/>
                <w:szCs w:val="18"/>
                <w:lang w:val="en-US"/>
              </w:rPr>
              <w:t xml:space="preserve">for males if </w:t>
            </w:r>
            <w:r w:rsidRPr="00522DEE">
              <w:rPr>
                <w:sz w:val="20"/>
                <w:szCs w:val="18"/>
                <w:lang w:val="en-US"/>
              </w:rPr>
              <w:t>42 years and 6 months</w:t>
            </w:r>
            <w:r>
              <w:rPr>
                <w:sz w:val="20"/>
                <w:szCs w:val="18"/>
                <w:lang w:val="en-US"/>
              </w:rPr>
              <w:t xml:space="preserve"> of contributions; any age for females if </w:t>
            </w:r>
            <w:r w:rsidRPr="00522DEE">
              <w:rPr>
                <w:sz w:val="20"/>
                <w:szCs w:val="18"/>
                <w:lang w:val="en-US"/>
              </w:rPr>
              <w:t>41 years and 6 months</w:t>
            </w:r>
            <w:r>
              <w:rPr>
                <w:sz w:val="20"/>
                <w:szCs w:val="18"/>
                <w:lang w:val="en-US"/>
              </w:rPr>
              <w:t xml:space="preserve"> of contributions</w:t>
            </w:r>
          </w:p>
        </w:tc>
      </w:tr>
      <w:tr w:rsidR="00375B62" w:rsidRPr="007C65DF" w14:paraId="63E2ADF4" w14:textId="77777777" w:rsidTr="00C75074">
        <w:trPr>
          <w:jc w:val="center"/>
        </w:trPr>
        <w:tc>
          <w:tcPr>
            <w:tcW w:w="1696" w:type="dxa"/>
          </w:tcPr>
          <w:p w14:paraId="77C78366" w14:textId="77777777" w:rsidR="00375B62" w:rsidRPr="006519D4" w:rsidRDefault="00375B62" w:rsidP="00C75074">
            <w:pPr>
              <w:rPr>
                <w:b/>
                <w:bCs/>
                <w:sz w:val="20"/>
                <w:szCs w:val="18"/>
                <w:lang w:val="en-US"/>
              </w:rPr>
            </w:pPr>
            <w:r w:rsidRPr="006519D4">
              <w:rPr>
                <w:b/>
                <w:bCs/>
                <w:sz w:val="20"/>
                <w:szCs w:val="18"/>
                <w:lang w:val="en-US"/>
              </w:rPr>
              <w:lastRenderedPageBreak/>
              <w:t>Slovenia</w:t>
            </w:r>
            <w:r>
              <w:rPr>
                <w:b/>
                <w:bCs/>
                <w:sz w:val="20"/>
                <w:szCs w:val="18"/>
                <w:lang w:val="en-US"/>
              </w:rPr>
              <w:t>*</w:t>
            </w:r>
          </w:p>
        </w:tc>
        <w:tc>
          <w:tcPr>
            <w:tcW w:w="3686" w:type="dxa"/>
          </w:tcPr>
          <w:p w14:paraId="3C08E0EF"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3BA9F47C" w14:textId="77777777" w:rsidR="00375B62" w:rsidRDefault="00375B62" w:rsidP="00C75074">
            <w:pPr>
              <w:rPr>
                <w:sz w:val="20"/>
                <w:szCs w:val="18"/>
                <w:lang w:val="en-US"/>
              </w:rPr>
            </w:pPr>
            <w:r w:rsidRPr="003C4185">
              <w:rPr>
                <w:i/>
                <w:iCs/>
                <w:sz w:val="20"/>
                <w:szCs w:val="18"/>
                <w:lang w:val="en-US"/>
              </w:rPr>
              <w:t>Ag</w:t>
            </w:r>
            <w:r>
              <w:rPr>
                <w:i/>
                <w:iCs/>
                <w:sz w:val="20"/>
                <w:szCs w:val="18"/>
                <w:lang w:val="en-US"/>
              </w:rPr>
              <w:t>e</w:t>
            </w:r>
            <w:r w:rsidRPr="003C4185">
              <w:rPr>
                <w:i/>
                <w:iCs/>
                <w:sz w:val="20"/>
                <w:szCs w:val="18"/>
                <w:lang w:val="en-US"/>
              </w:rPr>
              <w:t>:</w:t>
            </w:r>
            <w:r>
              <w:rPr>
                <w:sz w:val="20"/>
                <w:szCs w:val="18"/>
                <w:lang w:val="en-US"/>
              </w:rPr>
              <w:t xml:space="preserve"> 63</w:t>
            </w:r>
          </w:p>
          <w:p w14:paraId="021513B7" w14:textId="77777777" w:rsidR="00375B62" w:rsidRDefault="00375B62" w:rsidP="00C75074">
            <w:pPr>
              <w:rPr>
                <w:sz w:val="20"/>
                <w:szCs w:val="18"/>
                <w:lang w:val="en-US"/>
              </w:rPr>
            </w:pPr>
            <w:r w:rsidRPr="006C33CE">
              <w:rPr>
                <w:i/>
                <w:iCs/>
                <w:sz w:val="20"/>
                <w:szCs w:val="18"/>
                <w:lang w:val="en-US"/>
              </w:rPr>
              <w:t>Contributions:</w:t>
            </w:r>
            <w:r>
              <w:rPr>
                <w:sz w:val="20"/>
                <w:szCs w:val="18"/>
                <w:lang w:val="en-US"/>
              </w:rPr>
              <w:t xml:space="preserve"> 15 years</w:t>
            </w:r>
          </w:p>
          <w:p w14:paraId="7DA1FEB6"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4AB584E7" w14:textId="77777777" w:rsidR="00375B62" w:rsidRPr="005A7847" w:rsidRDefault="00375B62" w:rsidP="00C75074">
            <w:pPr>
              <w:rPr>
                <w:sz w:val="20"/>
                <w:szCs w:val="18"/>
                <w:lang w:val="en-US"/>
              </w:rPr>
            </w:pPr>
            <w:r w:rsidRPr="003C4185">
              <w:rPr>
                <w:i/>
                <w:iCs/>
                <w:sz w:val="20"/>
                <w:szCs w:val="18"/>
                <w:lang w:val="en-US"/>
              </w:rPr>
              <w:t>Age</w:t>
            </w:r>
            <w:r>
              <w:rPr>
                <w:i/>
                <w:iCs/>
                <w:sz w:val="20"/>
                <w:szCs w:val="18"/>
                <w:lang w:val="en-US"/>
              </w:rPr>
              <w:t xml:space="preserve"> and contributions</w:t>
            </w:r>
            <w:r w:rsidRPr="003C4185">
              <w:rPr>
                <w:i/>
                <w:iCs/>
                <w:sz w:val="20"/>
                <w:szCs w:val="18"/>
                <w:lang w:val="en-US"/>
              </w:rPr>
              <w:t>:</w:t>
            </w:r>
            <w:r>
              <w:rPr>
                <w:sz w:val="20"/>
                <w:szCs w:val="18"/>
                <w:lang w:val="en-US"/>
              </w:rPr>
              <w:t xml:space="preserve"> 63 for males and 61 for females if 20 years of contributions; 58 for males if 40 years of contributions; 58 for females if 38 years of contributions</w:t>
            </w:r>
          </w:p>
        </w:tc>
        <w:tc>
          <w:tcPr>
            <w:tcW w:w="3680" w:type="dxa"/>
          </w:tcPr>
          <w:p w14:paraId="30B87B32"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305AE882" w14:textId="77777777" w:rsidR="00375B62" w:rsidRDefault="00375B62" w:rsidP="00C75074">
            <w:pPr>
              <w:rPr>
                <w:sz w:val="20"/>
                <w:szCs w:val="18"/>
                <w:lang w:val="en-US"/>
              </w:rPr>
            </w:pPr>
            <w:r w:rsidRPr="003C4185">
              <w:rPr>
                <w:i/>
                <w:iCs/>
                <w:sz w:val="20"/>
                <w:szCs w:val="18"/>
                <w:lang w:val="en-US"/>
              </w:rPr>
              <w:t>Age:</w:t>
            </w:r>
            <w:r>
              <w:rPr>
                <w:sz w:val="20"/>
                <w:szCs w:val="18"/>
                <w:lang w:val="en-US"/>
              </w:rPr>
              <w:t xml:space="preserve"> 65 </w:t>
            </w:r>
          </w:p>
          <w:p w14:paraId="2A9697AC" w14:textId="77777777" w:rsidR="00375B62" w:rsidRDefault="00375B62" w:rsidP="00C75074">
            <w:pPr>
              <w:rPr>
                <w:sz w:val="20"/>
                <w:szCs w:val="18"/>
                <w:lang w:val="en-US"/>
              </w:rPr>
            </w:pPr>
            <w:r>
              <w:rPr>
                <w:i/>
                <w:iCs/>
                <w:sz w:val="20"/>
                <w:szCs w:val="18"/>
                <w:lang w:val="en-US"/>
              </w:rPr>
              <w:t xml:space="preserve">Contributions: </w:t>
            </w:r>
            <w:r>
              <w:rPr>
                <w:sz w:val="20"/>
                <w:szCs w:val="18"/>
                <w:lang w:val="en-US"/>
              </w:rPr>
              <w:t>15 years</w:t>
            </w:r>
          </w:p>
          <w:p w14:paraId="6E457028"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8ECA417" w14:textId="77777777" w:rsidR="00375B62" w:rsidRDefault="00375B62" w:rsidP="00C75074">
            <w:pPr>
              <w:rPr>
                <w:sz w:val="20"/>
                <w:szCs w:val="18"/>
                <w:lang w:val="en-US"/>
              </w:rPr>
            </w:pPr>
            <w:r w:rsidRPr="003C4185">
              <w:rPr>
                <w:i/>
                <w:iCs/>
                <w:sz w:val="20"/>
                <w:szCs w:val="18"/>
                <w:lang w:val="en-US"/>
              </w:rPr>
              <w:t>Ag</w:t>
            </w:r>
            <w:r>
              <w:rPr>
                <w:i/>
                <w:iCs/>
                <w:sz w:val="20"/>
                <w:szCs w:val="18"/>
                <w:lang w:val="en-US"/>
              </w:rPr>
              <w:t xml:space="preserve">e: </w:t>
            </w:r>
            <w:r>
              <w:rPr>
                <w:sz w:val="20"/>
                <w:szCs w:val="18"/>
                <w:lang w:val="en-US"/>
              </w:rPr>
              <w:t xml:space="preserve">60 </w:t>
            </w:r>
          </w:p>
          <w:p w14:paraId="29600669" w14:textId="77777777" w:rsidR="00375B62" w:rsidRPr="005A7847" w:rsidRDefault="00375B62" w:rsidP="00C75074">
            <w:pPr>
              <w:rPr>
                <w:sz w:val="20"/>
                <w:szCs w:val="18"/>
                <w:lang w:val="en-US"/>
              </w:rPr>
            </w:pPr>
            <w:r w:rsidRPr="006C33CE">
              <w:rPr>
                <w:i/>
                <w:iCs/>
                <w:sz w:val="20"/>
                <w:szCs w:val="18"/>
                <w:lang w:val="en-US"/>
              </w:rPr>
              <w:t>Contributions:</w:t>
            </w:r>
            <w:r>
              <w:rPr>
                <w:sz w:val="20"/>
                <w:szCs w:val="18"/>
                <w:lang w:val="en-US"/>
              </w:rPr>
              <w:t xml:space="preserve"> 40 years</w:t>
            </w:r>
          </w:p>
        </w:tc>
      </w:tr>
      <w:tr w:rsidR="00375B62" w:rsidRPr="007C65DF" w14:paraId="0B4F1E5F" w14:textId="77777777" w:rsidTr="00C75074">
        <w:trPr>
          <w:jc w:val="center"/>
        </w:trPr>
        <w:tc>
          <w:tcPr>
            <w:tcW w:w="1696" w:type="dxa"/>
          </w:tcPr>
          <w:p w14:paraId="0A38523E" w14:textId="77777777" w:rsidR="00375B62" w:rsidRPr="006519D4" w:rsidRDefault="00375B62" w:rsidP="00C75074">
            <w:pPr>
              <w:rPr>
                <w:b/>
                <w:bCs/>
                <w:sz w:val="20"/>
                <w:szCs w:val="18"/>
                <w:lang w:val="en-US"/>
              </w:rPr>
            </w:pPr>
            <w:r w:rsidRPr="006519D4">
              <w:rPr>
                <w:b/>
                <w:bCs/>
                <w:sz w:val="20"/>
                <w:szCs w:val="18"/>
                <w:lang w:val="en-US"/>
              </w:rPr>
              <w:t>Spain</w:t>
            </w:r>
            <w:r>
              <w:rPr>
                <w:b/>
                <w:bCs/>
                <w:sz w:val="20"/>
                <w:szCs w:val="18"/>
                <w:lang w:val="en-US"/>
              </w:rPr>
              <w:t>*</w:t>
            </w:r>
          </w:p>
        </w:tc>
        <w:tc>
          <w:tcPr>
            <w:tcW w:w="3686" w:type="dxa"/>
          </w:tcPr>
          <w:p w14:paraId="2DB7DDE1"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01C7D3EA" w14:textId="77777777" w:rsidR="00375B62" w:rsidRDefault="00375B62" w:rsidP="00C75074">
            <w:pPr>
              <w:rPr>
                <w:i/>
                <w:iCs/>
                <w:sz w:val="20"/>
                <w:szCs w:val="18"/>
                <w:lang w:val="en-US"/>
              </w:rPr>
            </w:pPr>
            <w:r>
              <w:rPr>
                <w:i/>
                <w:iCs/>
                <w:sz w:val="20"/>
                <w:szCs w:val="18"/>
                <w:lang w:val="en-US"/>
              </w:rPr>
              <w:t xml:space="preserve">Age: </w:t>
            </w:r>
            <w:r w:rsidRPr="005A7847">
              <w:rPr>
                <w:sz w:val="20"/>
                <w:szCs w:val="18"/>
                <w:lang w:val="en-US"/>
              </w:rPr>
              <w:t xml:space="preserve">65 </w:t>
            </w:r>
          </w:p>
          <w:p w14:paraId="6A195CF2" w14:textId="77777777" w:rsidR="00375B62" w:rsidRDefault="00375B62" w:rsidP="00C75074">
            <w:pPr>
              <w:rPr>
                <w:sz w:val="20"/>
                <w:szCs w:val="18"/>
                <w:lang w:val="en-US"/>
              </w:rPr>
            </w:pPr>
            <w:r>
              <w:rPr>
                <w:i/>
                <w:iCs/>
                <w:sz w:val="20"/>
                <w:szCs w:val="18"/>
                <w:lang w:val="en-US"/>
              </w:rPr>
              <w:t>Contributions</w:t>
            </w:r>
            <w:r w:rsidRPr="005A7847">
              <w:rPr>
                <w:i/>
                <w:iCs/>
                <w:sz w:val="20"/>
                <w:szCs w:val="18"/>
                <w:lang w:val="en-US"/>
              </w:rPr>
              <w:t xml:space="preserve">: </w:t>
            </w:r>
            <w:r>
              <w:rPr>
                <w:i/>
                <w:iCs/>
                <w:sz w:val="20"/>
                <w:szCs w:val="18"/>
                <w:lang w:val="en-US"/>
              </w:rPr>
              <w:t>1</w:t>
            </w:r>
            <w:r w:rsidRPr="005A7847">
              <w:rPr>
                <w:sz w:val="20"/>
                <w:szCs w:val="18"/>
                <w:lang w:val="en-US"/>
              </w:rPr>
              <w:t>5 years</w:t>
            </w:r>
          </w:p>
          <w:p w14:paraId="6A0F9ECF"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44C5572" w14:textId="77777777" w:rsidR="00375B62" w:rsidRPr="006C33CE" w:rsidRDefault="00375B62" w:rsidP="00C75074">
            <w:pPr>
              <w:rPr>
                <w:sz w:val="20"/>
                <w:szCs w:val="18"/>
                <w:lang w:val="en-US"/>
              </w:rPr>
            </w:pPr>
            <w:r w:rsidRPr="006C33CE">
              <w:rPr>
                <w:sz w:val="20"/>
                <w:szCs w:val="18"/>
                <w:lang w:val="en-US"/>
              </w:rPr>
              <w:t>Not applicable</w:t>
            </w:r>
          </w:p>
        </w:tc>
        <w:tc>
          <w:tcPr>
            <w:tcW w:w="3680" w:type="dxa"/>
          </w:tcPr>
          <w:p w14:paraId="2F76E5FC"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7F61B9DA" w14:textId="77777777" w:rsidR="00375B62" w:rsidRDefault="00375B62" w:rsidP="00C75074">
            <w:pPr>
              <w:rPr>
                <w:i/>
                <w:iCs/>
                <w:sz w:val="20"/>
                <w:szCs w:val="18"/>
                <w:lang w:val="en-US"/>
              </w:rPr>
            </w:pPr>
            <w:r>
              <w:rPr>
                <w:i/>
                <w:iCs/>
                <w:sz w:val="20"/>
                <w:szCs w:val="18"/>
                <w:lang w:val="en-US"/>
              </w:rPr>
              <w:t xml:space="preserve">Age: </w:t>
            </w:r>
            <w:r w:rsidRPr="005A7847">
              <w:rPr>
                <w:sz w:val="20"/>
                <w:szCs w:val="18"/>
                <w:lang w:val="en-US"/>
              </w:rPr>
              <w:t xml:space="preserve">65 </w:t>
            </w:r>
            <w:r>
              <w:rPr>
                <w:sz w:val="20"/>
                <w:szCs w:val="18"/>
                <w:lang w:val="en-US"/>
              </w:rPr>
              <w:t>and 3 months</w:t>
            </w:r>
          </w:p>
          <w:p w14:paraId="6323E112" w14:textId="77777777" w:rsidR="00375B62" w:rsidRDefault="00375B62" w:rsidP="00C75074">
            <w:pPr>
              <w:rPr>
                <w:sz w:val="20"/>
                <w:szCs w:val="18"/>
                <w:lang w:val="en-US"/>
              </w:rPr>
            </w:pPr>
            <w:r>
              <w:rPr>
                <w:i/>
                <w:iCs/>
                <w:sz w:val="20"/>
                <w:szCs w:val="18"/>
                <w:lang w:val="en-US"/>
              </w:rPr>
              <w:t>Contributions</w:t>
            </w:r>
            <w:r w:rsidRPr="005A7847">
              <w:rPr>
                <w:i/>
                <w:iCs/>
                <w:sz w:val="20"/>
                <w:szCs w:val="18"/>
                <w:lang w:val="en-US"/>
              </w:rPr>
              <w:t xml:space="preserve">: </w:t>
            </w:r>
            <w:r>
              <w:rPr>
                <w:i/>
                <w:iCs/>
                <w:sz w:val="20"/>
                <w:szCs w:val="18"/>
                <w:lang w:val="en-US"/>
              </w:rPr>
              <w:t>1</w:t>
            </w:r>
            <w:r w:rsidRPr="005A7847">
              <w:rPr>
                <w:sz w:val="20"/>
                <w:szCs w:val="18"/>
                <w:lang w:val="en-US"/>
              </w:rPr>
              <w:t>5 years</w:t>
            </w:r>
          </w:p>
          <w:p w14:paraId="727E598F"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43EC3F9" w14:textId="77777777" w:rsidR="00375B62" w:rsidRDefault="00375B62" w:rsidP="00C75074">
            <w:pPr>
              <w:rPr>
                <w:i/>
                <w:iCs/>
                <w:sz w:val="20"/>
                <w:szCs w:val="18"/>
                <w:lang w:val="en-US"/>
              </w:rPr>
            </w:pPr>
            <w:r>
              <w:rPr>
                <w:i/>
                <w:iCs/>
                <w:sz w:val="20"/>
                <w:szCs w:val="18"/>
                <w:lang w:val="en-US"/>
              </w:rPr>
              <w:t xml:space="preserve">Age: </w:t>
            </w:r>
            <w:r w:rsidRPr="006C33CE">
              <w:rPr>
                <w:sz w:val="20"/>
                <w:szCs w:val="18"/>
                <w:lang w:val="en-US"/>
              </w:rPr>
              <w:t>up to 2 years before the standard pension age</w:t>
            </w:r>
          </w:p>
          <w:p w14:paraId="26F11F6B" w14:textId="77777777" w:rsidR="00375B62" w:rsidRPr="006C33CE" w:rsidRDefault="00375B62" w:rsidP="00C75074">
            <w:pPr>
              <w:rPr>
                <w:i/>
                <w:iCs/>
                <w:sz w:val="20"/>
                <w:szCs w:val="18"/>
                <w:lang w:val="ru-RU"/>
              </w:rPr>
            </w:pPr>
            <w:r>
              <w:rPr>
                <w:i/>
                <w:iCs/>
                <w:sz w:val="20"/>
                <w:szCs w:val="18"/>
                <w:lang w:val="en-US"/>
              </w:rPr>
              <w:t xml:space="preserve">Contributions: </w:t>
            </w:r>
            <w:r w:rsidRPr="006C33CE">
              <w:rPr>
                <w:sz w:val="20"/>
                <w:szCs w:val="18"/>
                <w:lang w:val="en-US"/>
              </w:rPr>
              <w:t>35 years</w:t>
            </w:r>
          </w:p>
        </w:tc>
      </w:tr>
      <w:tr w:rsidR="00375B62" w:rsidRPr="00607129" w14:paraId="685D1EE1" w14:textId="77777777" w:rsidTr="00C75074">
        <w:trPr>
          <w:trHeight w:val="103"/>
          <w:jc w:val="center"/>
        </w:trPr>
        <w:tc>
          <w:tcPr>
            <w:tcW w:w="1696" w:type="dxa"/>
          </w:tcPr>
          <w:p w14:paraId="754CD576" w14:textId="77777777" w:rsidR="00375B62" w:rsidRPr="006519D4" w:rsidRDefault="00375B62" w:rsidP="00C75074">
            <w:pPr>
              <w:rPr>
                <w:b/>
                <w:bCs/>
                <w:sz w:val="20"/>
                <w:szCs w:val="18"/>
                <w:lang w:val="en-US"/>
              </w:rPr>
            </w:pPr>
            <w:r w:rsidRPr="006519D4">
              <w:rPr>
                <w:b/>
                <w:bCs/>
                <w:sz w:val="20"/>
                <w:szCs w:val="18"/>
                <w:lang w:val="en-US"/>
              </w:rPr>
              <w:t>Sweden</w:t>
            </w:r>
          </w:p>
        </w:tc>
        <w:tc>
          <w:tcPr>
            <w:tcW w:w="3686" w:type="dxa"/>
          </w:tcPr>
          <w:p w14:paraId="1FA5FD7D"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3DFA745C" w14:textId="77777777" w:rsidR="00375B62" w:rsidRDefault="00375B62" w:rsidP="00C75074">
            <w:pPr>
              <w:rPr>
                <w:sz w:val="20"/>
                <w:szCs w:val="18"/>
                <w:lang w:val="en-US"/>
              </w:rPr>
            </w:pPr>
            <w:r>
              <w:rPr>
                <w:i/>
                <w:iCs/>
                <w:sz w:val="20"/>
                <w:szCs w:val="18"/>
                <w:lang w:val="en-US"/>
              </w:rPr>
              <w:t xml:space="preserve">Age: </w:t>
            </w:r>
            <w:r w:rsidRPr="006519D4">
              <w:rPr>
                <w:sz w:val="20"/>
                <w:szCs w:val="18"/>
                <w:lang w:val="en-US"/>
              </w:rPr>
              <w:t>65</w:t>
            </w:r>
          </w:p>
          <w:p w14:paraId="4C4EBFFE"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0428538F" w14:textId="77777777" w:rsidR="00375B62" w:rsidRPr="00375B62" w:rsidRDefault="00375B62" w:rsidP="00C75074">
            <w:pPr>
              <w:rPr>
                <w:sz w:val="20"/>
                <w:szCs w:val="18"/>
                <w:lang w:val="en-US"/>
              </w:rPr>
            </w:pPr>
            <w:r w:rsidRPr="00375B62">
              <w:rPr>
                <w:i/>
                <w:iCs/>
                <w:sz w:val="20"/>
                <w:szCs w:val="18"/>
                <w:lang w:val="en-US"/>
              </w:rPr>
              <w:t>Age:</w:t>
            </w:r>
            <w:r w:rsidRPr="00375B62">
              <w:rPr>
                <w:sz w:val="20"/>
                <w:szCs w:val="18"/>
                <w:lang w:val="en-US"/>
              </w:rPr>
              <w:t xml:space="preserve"> 61</w:t>
            </w:r>
          </w:p>
        </w:tc>
        <w:tc>
          <w:tcPr>
            <w:tcW w:w="3680" w:type="dxa"/>
          </w:tcPr>
          <w:p w14:paraId="1A1A5816"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7FB2143D" w14:textId="77777777" w:rsidR="00375B62" w:rsidRDefault="00375B62" w:rsidP="00C75074">
            <w:pPr>
              <w:rPr>
                <w:sz w:val="20"/>
                <w:szCs w:val="18"/>
                <w:lang w:val="en-US"/>
              </w:rPr>
            </w:pPr>
            <w:r>
              <w:rPr>
                <w:i/>
                <w:iCs/>
                <w:sz w:val="20"/>
                <w:szCs w:val="18"/>
                <w:lang w:val="en-US"/>
              </w:rPr>
              <w:t xml:space="preserve">Age: </w:t>
            </w:r>
            <w:r w:rsidRPr="006519D4">
              <w:rPr>
                <w:sz w:val="20"/>
                <w:szCs w:val="18"/>
                <w:lang w:val="en-US"/>
              </w:rPr>
              <w:t>65</w:t>
            </w:r>
          </w:p>
          <w:p w14:paraId="6DBF569A"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606A481B" w14:textId="77777777" w:rsidR="00375B62" w:rsidRPr="006C33CE" w:rsidRDefault="00375B62" w:rsidP="00C75074">
            <w:pPr>
              <w:rPr>
                <w:i/>
                <w:iCs/>
                <w:sz w:val="20"/>
                <w:szCs w:val="18"/>
                <w:lang w:val="en-US"/>
              </w:rPr>
            </w:pPr>
            <w:r w:rsidRPr="006C33CE">
              <w:rPr>
                <w:i/>
                <w:iCs/>
                <w:sz w:val="20"/>
                <w:szCs w:val="18"/>
                <w:lang w:val="en-US"/>
              </w:rPr>
              <w:t>Age:</w:t>
            </w:r>
            <w:r w:rsidRPr="006C33CE">
              <w:rPr>
                <w:sz w:val="20"/>
                <w:szCs w:val="18"/>
                <w:lang w:val="en-US"/>
              </w:rPr>
              <w:t xml:space="preserve"> 61</w:t>
            </w:r>
          </w:p>
        </w:tc>
      </w:tr>
      <w:tr w:rsidR="00375B62" w:rsidRPr="00607129" w14:paraId="7B774D34" w14:textId="77777777" w:rsidTr="00C75074">
        <w:trPr>
          <w:jc w:val="center"/>
        </w:trPr>
        <w:tc>
          <w:tcPr>
            <w:tcW w:w="1696" w:type="dxa"/>
            <w:tcBorders>
              <w:bottom w:val="single" w:sz="12" w:space="0" w:color="auto"/>
            </w:tcBorders>
          </w:tcPr>
          <w:p w14:paraId="57768D3B" w14:textId="77777777" w:rsidR="00375B62" w:rsidRPr="006519D4" w:rsidRDefault="00375B62" w:rsidP="00C75074">
            <w:pPr>
              <w:rPr>
                <w:b/>
                <w:bCs/>
                <w:sz w:val="20"/>
                <w:szCs w:val="18"/>
                <w:lang w:val="en-US"/>
              </w:rPr>
            </w:pPr>
            <w:r w:rsidRPr="006519D4">
              <w:rPr>
                <w:b/>
                <w:bCs/>
                <w:sz w:val="20"/>
                <w:szCs w:val="18"/>
                <w:lang w:val="en-US"/>
              </w:rPr>
              <w:t>Switzerland</w:t>
            </w:r>
          </w:p>
        </w:tc>
        <w:tc>
          <w:tcPr>
            <w:tcW w:w="3686" w:type="dxa"/>
            <w:tcBorders>
              <w:bottom w:val="single" w:sz="12" w:space="0" w:color="auto"/>
            </w:tcBorders>
          </w:tcPr>
          <w:p w14:paraId="7A14F50F"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110A3E7B" w14:textId="77777777" w:rsidR="00375B62" w:rsidRDefault="00375B62" w:rsidP="00C75074">
            <w:pPr>
              <w:rPr>
                <w:sz w:val="20"/>
                <w:szCs w:val="18"/>
                <w:lang w:val="en-US"/>
              </w:rPr>
            </w:pPr>
            <w:r>
              <w:rPr>
                <w:i/>
                <w:iCs/>
                <w:sz w:val="20"/>
                <w:szCs w:val="18"/>
                <w:lang w:val="en-US"/>
              </w:rPr>
              <w:t>Age:</w:t>
            </w:r>
            <w:r w:rsidRPr="006519D4">
              <w:rPr>
                <w:sz w:val="20"/>
                <w:szCs w:val="18"/>
                <w:lang w:val="en-US"/>
              </w:rPr>
              <w:t xml:space="preserve"> 65</w:t>
            </w:r>
            <w:r>
              <w:rPr>
                <w:sz w:val="20"/>
                <w:szCs w:val="18"/>
                <w:lang w:val="en-US"/>
              </w:rPr>
              <w:t xml:space="preserve"> for males; 63 for females</w:t>
            </w:r>
          </w:p>
          <w:p w14:paraId="510BBC17"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4A3B9C2A" w14:textId="77777777" w:rsidR="00375B62" w:rsidRPr="00F03DCA" w:rsidRDefault="00375B62" w:rsidP="00C75074">
            <w:pPr>
              <w:rPr>
                <w:i/>
                <w:iCs/>
                <w:sz w:val="20"/>
                <w:szCs w:val="18"/>
                <w:lang w:val="en-US"/>
              </w:rPr>
            </w:pPr>
            <w:r>
              <w:rPr>
                <w:i/>
                <w:iCs/>
                <w:sz w:val="20"/>
                <w:szCs w:val="18"/>
                <w:lang w:val="en-US"/>
              </w:rPr>
              <w:t xml:space="preserve">Age: </w:t>
            </w:r>
            <w:r w:rsidRPr="00810B8A">
              <w:rPr>
                <w:sz w:val="20"/>
                <w:szCs w:val="18"/>
                <w:lang w:val="en-US"/>
              </w:rPr>
              <w:t>63 for males</w:t>
            </w:r>
            <w:r>
              <w:rPr>
                <w:sz w:val="20"/>
                <w:szCs w:val="18"/>
                <w:lang w:val="en-US"/>
              </w:rPr>
              <w:t xml:space="preserve">; </w:t>
            </w:r>
            <w:r w:rsidRPr="00810B8A">
              <w:rPr>
                <w:sz w:val="20"/>
                <w:szCs w:val="18"/>
                <w:lang w:val="en-US"/>
              </w:rPr>
              <w:t>62 for females</w:t>
            </w:r>
          </w:p>
        </w:tc>
        <w:tc>
          <w:tcPr>
            <w:tcW w:w="3680" w:type="dxa"/>
            <w:tcBorders>
              <w:bottom w:val="single" w:sz="12" w:space="0" w:color="auto"/>
            </w:tcBorders>
          </w:tcPr>
          <w:p w14:paraId="6BE2E0FB"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79DDE255" w14:textId="77777777" w:rsidR="00375B62" w:rsidRDefault="00375B62" w:rsidP="00C75074">
            <w:pPr>
              <w:rPr>
                <w:sz w:val="20"/>
                <w:szCs w:val="18"/>
                <w:lang w:val="en-US"/>
              </w:rPr>
            </w:pPr>
            <w:r>
              <w:rPr>
                <w:i/>
                <w:iCs/>
                <w:sz w:val="20"/>
                <w:szCs w:val="18"/>
                <w:lang w:val="en-US"/>
              </w:rPr>
              <w:t>Age:</w:t>
            </w:r>
            <w:r w:rsidRPr="006519D4">
              <w:rPr>
                <w:sz w:val="20"/>
                <w:szCs w:val="18"/>
                <w:lang w:val="en-US"/>
              </w:rPr>
              <w:t xml:space="preserve"> 65</w:t>
            </w:r>
            <w:r>
              <w:rPr>
                <w:sz w:val="20"/>
                <w:szCs w:val="18"/>
                <w:lang w:val="en-US"/>
              </w:rPr>
              <w:t xml:space="preserve"> for males; 63 for females</w:t>
            </w:r>
          </w:p>
          <w:p w14:paraId="5040DF53"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63C44426" w14:textId="77777777" w:rsidR="00375B62" w:rsidRPr="00F03DCA" w:rsidRDefault="00375B62" w:rsidP="00C75074">
            <w:pPr>
              <w:rPr>
                <w:i/>
                <w:iCs/>
                <w:sz w:val="20"/>
                <w:szCs w:val="18"/>
                <w:lang w:val="en-US"/>
              </w:rPr>
            </w:pPr>
            <w:r>
              <w:rPr>
                <w:i/>
                <w:iCs/>
                <w:sz w:val="20"/>
                <w:szCs w:val="18"/>
                <w:lang w:val="en-US"/>
              </w:rPr>
              <w:t xml:space="preserve">Age: </w:t>
            </w:r>
            <w:r w:rsidRPr="00810B8A">
              <w:rPr>
                <w:sz w:val="20"/>
                <w:szCs w:val="18"/>
                <w:lang w:val="en-US"/>
              </w:rPr>
              <w:t>63 for males</w:t>
            </w:r>
            <w:r>
              <w:rPr>
                <w:sz w:val="20"/>
                <w:szCs w:val="18"/>
                <w:lang w:val="en-US"/>
              </w:rPr>
              <w:t xml:space="preserve">; </w:t>
            </w:r>
            <w:r w:rsidRPr="00810B8A">
              <w:rPr>
                <w:sz w:val="20"/>
                <w:szCs w:val="18"/>
                <w:lang w:val="en-US"/>
              </w:rPr>
              <w:t>62 for females</w:t>
            </w:r>
          </w:p>
        </w:tc>
      </w:tr>
    </w:tbl>
    <w:p w14:paraId="5E47032F" w14:textId="77777777" w:rsidR="00375B62" w:rsidRPr="00375B62" w:rsidRDefault="00375B62" w:rsidP="00375B62">
      <w:pPr>
        <w:spacing w:before="0" w:after="0"/>
        <w:rPr>
          <w:b/>
          <w:bCs/>
          <w:sz w:val="24"/>
          <w:lang w:val="en-US"/>
        </w:rPr>
      </w:pPr>
    </w:p>
    <w:p w14:paraId="3EE659BF" w14:textId="11A5761E" w:rsidR="00375B62" w:rsidRPr="00716272" w:rsidRDefault="00375B62" w:rsidP="005E77FA">
      <w:pPr>
        <w:pStyle w:val="Paragraphedeliste"/>
        <w:numPr>
          <w:ilvl w:val="0"/>
          <w:numId w:val="7"/>
        </w:numPr>
        <w:spacing w:line="360" w:lineRule="auto"/>
        <w:rPr>
          <w:b/>
          <w:bCs/>
          <w:sz w:val="24"/>
          <w:lang w:val="en-US"/>
        </w:rPr>
      </w:pPr>
      <w:r w:rsidRPr="00716272">
        <w:rPr>
          <w:b/>
          <w:bCs/>
          <w:sz w:val="24"/>
          <w:lang w:val="en-US"/>
        </w:rPr>
        <w:t>Added individuals who changed jobs between 2011 and 2015 when it was possible to extract historic ISCO codes</w:t>
      </w:r>
    </w:p>
    <w:p w14:paraId="5A6CDCD5" w14:textId="3CC7DE8C" w:rsidR="00375B62" w:rsidRDefault="00375B62" w:rsidP="005E77FA">
      <w:pPr>
        <w:spacing w:line="360" w:lineRule="auto"/>
        <w:rPr>
          <w:sz w:val="24"/>
          <w:lang w:val="en-US"/>
        </w:rPr>
      </w:pPr>
      <w:r w:rsidRPr="00716272">
        <w:rPr>
          <w:sz w:val="24"/>
          <w:lang w:val="en-US"/>
        </w:rPr>
        <w:t>Such situations are not very common though -&gt; 182 individuals in the final sample</w:t>
      </w:r>
      <w:r w:rsidR="00B352A8" w:rsidRPr="00716272">
        <w:rPr>
          <w:sz w:val="24"/>
          <w:lang w:val="en-US"/>
        </w:rPr>
        <w:t>.</w:t>
      </w:r>
    </w:p>
    <w:p w14:paraId="1E94470C" w14:textId="77777777" w:rsidR="002A7800" w:rsidRPr="00716272" w:rsidRDefault="002A7800" w:rsidP="005E77FA">
      <w:pPr>
        <w:spacing w:line="360" w:lineRule="auto"/>
        <w:rPr>
          <w:sz w:val="24"/>
          <w:lang w:val="en-US"/>
        </w:rPr>
      </w:pPr>
    </w:p>
    <w:p w14:paraId="2B1BB156" w14:textId="413BC366" w:rsidR="00375B62" w:rsidRPr="00716272" w:rsidRDefault="00B352A8" w:rsidP="005E77FA">
      <w:pPr>
        <w:pStyle w:val="Paragraphedeliste"/>
        <w:numPr>
          <w:ilvl w:val="0"/>
          <w:numId w:val="7"/>
        </w:numPr>
        <w:spacing w:line="360" w:lineRule="auto"/>
        <w:rPr>
          <w:b/>
          <w:bCs/>
          <w:sz w:val="24"/>
          <w:lang w:val="en-US"/>
        </w:rPr>
      </w:pPr>
      <w:r w:rsidRPr="00716272">
        <w:rPr>
          <w:b/>
          <w:bCs/>
          <w:sz w:val="24"/>
          <w:lang w:val="en-US"/>
        </w:rPr>
        <w:lastRenderedPageBreak/>
        <w:t xml:space="preserve">Allowed unbalanced sample </w:t>
      </w:r>
    </w:p>
    <w:p w14:paraId="18F4CCFE" w14:textId="3CD99A43" w:rsidR="00B352A8" w:rsidRPr="00716272" w:rsidRDefault="00B352A8" w:rsidP="005E77FA">
      <w:pPr>
        <w:spacing w:line="360" w:lineRule="auto"/>
        <w:rPr>
          <w:sz w:val="24"/>
          <w:lang w:val="en-US"/>
        </w:rPr>
      </w:pPr>
      <w:r w:rsidRPr="00716272">
        <w:rPr>
          <w:sz w:val="24"/>
          <w:lang w:val="en-US"/>
        </w:rPr>
        <w:t>Now we</w:t>
      </w:r>
      <w:r w:rsidR="002A7800">
        <w:rPr>
          <w:sz w:val="24"/>
          <w:lang w:val="en-US"/>
        </w:rPr>
        <w:t xml:space="preserve"> additionally</w:t>
      </w:r>
      <w:r w:rsidRPr="00716272">
        <w:rPr>
          <w:sz w:val="24"/>
          <w:lang w:val="en-US"/>
        </w:rPr>
        <w:t xml:space="preserve"> have individuals who participated only in one of the waves. This allowed me to bring data from 6 additional countries that only participated in wave 6:  Hungary, Netherlands, Poland, Portugal, Greece, </w:t>
      </w:r>
      <w:r w:rsidR="002A7800">
        <w:rPr>
          <w:sz w:val="24"/>
          <w:lang w:val="en-US"/>
        </w:rPr>
        <w:t xml:space="preserve">and </w:t>
      </w:r>
      <w:r w:rsidRPr="00716272">
        <w:rPr>
          <w:sz w:val="24"/>
          <w:lang w:val="en-US"/>
        </w:rPr>
        <w:t xml:space="preserve">Luxembourg. Knowing the retirement rules in all countries, I was able to impute the work horizon change induced by reforms for such cases even though we don’t have data for wave 4. </w:t>
      </w:r>
    </w:p>
    <w:p w14:paraId="70D75DB6" w14:textId="207B6C1B" w:rsidR="00B352A8" w:rsidRPr="00716272" w:rsidRDefault="00B352A8" w:rsidP="005E77FA">
      <w:pPr>
        <w:pStyle w:val="Paragraphedeliste"/>
        <w:numPr>
          <w:ilvl w:val="0"/>
          <w:numId w:val="7"/>
        </w:numPr>
        <w:spacing w:line="360" w:lineRule="auto"/>
        <w:rPr>
          <w:b/>
          <w:bCs/>
          <w:sz w:val="24"/>
          <w:lang w:val="en-US"/>
        </w:rPr>
      </w:pPr>
      <w:r w:rsidRPr="00716272">
        <w:rPr>
          <w:b/>
          <w:bCs/>
          <w:sz w:val="24"/>
          <w:lang w:val="en-US"/>
        </w:rPr>
        <w:t xml:space="preserve">Introduced more restrictions to the </w:t>
      </w:r>
      <w:r w:rsidR="00716272" w:rsidRPr="00716272">
        <w:rPr>
          <w:b/>
          <w:bCs/>
          <w:sz w:val="24"/>
          <w:lang w:val="en-US"/>
        </w:rPr>
        <w:t>data and sample</w:t>
      </w:r>
    </w:p>
    <w:p w14:paraId="5360DD33" w14:textId="02FFC001" w:rsidR="00716272" w:rsidRPr="00716272" w:rsidRDefault="00B352A8" w:rsidP="005E77FA">
      <w:pPr>
        <w:spacing w:line="360" w:lineRule="auto"/>
        <w:rPr>
          <w:sz w:val="24"/>
          <w:lang w:val="en-US"/>
        </w:rPr>
      </w:pPr>
      <w:r w:rsidRPr="00716272">
        <w:rPr>
          <w:sz w:val="24"/>
          <w:lang w:val="en-US"/>
        </w:rPr>
        <w:t xml:space="preserve">Due to the last two steps, the sample increased. However, after exploring the data and experimenting with models, I saw that the results became more reasonable when introducing stricter rules of sample selection. </w:t>
      </w:r>
      <w:r w:rsidR="005E77FA">
        <w:rPr>
          <w:sz w:val="24"/>
          <w:lang w:val="en-US"/>
        </w:rPr>
        <w:t xml:space="preserve">So, in addition to the main filters (age of 50+, status of employed or self-employed, not working beyond the predicted minimum retirement age, no missing values), </w:t>
      </w:r>
      <w:r w:rsidR="00817F34" w:rsidRPr="00716272">
        <w:rPr>
          <w:sz w:val="24"/>
          <w:lang w:val="en-US"/>
        </w:rPr>
        <w:t xml:space="preserve">I kept only individuals with at least 10 years of work experience as of 2011 and with a work horizon before the minimum retirement age of no more than 10 years. I also strictly deleted individuals benefiting from any kind of state pension. </w:t>
      </w:r>
    </w:p>
    <w:p w14:paraId="738B9523" w14:textId="052AE006" w:rsidR="00B352A8" w:rsidRPr="00716272" w:rsidRDefault="002A7800" w:rsidP="005E77FA">
      <w:pPr>
        <w:spacing w:line="360" w:lineRule="auto"/>
        <w:rPr>
          <w:sz w:val="24"/>
          <w:lang w:val="en-US"/>
        </w:rPr>
      </w:pPr>
      <w:r>
        <w:rPr>
          <w:sz w:val="24"/>
          <w:lang w:val="en-US"/>
        </w:rPr>
        <w:t xml:space="preserve">Moreover, </w:t>
      </w:r>
      <w:r w:rsidR="00817F34" w:rsidRPr="00716272">
        <w:rPr>
          <w:sz w:val="24"/>
          <w:lang w:val="en-US"/>
        </w:rPr>
        <w:t xml:space="preserve">I have changed the treatment of job quality data: I have aggregated the indices by </w:t>
      </w:r>
      <w:r w:rsidR="00817F34" w:rsidRPr="00D7293B">
        <w:rPr>
          <w:sz w:val="24"/>
          <w:lang w:val="en-US"/>
        </w:rPr>
        <w:t>year and by country</w:t>
      </w:r>
      <w:r w:rsidR="00817F34" w:rsidRPr="00716272">
        <w:rPr>
          <w:sz w:val="24"/>
          <w:lang w:val="en-US"/>
        </w:rPr>
        <w:t xml:space="preserve">, allowing for more precision. However, I also chose to leave </w:t>
      </w:r>
      <w:r w:rsidR="00817F34" w:rsidRPr="002A7800">
        <w:rPr>
          <w:sz w:val="24"/>
          <w:u w:val="single"/>
          <w:lang w:val="en-US"/>
        </w:rPr>
        <w:t>3-digit ISCO</w:t>
      </w:r>
      <w:r w:rsidR="00817F34" w:rsidRPr="00716272">
        <w:rPr>
          <w:sz w:val="24"/>
          <w:lang w:val="en-US"/>
        </w:rPr>
        <w:t xml:space="preserve"> codes in order not to lose too many observations. I ran regression analyses both with 4-digit (less data) and 3-digit codes, and the latter showed better results. </w:t>
      </w:r>
    </w:p>
    <w:p w14:paraId="3A17E91C" w14:textId="2C9BF4B7" w:rsidR="00B352A8" w:rsidRPr="00716272" w:rsidRDefault="00716272" w:rsidP="005E77FA">
      <w:pPr>
        <w:spacing w:line="360" w:lineRule="auto"/>
        <w:rPr>
          <w:sz w:val="24"/>
          <w:lang w:val="en-US"/>
        </w:rPr>
      </w:pPr>
      <w:r w:rsidRPr="00716272">
        <w:rPr>
          <w:sz w:val="24"/>
          <w:lang w:val="en-US"/>
        </w:rPr>
        <w:t xml:space="preserve">The resulting new sample is as follows. </w:t>
      </w:r>
    </w:p>
    <w:p w14:paraId="1AC84240" w14:textId="6EE9356B" w:rsidR="00716272" w:rsidRPr="00716272" w:rsidRDefault="00716272" w:rsidP="00716272">
      <w:pPr>
        <w:rPr>
          <w:b/>
          <w:bCs/>
          <w:sz w:val="24"/>
          <w:lang w:val="en-US"/>
        </w:rPr>
      </w:pPr>
      <w:r w:rsidRPr="00716272">
        <w:rPr>
          <w:b/>
          <w:bCs/>
          <w:sz w:val="24"/>
          <w:lang w:val="en-US"/>
        </w:rPr>
        <w:t>Appendix 1 - Summary descriptive statistics for the final SHARE sample</w:t>
      </w:r>
      <w:r>
        <w:rPr>
          <w:b/>
          <w:bCs/>
          <w:sz w:val="24"/>
          <w:lang w:val="en-US"/>
        </w:rPr>
        <w:t xml:space="preserve"> </w:t>
      </w:r>
      <w:r w:rsidRPr="00716272">
        <w:rPr>
          <w:b/>
          <w:bCs/>
          <w:sz w:val="24"/>
          <w:u w:val="single"/>
          <w:lang w:val="en-US"/>
        </w:rPr>
        <w:t>(updated)</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1276"/>
        <w:gridCol w:w="1276"/>
      </w:tblGrid>
      <w:tr w:rsidR="00716272" w:rsidRPr="00042A1F" w14:paraId="31F720E0" w14:textId="77777777" w:rsidTr="006220BA">
        <w:trPr>
          <w:jc w:val="center"/>
        </w:trPr>
        <w:tc>
          <w:tcPr>
            <w:tcW w:w="3964" w:type="dxa"/>
            <w:tcBorders>
              <w:top w:val="single" w:sz="4" w:space="0" w:color="auto"/>
              <w:bottom w:val="single" w:sz="4" w:space="0" w:color="auto"/>
            </w:tcBorders>
            <w:vAlign w:val="center"/>
          </w:tcPr>
          <w:p w14:paraId="0FA25B82" w14:textId="77777777" w:rsidR="00716272" w:rsidRPr="00E77D31" w:rsidRDefault="00716272" w:rsidP="00C75074">
            <w:pPr>
              <w:jc w:val="left"/>
              <w:rPr>
                <w:b/>
                <w:bCs/>
                <w:sz w:val="20"/>
                <w:szCs w:val="20"/>
                <w:lang w:val="en-US"/>
              </w:rPr>
            </w:pPr>
          </w:p>
        </w:tc>
        <w:tc>
          <w:tcPr>
            <w:tcW w:w="1276" w:type="dxa"/>
            <w:tcBorders>
              <w:top w:val="single" w:sz="4" w:space="0" w:color="auto"/>
              <w:bottom w:val="single" w:sz="4" w:space="0" w:color="auto"/>
            </w:tcBorders>
            <w:vAlign w:val="center"/>
          </w:tcPr>
          <w:p w14:paraId="629D3DED" w14:textId="77777777" w:rsidR="00716272" w:rsidRPr="00E77D31" w:rsidRDefault="00716272" w:rsidP="00C75074">
            <w:pPr>
              <w:jc w:val="center"/>
              <w:rPr>
                <w:b/>
                <w:bCs/>
                <w:sz w:val="20"/>
                <w:szCs w:val="20"/>
                <w:lang w:val="en-US"/>
              </w:rPr>
            </w:pPr>
            <w:r w:rsidRPr="00E77D31">
              <w:rPr>
                <w:b/>
                <w:bCs/>
                <w:sz w:val="20"/>
                <w:szCs w:val="20"/>
                <w:lang w:val="en-US"/>
              </w:rPr>
              <w:t>Mean</w:t>
            </w:r>
          </w:p>
        </w:tc>
        <w:tc>
          <w:tcPr>
            <w:tcW w:w="1276" w:type="dxa"/>
            <w:tcBorders>
              <w:top w:val="single" w:sz="4" w:space="0" w:color="auto"/>
              <w:bottom w:val="single" w:sz="4" w:space="0" w:color="auto"/>
            </w:tcBorders>
            <w:vAlign w:val="center"/>
          </w:tcPr>
          <w:p w14:paraId="455D93AD" w14:textId="77777777" w:rsidR="00716272" w:rsidRPr="00E77D31" w:rsidRDefault="00716272" w:rsidP="00C75074">
            <w:pPr>
              <w:jc w:val="center"/>
              <w:rPr>
                <w:b/>
                <w:bCs/>
                <w:sz w:val="20"/>
                <w:szCs w:val="20"/>
                <w:lang w:val="en-US"/>
              </w:rPr>
            </w:pPr>
            <w:r w:rsidRPr="00E77D31">
              <w:rPr>
                <w:b/>
                <w:bCs/>
                <w:sz w:val="20"/>
                <w:szCs w:val="20"/>
                <w:lang w:val="en-US"/>
              </w:rPr>
              <w:t>SD</w:t>
            </w:r>
          </w:p>
        </w:tc>
      </w:tr>
      <w:tr w:rsidR="00716272" w:rsidRPr="00042A1F" w14:paraId="77A5E538" w14:textId="77777777" w:rsidTr="006220BA">
        <w:trPr>
          <w:jc w:val="center"/>
        </w:trPr>
        <w:tc>
          <w:tcPr>
            <w:tcW w:w="3964" w:type="dxa"/>
            <w:tcBorders>
              <w:top w:val="single" w:sz="4" w:space="0" w:color="auto"/>
            </w:tcBorders>
            <w:vAlign w:val="center"/>
          </w:tcPr>
          <w:p w14:paraId="70B500B9" w14:textId="77777777" w:rsidR="00716272" w:rsidRPr="00042A1F" w:rsidRDefault="00716272" w:rsidP="00C75074">
            <w:pPr>
              <w:jc w:val="left"/>
              <w:rPr>
                <w:i/>
                <w:iCs/>
                <w:sz w:val="20"/>
                <w:szCs w:val="20"/>
                <w:lang w:val="en-US"/>
              </w:rPr>
            </w:pPr>
            <w:r w:rsidRPr="00042A1F">
              <w:rPr>
                <w:i/>
                <w:iCs/>
                <w:sz w:val="20"/>
                <w:szCs w:val="20"/>
                <w:lang w:val="en-US"/>
              </w:rPr>
              <w:t>Outcome</w:t>
            </w:r>
          </w:p>
          <w:p w14:paraId="69E9D6B9" w14:textId="77777777" w:rsidR="006220BA" w:rsidRDefault="00716272" w:rsidP="00C75074">
            <w:pPr>
              <w:jc w:val="left"/>
              <w:rPr>
                <w:sz w:val="20"/>
                <w:szCs w:val="20"/>
                <w:lang w:val="en-US"/>
              </w:rPr>
            </w:pPr>
            <w:r w:rsidRPr="00042A1F">
              <w:rPr>
                <w:sz w:val="20"/>
                <w:szCs w:val="20"/>
                <w:lang w:val="en-US"/>
              </w:rPr>
              <w:t>Euro-D score</w:t>
            </w:r>
            <w:r>
              <w:rPr>
                <w:sz w:val="20"/>
                <w:szCs w:val="20"/>
                <w:lang w:val="en-US"/>
              </w:rPr>
              <w:t xml:space="preserve"> </w:t>
            </w:r>
          </w:p>
          <w:p w14:paraId="6AE9A0C1" w14:textId="09CE8D6F" w:rsidR="00716272" w:rsidRPr="00042A1F" w:rsidRDefault="00716272" w:rsidP="00C75074">
            <w:pPr>
              <w:jc w:val="left"/>
              <w:rPr>
                <w:sz w:val="20"/>
                <w:szCs w:val="20"/>
                <w:lang w:val="en-US"/>
              </w:rPr>
            </w:pPr>
            <w:r>
              <w:rPr>
                <w:sz w:val="20"/>
                <w:szCs w:val="20"/>
                <w:lang w:val="en-US"/>
              </w:rPr>
              <w:t>(</w:t>
            </w:r>
            <w:r w:rsidR="006220BA">
              <w:rPr>
                <w:sz w:val="20"/>
                <w:szCs w:val="20"/>
                <w:lang w:val="en-US"/>
              </w:rPr>
              <w:t xml:space="preserve">from </w:t>
            </w:r>
            <w:r>
              <w:rPr>
                <w:sz w:val="20"/>
                <w:szCs w:val="20"/>
                <w:lang w:val="en-US"/>
              </w:rPr>
              <w:t>0=no depression</w:t>
            </w:r>
            <w:r w:rsidR="006220BA">
              <w:rPr>
                <w:sz w:val="20"/>
                <w:szCs w:val="20"/>
                <w:lang w:val="en-US"/>
              </w:rPr>
              <w:t xml:space="preserve"> to </w:t>
            </w:r>
            <w:r>
              <w:rPr>
                <w:sz w:val="20"/>
                <w:szCs w:val="20"/>
                <w:lang w:val="en-US"/>
              </w:rPr>
              <w:t>12=very depressed)</w:t>
            </w:r>
          </w:p>
          <w:p w14:paraId="1FC90D5E" w14:textId="77777777" w:rsidR="00716272" w:rsidRPr="00042A1F" w:rsidRDefault="00716272" w:rsidP="00C75074">
            <w:pPr>
              <w:jc w:val="left"/>
              <w:rPr>
                <w:sz w:val="20"/>
                <w:szCs w:val="20"/>
                <w:lang w:val="en-US"/>
              </w:rPr>
            </w:pPr>
            <w:r w:rsidRPr="00042A1F">
              <w:rPr>
                <w:sz w:val="20"/>
                <w:szCs w:val="20"/>
                <w:lang w:val="en-US"/>
              </w:rPr>
              <w:t>Euro-D score &gt; 3</w:t>
            </w:r>
            <w:r>
              <w:rPr>
                <w:sz w:val="20"/>
                <w:szCs w:val="20"/>
                <w:lang w:val="en-US"/>
              </w:rPr>
              <w:t xml:space="preserve"> (yes/no)</w:t>
            </w:r>
          </w:p>
          <w:p w14:paraId="7F128F5C" w14:textId="77777777" w:rsidR="00716272" w:rsidRPr="00042A1F" w:rsidRDefault="00716272" w:rsidP="00C75074">
            <w:pPr>
              <w:jc w:val="left"/>
              <w:rPr>
                <w:sz w:val="20"/>
                <w:szCs w:val="20"/>
                <w:lang w:val="en-US"/>
              </w:rPr>
            </w:pPr>
            <w:r w:rsidRPr="00042A1F">
              <w:rPr>
                <w:sz w:val="20"/>
                <w:szCs w:val="20"/>
                <w:lang w:val="en-US"/>
              </w:rPr>
              <w:t>Motivation lack</w:t>
            </w:r>
            <w:r>
              <w:rPr>
                <w:sz w:val="20"/>
                <w:szCs w:val="20"/>
                <w:lang w:val="en-US"/>
              </w:rPr>
              <w:t xml:space="preserve"> (yes/no)</w:t>
            </w:r>
          </w:p>
          <w:p w14:paraId="0612AFD1" w14:textId="77777777" w:rsidR="00716272" w:rsidRPr="00042A1F" w:rsidRDefault="00716272" w:rsidP="00C75074">
            <w:pPr>
              <w:jc w:val="left"/>
              <w:rPr>
                <w:sz w:val="20"/>
                <w:szCs w:val="20"/>
                <w:lang w:val="en-US"/>
              </w:rPr>
            </w:pPr>
            <w:r w:rsidRPr="00042A1F">
              <w:rPr>
                <w:sz w:val="20"/>
                <w:szCs w:val="20"/>
                <w:lang w:val="en-US"/>
              </w:rPr>
              <w:t>Affective suffering</w:t>
            </w:r>
            <w:r>
              <w:rPr>
                <w:sz w:val="20"/>
                <w:szCs w:val="20"/>
                <w:lang w:val="en-US"/>
              </w:rPr>
              <w:t xml:space="preserve"> (yes/no)</w:t>
            </w:r>
          </w:p>
        </w:tc>
        <w:tc>
          <w:tcPr>
            <w:tcW w:w="1276" w:type="dxa"/>
            <w:tcBorders>
              <w:top w:val="single" w:sz="4" w:space="0" w:color="auto"/>
            </w:tcBorders>
            <w:vAlign w:val="center"/>
          </w:tcPr>
          <w:p w14:paraId="15EF8DEA" w14:textId="77777777" w:rsidR="00716272" w:rsidRDefault="00716272" w:rsidP="00C75074">
            <w:pPr>
              <w:jc w:val="center"/>
              <w:rPr>
                <w:sz w:val="20"/>
                <w:szCs w:val="20"/>
                <w:lang w:val="en-US"/>
              </w:rPr>
            </w:pPr>
          </w:p>
          <w:p w14:paraId="22240B33" w14:textId="20C80052" w:rsidR="00716272" w:rsidRDefault="00B716EA" w:rsidP="00C75074">
            <w:pPr>
              <w:jc w:val="center"/>
              <w:rPr>
                <w:sz w:val="20"/>
                <w:szCs w:val="20"/>
                <w:lang w:val="en-US"/>
              </w:rPr>
            </w:pPr>
            <w:r>
              <w:rPr>
                <w:sz w:val="20"/>
                <w:szCs w:val="20"/>
                <w:lang w:val="en-US"/>
              </w:rPr>
              <w:t>1.99</w:t>
            </w:r>
          </w:p>
          <w:p w14:paraId="1CBBF5D2" w14:textId="77777777" w:rsidR="006220BA" w:rsidRDefault="006220BA" w:rsidP="00C75074">
            <w:pPr>
              <w:jc w:val="center"/>
              <w:rPr>
                <w:sz w:val="20"/>
                <w:szCs w:val="20"/>
                <w:lang w:val="en-US"/>
              </w:rPr>
            </w:pPr>
          </w:p>
          <w:p w14:paraId="5BCE580D" w14:textId="2D4FDFD6" w:rsidR="00716272" w:rsidRDefault="00716272" w:rsidP="00C75074">
            <w:pPr>
              <w:jc w:val="center"/>
              <w:rPr>
                <w:sz w:val="20"/>
                <w:szCs w:val="20"/>
                <w:lang w:val="en-US"/>
              </w:rPr>
            </w:pPr>
            <w:r w:rsidRPr="5E28A1EC">
              <w:rPr>
                <w:sz w:val="20"/>
                <w:szCs w:val="20"/>
                <w:lang w:val="en-US"/>
              </w:rPr>
              <w:t>0.</w:t>
            </w:r>
            <w:r w:rsidR="00B716EA">
              <w:rPr>
                <w:sz w:val="20"/>
                <w:szCs w:val="20"/>
                <w:lang w:val="en-US"/>
              </w:rPr>
              <w:t>20</w:t>
            </w:r>
          </w:p>
          <w:p w14:paraId="1614D13A" w14:textId="65108A00" w:rsidR="00716272" w:rsidRDefault="00716272" w:rsidP="00C75074">
            <w:pPr>
              <w:jc w:val="center"/>
              <w:rPr>
                <w:sz w:val="20"/>
                <w:szCs w:val="20"/>
                <w:lang w:val="en-US"/>
              </w:rPr>
            </w:pPr>
            <w:r>
              <w:rPr>
                <w:sz w:val="20"/>
                <w:szCs w:val="20"/>
                <w:lang w:val="en-US"/>
              </w:rPr>
              <w:t>0.1</w:t>
            </w:r>
            <w:r w:rsidR="00B716EA">
              <w:rPr>
                <w:sz w:val="20"/>
                <w:szCs w:val="20"/>
                <w:lang w:val="en-US"/>
              </w:rPr>
              <w:t>3</w:t>
            </w:r>
          </w:p>
          <w:p w14:paraId="37AB6421" w14:textId="57202BD9" w:rsidR="00716272" w:rsidRPr="00042A1F" w:rsidRDefault="00716272" w:rsidP="00C75074">
            <w:pPr>
              <w:jc w:val="center"/>
              <w:rPr>
                <w:sz w:val="20"/>
                <w:szCs w:val="20"/>
                <w:lang w:val="en-US"/>
              </w:rPr>
            </w:pPr>
            <w:r>
              <w:rPr>
                <w:sz w:val="20"/>
                <w:szCs w:val="20"/>
                <w:lang w:val="en-US"/>
              </w:rPr>
              <w:t>0.2</w:t>
            </w:r>
            <w:r w:rsidR="00B716EA">
              <w:rPr>
                <w:sz w:val="20"/>
                <w:szCs w:val="20"/>
                <w:lang w:val="en-US"/>
              </w:rPr>
              <w:t>7</w:t>
            </w:r>
          </w:p>
        </w:tc>
        <w:tc>
          <w:tcPr>
            <w:tcW w:w="1276" w:type="dxa"/>
            <w:tcBorders>
              <w:top w:val="single" w:sz="4" w:space="0" w:color="auto"/>
            </w:tcBorders>
            <w:vAlign w:val="center"/>
          </w:tcPr>
          <w:p w14:paraId="452D1975" w14:textId="77777777" w:rsidR="00716272" w:rsidRDefault="00716272" w:rsidP="00C75074">
            <w:pPr>
              <w:jc w:val="center"/>
              <w:rPr>
                <w:sz w:val="20"/>
                <w:szCs w:val="20"/>
                <w:lang w:val="en-US"/>
              </w:rPr>
            </w:pPr>
          </w:p>
          <w:p w14:paraId="6E3684AD" w14:textId="4FB36D85" w:rsidR="00716272" w:rsidRDefault="00B716EA" w:rsidP="00C75074">
            <w:pPr>
              <w:jc w:val="center"/>
              <w:rPr>
                <w:sz w:val="20"/>
                <w:szCs w:val="20"/>
                <w:lang w:val="en-US"/>
              </w:rPr>
            </w:pPr>
            <w:r>
              <w:rPr>
                <w:sz w:val="20"/>
                <w:szCs w:val="20"/>
                <w:lang w:val="en-US"/>
              </w:rPr>
              <w:t>1.88</w:t>
            </w:r>
          </w:p>
          <w:p w14:paraId="27066D23" w14:textId="77777777" w:rsidR="006220BA" w:rsidRDefault="006220BA" w:rsidP="00C75074">
            <w:pPr>
              <w:jc w:val="center"/>
              <w:rPr>
                <w:sz w:val="20"/>
                <w:szCs w:val="20"/>
                <w:lang w:val="en-US"/>
              </w:rPr>
            </w:pPr>
          </w:p>
          <w:p w14:paraId="3C8CE59F" w14:textId="0E00C639" w:rsidR="00716272" w:rsidRDefault="00716272" w:rsidP="00C75074">
            <w:pPr>
              <w:jc w:val="center"/>
              <w:rPr>
                <w:sz w:val="20"/>
                <w:szCs w:val="20"/>
                <w:lang w:val="en-US"/>
              </w:rPr>
            </w:pPr>
            <w:r>
              <w:rPr>
                <w:sz w:val="20"/>
                <w:szCs w:val="20"/>
                <w:lang w:val="en-US"/>
              </w:rPr>
              <w:t>0.4</w:t>
            </w:r>
            <w:r w:rsidR="00B716EA">
              <w:rPr>
                <w:sz w:val="20"/>
                <w:szCs w:val="20"/>
                <w:lang w:val="en-US"/>
              </w:rPr>
              <w:t>0</w:t>
            </w:r>
          </w:p>
          <w:p w14:paraId="0451D982" w14:textId="613087A2" w:rsidR="00716272" w:rsidRDefault="00716272" w:rsidP="00C75074">
            <w:pPr>
              <w:jc w:val="center"/>
              <w:rPr>
                <w:sz w:val="20"/>
                <w:szCs w:val="20"/>
                <w:lang w:val="en-US"/>
              </w:rPr>
            </w:pPr>
            <w:r>
              <w:rPr>
                <w:sz w:val="20"/>
                <w:szCs w:val="20"/>
                <w:lang w:val="en-US"/>
              </w:rPr>
              <w:t>0.3</w:t>
            </w:r>
            <w:r w:rsidR="00B716EA">
              <w:rPr>
                <w:sz w:val="20"/>
                <w:szCs w:val="20"/>
                <w:lang w:val="en-US"/>
              </w:rPr>
              <w:t>4</w:t>
            </w:r>
          </w:p>
          <w:p w14:paraId="53121469" w14:textId="77777777" w:rsidR="00716272" w:rsidRPr="00042A1F" w:rsidRDefault="00716272" w:rsidP="00C75074">
            <w:pPr>
              <w:jc w:val="center"/>
              <w:rPr>
                <w:sz w:val="20"/>
                <w:szCs w:val="20"/>
                <w:lang w:val="en-US"/>
              </w:rPr>
            </w:pPr>
            <w:r>
              <w:rPr>
                <w:sz w:val="20"/>
                <w:szCs w:val="20"/>
                <w:lang w:val="en-US"/>
              </w:rPr>
              <w:t>0.45</w:t>
            </w:r>
          </w:p>
        </w:tc>
      </w:tr>
      <w:tr w:rsidR="00716272" w:rsidRPr="00042A1F" w14:paraId="6A965E51" w14:textId="77777777" w:rsidTr="006220BA">
        <w:trPr>
          <w:jc w:val="center"/>
        </w:trPr>
        <w:tc>
          <w:tcPr>
            <w:tcW w:w="3964" w:type="dxa"/>
            <w:vAlign w:val="center"/>
          </w:tcPr>
          <w:p w14:paraId="325796D2" w14:textId="77777777" w:rsidR="00716272" w:rsidRPr="00042A1F" w:rsidRDefault="00716272" w:rsidP="00C75074">
            <w:pPr>
              <w:jc w:val="left"/>
              <w:rPr>
                <w:i/>
                <w:iCs/>
                <w:sz w:val="20"/>
                <w:szCs w:val="20"/>
                <w:lang w:val="en-US"/>
              </w:rPr>
            </w:pPr>
            <w:r w:rsidRPr="00042A1F">
              <w:rPr>
                <w:i/>
                <w:iCs/>
                <w:sz w:val="20"/>
                <w:szCs w:val="20"/>
                <w:lang w:val="en-US"/>
              </w:rPr>
              <w:t>Treatment</w:t>
            </w:r>
          </w:p>
          <w:p w14:paraId="6541CB55" w14:textId="77777777" w:rsidR="00716272" w:rsidRPr="00042A1F" w:rsidRDefault="00716272" w:rsidP="00C75074">
            <w:pPr>
              <w:jc w:val="left"/>
              <w:rPr>
                <w:sz w:val="20"/>
                <w:szCs w:val="20"/>
                <w:lang w:val="en-US"/>
              </w:rPr>
            </w:pPr>
            <w:r w:rsidRPr="00042A1F">
              <w:rPr>
                <w:sz w:val="20"/>
                <w:szCs w:val="20"/>
                <w:lang w:val="en-US"/>
              </w:rPr>
              <w:t>ΔYTR</w:t>
            </w:r>
          </w:p>
          <w:p w14:paraId="28225BF0" w14:textId="77777777" w:rsidR="00716272" w:rsidRPr="00042A1F" w:rsidRDefault="00716272" w:rsidP="00C75074">
            <w:pPr>
              <w:jc w:val="left"/>
              <w:rPr>
                <w:sz w:val="20"/>
                <w:szCs w:val="20"/>
                <w:lang w:val="en-US"/>
              </w:rPr>
            </w:pPr>
            <w:r w:rsidRPr="00042A1F">
              <w:rPr>
                <w:sz w:val="20"/>
                <w:szCs w:val="20"/>
                <w:lang w:val="en-US"/>
              </w:rPr>
              <w:t>ΔYTR &gt; 0</w:t>
            </w:r>
            <w:r>
              <w:rPr>
                <w:sz w:val="20"/>
                <w:szCs w:val="20"/>
                <w:lang w:val="en-US"/>
              </w:rPr>
              <w:t xml:space="preserve"> (yes/no)</w:t>
            </w:r>
          </w:p>
        </w:tc>
        <w:tc>
          <w:tcPr>
            <w:tcW w:w="1276" w:type="dxa"/>
            <w:vAlign w:val="center"/>
          </w:tcPr>
          <w:p w14:paraId="492DDAC8" w14:textId="77777777" w:rsidR="00716272" w:rsidRDefault="00716272" w:rsidP="00C75074">
            <w:pPr>
              <w:jc w:val="center"/>
              <w:rPr>
                <w:sz w:val="20"/>
                <w:szCs w:val="20"/>
                <w:lang w:val="en-US"/>
              </w:rPr>
            </w:pPr>
          </w:p>
          <w:p w14:paraId="7F2F0744" w14:textId="1DD37479" w:rsidR="00716272" w:rsidRDefault="00B716EA" w:rsidP="00C75074">
            <w:pPr>
              <w:jc w:val="center"/>
              <w:rPr>
                <w:sz w:val="20"/>
                <w:szCs w:val="20"/>
                <w:lang w:val="en-US"/>
              </w:rPr>
            </w:pPr>
            <w:r>
              <w:rPr>
                <w:sz w:val="20"/>
                <w:szCs w:val="20"/>
                <w:lang w:val="en-US"/>
              </w:rPr>
              <w:t>1.23</w:t>
            </w:r>
          </w:p>
          <w:p w14:paraId="4A36A906" w14:textId="4D8733BC" w:rsidR="00716272" w:rsidRPr="00042A1F" w:rsidRDefault="00716272" w:rsidP="00C75074">
            <w:pPr>
              <w:jc w:val="center"/>
              <w:rPr>
                <w:sz w:val="20"/>
                <w:szCs w:val="20"/>
                <w:lang w:val="en-US"/>
              </w:rPr>
            </w:pPr>
            <w:r>
              <w:rPr>
                <w:sz w:val="20"/>
                <w:szCs w:val="20"/>
                <w:lang w:val="en-US"/>
              </w:rPr>
              <w:t>0.</w:t>
            </w:r>
            <w:r w:rsidR="00B716EA">
              <w:rPr>
                <w:sz w:val="20"/>
                <w:szCs w:val="20"/>
                <w:lang w:val="en-US"/>
              </w:rPr>
              <w:t>57</w:t>
            </w:r>
          </w:p>
        </w:tc>
        <w:tc>
          <w:tcPr>
            <w:tcW w:w="1276" w:type="dxa"/>
            <w:vAlign w:val="center"/>
          </w:tcPr>
          <w:p w14:paraId="2DFF259F" w14:textId="77777777" w:rsidR="00716272" w:rsidRDefault="00716272" w:rsidP="00C75074">
            <w:pPr>
              <w:jc w:val="center"/>
              <w:rPr>
                <w:sz w:val="20"/>
                <w:szCs w:val="20"/>
                <w:lang w:val="en-US"/>
              </w:rPr>
            </w:pPr>
          </w:p>
          <w:p w14:paraId="30530174" w14:textId="09DF520E" w:rsidR="00716272" w:rsidRDefault="00716272" w:rsidP="00C75074">
            <w:pPr>
              <w:jc w:val="center"/>
              <w:rPr>
                <w:sz w:val="20"/>
                <w:szCs w:val="20"/>
                <w:lang w:val="en-US"/>
              </w:rPr>
            </w:pPr>
            <w:r>
              <w:rPr>
                <w:sz w:val="20"/>
                <w:szCs w:val="20"/>
                <w:lang w:val="en-US"/>
              </w:rPr>
              <w:t>1.</w:t>
            </w:r>
            <w:r w:rsidR="00B716EA">
              <w:rPr>
                <w:sz w:val="20"/>
                <w:szCs w:val="20"/>
                <w:lang w:val="en-US"/>
              </w:rPr>
              <w:t>51</w:t>
            </w:r>
          </w:p>
          <w:p w14:paraId="7B6B9DEC" w14:textId="77777777" w:rsidR="00716272" w:rsidRPr="00042A1F" w:rsidRDefault="00716272" w:rsidP="00C75074">
            <w:pPr>
              <w:jc w:val="center"/>
              <w:rPr>
                <w:sz w:val="20"/>
                <w:szCs w:val="20"/>
                <w:lang w:val="en-US"/>
              </w:rPr>
            </w:pPr>
            <w:r>
              <w:rPr>
                <w:sz w:val="20"/>
                <w:szCs w:val="20"/>
                <w:lang w:val="en-US"/>
              </w:rPr>
              <w:t>0.49</w:t>
            </w:r>
          </w:p>
        </w:tc>
      </w:tr>
      <w:tr w:rsidR="00716272" w:rsidRPr="00042A1F" w14:paraId="10D8ECB7" w14:textId="77777777" w:rsidTr="006220BA">
        <w:trPr>
          <w:jc w:val="center"/>
        </w:trPr>
        <w:tc>
          <w:tcPr>
            <w:tcW w:w="3964" w:type="dxa"/>
            <w:vAlign w:val="center"/>
          </w:tcPr>
          <w:p w14:paraId="25AD45BC" w14:textId="77777777" w:rsidR="00716272" w:rsidRPr="00042A1F" w:rsidRDefault="00716272" w:rsidP="00C75074">
            <w:pPr>
              <w:jc w:val="left"/>
              <w:rPr>
                <w:i/>
                <w:iCs/>
                <w:sz w:val="20"/>
                <w:szCs w:val="20"/>
                <w:lang w:val="en-US"/>
              </w:rPr>
            </w:pPr>
            <w:r w:rsidRPr="00042A1F">
              <w:rPr>
                <w:i/>
                <w:iCs/>
                <w:sz w:val="20"/>
                <w:szCs w:val="20"/>
                <w:lang w:val="en-US"/>
              </w:rPr>
              <w:t>Covariates determining cell</w:t>
            </w:r>
          </w:p>
          <w:p w14:paraId="0358FDE4" w14:textId="77777777" w:rsidR="00716272" w:rsidRPr="00042A1F" w:rsidRDefault="00716272" w:rsidP="00C75074">
            <w:pPr>
              <w:jc w:val="left"/>
              <w:rPr>
                <w:sz w:val="20"/>
                <w:szCs w:val="20"/>
                <w:lang w:val="en-US"/>
              </w:rPr>
            </w:pPr>
            <w:r w:rsidRPr="00042A1F">
              <w:rPr>
                <w:sz w:val="20"/>
                <w:szCs w:val="20"/>
                <w:lang w:val="en-US"/>
              </w:rPr>
              <w:t>Gender</w:t>
            </w:r>
            <w:r>
              <w:rPr>
                <w:sz w:val="20"/>
                <w:szCs w:val="20"/>
                <w:lang w:val="en-US"/>
              </w:rPr>
              <w:t xml:space="preserve"> (1=female, 0=male)</w:t>
            </w:r>
          </w:p>
          <w:p w14:paraId="0810B6F9" w14:textId="77777777" w:rsidR="00716272" w:rsidRPr="00042A1F" w:rsidRDefault="00716272" w:rsidP="00C75074">
            <w:pPr>
              <w:jc w:val="left"/>
              <w:rPr>
                <w:sz w:val="20"/>
                <w:szCs w:val="20"/>
                <w:lang w:val="en-US"/>
              </w:rPr>
            </w:pPr>
            <w:r w:rsidRPr="00042A1F">
              <w:rPr>
                <w:sz w:val="20"/>
                <w:szCs w:val="20"/>
                <w:lang w:val="en-US"/>
              </w:rPr>
              <w:lastRenderedPageBreak/>
              <w:t>Age</w:t>
            </w:r>
          </w:p>
          <w:p w14:paraId="04482934" w14:textId="77777777" w:rsidR="00716272" w:rsidRPr="00042A1F" w:rsidRDefault="00716272" w:rsidP="00C75074">
            <w:pPr>
              <w:jc w:val="left"/>
              <w:rPr>
                <w:sz w:val="20"/>
                <w:szCs w:val="20"/>
                <w:lang w:val="en-US"/>
              </w:rPr>
            </w:pPr>
            <w:r w:rsidRPr="00042A1F">
              <w:rPr>
                <w:sz w:val="20"/>
                <w:szCs w:val="20"/>
                <w:lang w:val="en-US"/>
              </w:rPr>
              <w:t>Number of children</w:t>
            </w:r>
          </w:p>
          <w:p w14:paraId="5F6172F3" w14:textId="77777777" w:rsidR="00716272" w:rsidRPr="00042A1F" w:rsidRDefault="00716272" w:rsidP="00C75074">
            <w:pPr>
              <w:jc w:val="left"/>
              <w:rPr>
                <w:sz w:val="20"/>
                <w:szCs w:val="20"/>
                <w:lang w:val="en-US"/>
              </w:rPr>
            </w:pPr>
            <w:r w:rsidRPr="00042A1F">
              <w:rPr>
                <w:sz w:val="20"/>
                <w:szCs w:val="20"/>
                <w:lang w:val="en-US"/>
              </w:rPr>
              <w:t>Years of contribution to social security</w:t>
            </w:r>
          </w:p>
          <w:p w14:paraId="3883C3EC" w14:textId="77777777" w:rsidR="00716272" w:rsidRDefault="00716272" w:rsidP="00C75074">
            <w:pPr>
              <w:jc w:val="left"/>
              <w:rPr>
                <w:sz w:val="20"/>
                <w:szCs w:val="20"/>
                <w:lang w:val="en-US"/>
              </w:rPr>
            </w:pPr>
            <w:r w:rsidRPr="00042A1F">
              <w:rPr>
                <w:sz w:val="20"/>
                <w:szCs w:val="20"/>
                <w:lang w:val="en-US"/>
              </w:rPr>
              <w:t>Sector of employment</w:t>
            </w:r>
          </w:p>
          <w:p w14:paraId="320000F0" w14:textId="77777777" w:rsidR="00716272" w:rsidRPr="00847940" w:rsidRDefault="00716272" w:rsidP="00C75074">
            <w:pPr>
              <w:jc w:val="left"/>
              <w:rPr>
                <w:sz w:val="20"/>
                <w:szCs w:val="20"/>
                <w:lang w:val="en-US"/>
              </w:rPr>
            </w:pPr>
            <w:r>
              <w:rPr>
                <w:sz w:val="20"/>
                <w:szCs w:val="20"/>
                <w:lang w:val="en-US"/>
              </w:rPr>
              <w:t xml:space="preserve">    </w:t>
            </w:r>
            <w:r w:rsidRPr="00847940">
              <w:rPr>
                <w:sz w:val="20"/>
                <w:szCs w:val="20"/>
                <w:lang w:val="en-US"/>
              </w:rPr>
              <w:t>Private</w:t>
            </w:r>
            <w:r>
              <w:rPr>
                <w:sz w:val="20"/>
                <w:szCs w:val="20"/>
                <w:lang w:val="en-US"/>
              </w:rPr>
              <w:t xml:space="preserve"> (yes/no)</w:t>
            </w:r>
          </w:p>
          <w:p w14:paraId="4530C69D" w14:textId="77777777" w:rsidR="00716272" w:rsidRPr="00847940" w:rsidRDefault="00716272" w:rsidP="00C75074">
            <w:pPr>
              <w:jc w:val="left"/>
              <w:rPr>
                <w:sz w:val="20"/>
                <w:szCs w:val="20"/>
                <w:lang w:val="en-US"/>
              </w:rPr>
            </w:pPr>
            <w:r>
              <w:rPr>
                <w:sz w:val="20"/>
                <w:szCs w:val="20"/>
                <w:lang w:val="en-US"/>
              </w:rPr>
              <w:t xml:space="preserve">    </w:t>
            </w:r>
            <w:r w:rsidRPr="00847940">
              <w:rPr>
                <w:sz w:val="20"/>
                <w:szCs w:val="20"/>
                <w:lang w:val="en-US"/>
              </w:rPr>
              <w:t>Public</w:t>
            </w:r>
            <w:r>
              <w:rPr>
                <w:sz w:val="20"/>
                <w:szCs w:val="20"/>
                <w:lang w:val="en-US"/>
              </w:rPr>
              <w:t xml:space="preserve"> (yes/no)</w:t>
            </w:r>
          </w:p>
          <w:p w14:paraId="7B403D30" w14:textId="77777777" w:rsidR="00716272" w:rsidRPr="00847940" w:rsidRDefault="00716272" w:rsidP="00C75074">
            <w:pPr>
              <w:jc w:val="left"/>
              <w:rPr>
                <w:sz w:val="20"/>
                <w:szCs w:val="20"/>
                <w:lang w:val="en-US"/>
              </w:rPr>
            </w:pPr>
            <w:r>
              <w:rPr>
                <w:sz w:val="20"/>
                <w:szCs w:val="20"/>
                <w:lang w:val="en-US"/>
              </w:rPr>
              <w:t xml:space="preserve">    </w:t>
            </w:r>
            <w:r w:rsidRPr="00847940">
              <w:rPr>
                <w:sz w:val="20"/>
                <w:szCs w:val="20"/>
                <w:lang w:val="en-US"/>
              </w:rPr>
              <w:t>Self-employed</w:t>
            </w:r>
            <w:r>
              <w:rPr>
                <w:sz w:val="20"/>
                <w:szCs w:val="20"/>
                <w:lang w:val="en-US"/>
              </w:rPr>
              <w:t xml:space="preserve"> (yes/no)</w:t>
            </w:r>
          </w:p>
        </w:tc>
        <w:tc>
          <w:tcPr>
            <w:tcW w:w="1276" w:type="dxa"/>
            <w:vAlign w:val="center"/>
          </w:tcPr>
          <w:p w14:paraId="6A785791" w14:textId="77777777" w:rsidR="00716272" w:rsidRDefault="00716272" w:rsidP="00C75074">
            <w:pPr>
              <w:jc w:val="center"/>
              <w:rPr>
                <w:sz w:val="20"/>
                <w:szCs w:val="20"/>
                <w:lang w:val="en-US"/>
              </w:rPr>
            </w:pPr>
          </w:p>
          <w:p w14:paraId="25C43C8E" w14:textId="619EB6F2" w:rsidR="00716272" w:rsidRDefault="00716272" w:rsidP="00C75074">
            <w:pPr>
              <w:jc w:val="center"/>
              <w:rPr>
                <w:sz w:val="20"/>
                <w:szCs w:val="20"/>
                <w:lang w:val="en-US"/>
              </w:rPr>
            </w:pPr>
            <w:r>
              <w:rPr>
                <w:sz w:val="20"/>
                <w:szCs w:val="20"/>
                <w:lang w:val="en-US"/>
              </w:rPr>
              <w:t>0.55</w:t>
            </w:r>
          </w:p>
          <w:p w14:paraId="7453D61F" w14:textId="7DC8C355" w:rsidR="00716272" w:rsidRDefault="00716272" w:rsidP="00C75074">
            <w:pPr>
              <w:jc w:val="center"/>
              <w:rPr>
                <w:sz w:val="20"/>
                <w:szCs w:val="20"/>
                <w:lang w:val="en-US"/>
              </w:rPr>
            </w:pPr>
            <w:r>
              <w:rPr>
                <w:sz w:val="20"/>
                <w:szCs w:val="20"/>
                <w:lang w:val="en-US"/>
              </w:rPr>
              <w:lastRenderedPageBreak/>
              <w:t>56.24</w:t>
            </w:r>
          </w:p>
          <w:p w14:paraId="4F4A487D" w14:textId="45FBB426" w:rsidR="00716272" w:rsidRDefault="00716272" w:rsidP="00C75074">
            <w:pPr>
              <w:jc w:val="center"/>
              <w:rPr>
                <w:sz w:val="20"/>
                <w:szCs w:val="20"/>
                <w:lang w:val="en-US"/>
              </w:rPr>
            </w:pPr>
            <w:r>
              <w:rPr>
                <w:sz w:val="20"/>
                <w:szCs w:val="20"/>
                <w:lang w:val="en-US"/>
              </w:rPr>
              <w:t>1.82</w:t>
            </w:r>
          </w:p>
          <w:p w14:paraId="6FCBCC88" w14:textId="056B580A" w:rsidR="00716272" w:rsidRDefault="00716272" w:rsidP="00C75074">
            <w:pPr>
              <w:jc w:val="center"/>
              <w:rPr>
                <w:sz w:val="20"/>
                <w:szCs w:val="20"/>
                <w:lang w:val="en-US"/>
              </w:rPr>
            </w:pPr>
            <w:r>
              <w:rPr>
                <w:sz w:val="20"/>
                <w:szCs w:val="20"/>
                <w:lang w:val="en-US"/>
              </w:rPr>
              <w:t>3</w:t>
            </w:r>
            <w:r w:rsidR="006220BA">
              <w:rPr>
                <w:sz w:val="20"/>
                <w:szCs w:val="20"/>
                <w:lang w:val="en-US"/>
              </w:rPr>
              <w:t>5</w:t>
            </w:r>
            <w:r>
              <w:rPr>
                <w:sz w:val="20"/>
                <w:szCs w:val="20"/>
                <w:lang w:val="en-US"/>
              </w:rPr>
              <w:t>.</w:t>
            </w:r>
            <w:r w:rsidR="006220BA">
              <w:rPr>
                <w:sz w:val="20"/>
                <w:szCs w:val="20"/>
                <w:lang w:val="en-US"/>
              </w:rPr>
              <w:t>45</w:t>
            </w:r>
          </w:p>
          <w:p w14:paraId="78727789" w14:textId="77777777" w:rsidR="00716272" w:rsidRDefault="00716272" w:rsidP="00C75074">
            <w:pPr>
              <w:jc w:val="center"/>
              <w:rPr>
                <w:sz w:val="20"/>
                <w:szCs w:val="20"/>
                <w:lang w:val="en-US"/>
              </w:rPr>
            </w:pPr>
          </w:p>
          <w:p w14:paraId="5A60C5D1" w14:textId="42D36F21" w:rsidR="00716272" w:rsidRDefault="00716272" w:rsidP="00C75074">
            <w:pPr>
              <w:jc w:val="center"/>
              <w:rPr>
                <w:sz w:val="20"/>
                <w:szCs w:val="20"/>
                <w:lang w:val="en-US"/>
              </w:rPr>
            </w:pPr>
            <w:r>
              <w:rPr>
                <w:sz w:val="20"/>
                <w:szCs w:val="20"/>
                <w:lang w:val="en-US"/>
              </w:rPr>
              <w:t>0.59</w:t>
            </w:r>
          </w:p>
          <w:p w14:paraId="4D91D74A" w14:textId="42C27BDD" w:rsidR="00716272" w:rsidRDefault="00716272" w:rsidP="00C75074">
            <w:pPr>
              <w:jc w:val="center"/>
              <w:rPr>
                <w:sz w:val="20"/>
                <w:szCs w:val="20"/>
                <w:lang w:val="en-US"/>
              </w:rPr>
            </w:pPr>
            <w:r>
              <w:rPr>
                <w:sz w:val="20"/>
                <w:szCs w:val="20"/>
                <w:lang w:val="en-US"/>
              </w:rPr>
              <w:t>0.30</w:t>
            </w:r>
          </w:p>
          <w:p w14:paraId="6EFD0F17" w14:textId="4463761A" w:rsidR="00716272" w:rsidRPr="00042A1F" w:rsidRDefault="00716272" w:rsidP="00C75074">
            <w:pPr>
              <w:jc w:val="center"/>
              <w:rPr>
                <w:sz w:val="20"/>
                <w:szCs w:val="20"/>
                <w:lang w:val="en-US"/>
              </w:rPr>
            </w:pPr>
            <w:r>
              <w:rPr>
                <w:sz w:val="20"/>
                <w:szCs w:val="20"/>
                <w:lang w:val="en-US"/>
              </w:rPr>
              <w:t>0.11</w:t>
            </w:r>
          </w:p>
        </w:tc>
        <w:tc>
          <w:tcPr>
            <w:tcW w:w="1276" w:type="dxa"/>
            <w:vAlign w:val="center"/>
          </w:tcPr>
          <w:p w14:paraId="7D38E40E" w14:textId="77777777" w:rsidR="00716272" w:rsidRDefault="00716272" w:rsidP="00C75074">
            <w:pPr>
              <w:jc w:val="center"/>
              <w:rPr>
                <w:sz w:val="20"/>
                <w:szCs w:val="20"/>
                <w:lang w:val="en-US"/>
              </w:rPr>
            </w:pPr>
          </w:p>
          <w:p w14:paraId="0A91F349" w14:textId="02DEACC0" w:rsidR="00716272" w:rsidRDefault="00716272" w:rsidP="00C75074">
            <w:pPr>
              <w:jc w:val="center"/>
              <w:rPr>
                <w:sz w:val="20"/>
                <w:szCs w:val="20"/>
                <w:lang w:val="en-US"/>
              </w:rPr>
            </w:pPr>
            <w:r>
              <w:rPr>
                <w:sz w:val="20"/>
                <w:szCs w:val="20"/>
                <w:lang w:val="en-US"/>
              </w:rPr>
              <w:t>0.50</w:t>
            </w:r>
          </w:p>
          <w:p w14:paraId="1C2EF749" w14:textId="3654B567" w:rsidR="00716272" w:rsidRDefault="00716272" w:rsidP="00C75074">
            <w:pPr>
              <w:jc w:val="center"/>
              <w:rPr>
                <w:sz w:val="20"/>
                <w:szCs w:val="20"/>
                <w:lang w:val="en-US"/>
              </w:rPr>
            </w:pPr>
            <w:r>
              <w:rPr>
                <w:sz w:val="20"/>
                <w:szCs w:val="20"/>
                <w:lang w:val="en-US"/>
              </w:rPr>
              <w:lastRenderedPageBreak/>
              <w:t>2.97</w:t>
            </w:r>
          </w:p>
          <w:p w14:paraId="50D17519" w14:textId="350F6AFC" w:rsidR="00716272" w:rsidRDefault="00716272" w:rsidP="00C75074">
            <w:pPr>
              <w:jc w:val="center"/>
              <w:rPr>
                <w:sz w:val="20"/>
                <w:szCs w:val="20"/>
                <w:lang w:val="en-US"/>
              </w:rPr>
            </w:pPr>
            <w:r>
              <w:rPr>
                <w:sz w:val="20"/>
                <w:szCs w:val="20"/>
                <w:lang w:val="en-US"/>
              </w:rPr>
              <w:t>1.25</w:t>
            </w:r>
          </w:p>
          <w:p w14:paraId="0E862829" w14:textId="77EF1348" w:rsidR="00716272" w:rsidRDefault="006220BA" w:rsidP="00C75074">
            <w:pPr>
              <w:jc w:val="center"/>
              <w:rPr>
                <w:sz w:val="20"/>
                <w:szCs w:val="20"/>
                <w:lang w:val="en-US"/>
              </w:rPr>
            </w:pPr>
            <w:r>
              <w:rPr>
                <w:sz w:val="20"/>
                <w:szCs w:val="20"/>
                <w:lang w:val="en-US"/>
              </w:rPr>
              <w:t>5</w:t>
            </w:r>
            <w:r w:rsidR="00716272">
              <w:rPr>
                <w:sz w:val="20"/>
                <w:szCs w:val="20"/>
                <w:lang w:val="en-US"/>
              </w:rPr>
              <w:t>.</w:t>
            </w:r>
            <w:r>
              <w:rPr>
                <w:sz w:val="20"/>
                <w:szCs w:val="20"/>
                <w:lang w:val="en-US"/>
              </w:rPr>
              <w:t>32</w:t>
            </w:r>
          </w:p>
          <w:p w14:paraId="4BBF6BD5" w14:textId="77777777" w:rsidR="00716272" w:rsidRDefault="00716272" w:rsidP="00C75074">
            <w:pPr>
              <w:jc w:val="center"/>
              <w:rPr>
                <w:sz w:val="20"/>
                <w:szCs w:val="20"/>
                <w:lang w:val="en-US"/>
              </w:rPr>
            </w:pPr>
          </w:p>
          <w:p w14:paraId="0998BA66" w14:textId="6EB870FC" w:rsidR="00716272" w:rsidRDefault="00716272" w:rsidP="00C75074">
            <w:pPr>
              <w:jc w:val="center"/>
              <w:rPr>
                <w:sz w:val="20"/>
                <w:szCs w:val="20"/>
                <w:lang w:val="en-US"/>
              </w:rPr>
            </w:pPr>
            <w:r>
              <w:rPr>
                <w:sz w:val="20"/>
                <w:szCs w:val="20"/>
                <w:lang w:val="en-US"/>
              </w:rPr>
              <w:t>0.49</w:t>
            </w:r>
          </w:p>
          <w:p w14:paraId="4333A3BC" w14:textId="0DC1BA4E" w:rsidR="00716272" w:rsidRDefault="00716272" w:rsidP="00C75074">
            <w:pPr>
              <w:jc w:val="center"/>
              <w:rPr>
                <w:sz w:val="20"/>
                <w:szCs w:val="20"/>
                <w:lang w:val="en-US"/>
              </w:rPr>
            </w:pPr>
            <w:r>
              <w:rPr>
                <w:sz w:val="20"/>
                <w:szCs w:val="20"/>
                <w:lang w:val="en-US"/>
              </w:rPr>
              <w:t>0.46</w:t>
            </w:r>
          </w:p>
          <w:p w14:paraId="2F1D447B" w14:textId="04272D8B" w:rsidR="00716272" w:rsidRPr="00042A1F" w:rsidRDefault="00716272" w:rsidP="00C75074">
            <w:pPr>
              <w:jc w:val="center"/>
              <w:rPr>
                <w:sz w:val="20"/>
                <w:szCs w:val="20"/>
                <w:lang w:val="en-US"/>
              </w:rPr>
            </w:pPr>
            <w:r>
              <w:rPr>
                <w:sz w:val="20"/>
                <w:szCs w:val="20"/>
                <w:lang w:val="en-US"/>
              </w:rPr>
              <w:t>0.31</w:t>
            </w:r>
          </w:p>
        </w:tc>
      </w:tr>
      <w:tr w:rsidR="00716272" w:rsidRPr="00042A1F" w14:paraId="1275A847" w14:textId="77777777" w:rsidTr="006220BA">
        <w:trPr>
          <w:jc w:val="center"/>
        </w:trPr>
        <w:tc>
          <w:tcPr>
            <w:tcW w:w="3964" w:type="dxa"/>
            <w:vAlign w:val="center"/>
          </w:tcPr>
          <w:p w14:paraId="6CFDEDA3" w14:textId="77777777" w:rsidR="00716272" w:rsidRPr="00042A1F" w:rsidRDefault="00716272" w:rsidP="00C75074">
            <w:pPr>
              <w:jc w:val="left"/>
              <w:rPr>
                <w:i/>
                <w:iCs/>
                <w:sz w:val="20"/>
                <w:szCs w:val="20"/>
                <w:lang w:val="en-US"/>
              </w:rPr>
            </w:pPr>
            <w:r w:rsidRPr="00042A1F">
              <w:rPr>
                <w:i/>
                <w:iCs/>
                <w:sz w:val="20"/>
                <w:szCs w:val="20"/>
                <w:lang w:val="en-US"/>
              </w:rPr>
              <w:lastRenderedPageBreak/>
              <w:t>Additional covariates</w:t>
            </w:r>
          </w:p>
          <w:p w14:paraId="64927927" w14:textId="77777777" w:rsidR="00716272" w:rsidRPr="00042A1F" w:rsidRDefault="00716272" w:rsidP="00C75074">
            <w:pPr>
              <w:jc w:val="left"/>
              <w:rPr>
                <w:sz w:val="20"/>
                <w:szCs w:val="20"/>
                <w:lang w:val="en-US"/>
              </w:rPr>
            </w:pPr>
            <w:r w:rsidRPr="00042A1F">
              <w:rPr>
                <w:sz w:val="20"/>
                <w:szCs w:val="20"/>
                <w:lang w:val="en-US"/>
              </w:rPr>
              <w:t>Number of grandchildren</w:t>
            </w:r>
          </w:p>
          <w:p w14:paraId="623EBF6F" w14:textId="77777777" w:rsidR="00716272" w:rsidRPr="00042A1F" w:rsidRDefault="00716272" w:rsidP="00C75074">
            <w:pPr>
              <w:jc w:val="left"/>
              <w:rPr>
                <w:sz w:val="20"/>
                <w:szCs w:val="20"/>
                <w:lang w:val="en-US"/>
              </w:rPr>
            </w:pPr>
            <w:r w:rsidRPr="00042A1F">
              <w:rPr>
                <w:sz w:val="20"/>
                <w:szCs w:val="20"/>
                <w:lang w:val="en-US"/>
              </w:rPr>
              <w:t>Living as a couple (yes/no)</w:t>
            </w:r>
          </w:p>
          <w:p w14:paraId="1C42DF3E" w14:textId="77777777" w:rsidR="00716272" w:rsidRPr="00042A1F" w:rsidRDefault="00716272" w:rsidP="00C75074">
            <w:pPr>
              <w:jc w:val="left"/>
              <w:rPr>
                <w:sz w:val="20"/>
                <w:szCs w:val="20"/>
                <w:lang w:val="en-US"/>
              </w:rPr>
            </w:pPr>
            <w:r>
              <w:rPr>
                <w:sz w:val="20"/>
                <w:szCs w:val="20"/>
                <w:lang w:val="en-US"/>
              </w:rPr>
              <w:t>Years of full-time education</w:t>
            </w:r>
          </w:p>
          <w:p w14:paraId="4C7AFFCD" w14:textId="77777777" w:rsidR="00716272" w:rsidRPr="00042A1F" w:rsidRDefault="00716272" w:rsidP="00C75074">
            <w:pPr>
              <w:jc w:val="left"/>
              <w:rPr>
                <w:sz w:val="20"/>
                <w:szCs w:val="20"/>
                <w:lang w:val="en-US"/>
              </w:rPr>
            </w:pPr>
            <w:r w:rsidRPr="00042A1F">
              <w:rPr>
                <w:sz w:val="20"/>
                <w:szCs w:val="20"/>
                <w:lang w:val="en-US"/>
              </w:rPr>
              <w:t xml:space="preserve">Net household income </w:t>
            </w:r>
          </w:p>
          <w:p w14:paraId="25B430BE" w14:textId="77777777" w:rsidR="00716272" w:rsidRPr="00042A1F" w:rsidRDefault="00716272" w:rsidP="00C75074">
            <w:pPr>
              <w:jc w:val="left"/>
              <w:rPr>
                <w:sz w:val="20"/>
                <w:szCs w:val="20"/>
                <w:lang w:val="en-US"/>
              </w:rPr>
            </w:pPr>
            <w:r w:rsidRPr="00042A1F">
              <w:rPr>
                <w:sz w:val="20"/>
                <w:szCs w:val="20"/>
                <w:lang w:val="en-US"/>
              </w:rPr>
              <w:t>Savings (yes/no)</w:t>
            </w:r>
          </w:p>
          <w:p w14:paraId="0CBEB7A0" w14:textId="77777777" w:rsidR="00716272" w:rsidRPr="00042A1F" w:rsidRDefault="00716272" w:rsidP="00C75074">
            <w:pPr>
              <w:jc w:val="left"/>
              <w:rPr>
                <w:sz w:val="20"/>
                <w:szCs w:val="20"/>
                <w:lang w:val="en-US"/>
              </w:rPr>
            </w:pPr>
            <w:r w:rsidRPr="00042A1F">
              <w:rPr>
                <w:sz w:val="20"/>
                <w:szCs w:val="20"/>
                <w:lang w:val="en-US"/>
              </w:rPr>
              <w:t>Life insurance (yes/no)</w:t>
            </w:r>
          </w:p>
          <w:p w14:paraId="0BFEF51F" w14:textId="77777777" w:rsidR="006220BA" w:rsidRDefault="00716272" w:rsidP="00C75074">
            <w:pPr>
              <w:jc w:val="left"/>
              <w:rPr>
                <w:sz w:val="20"/>
                <w:szCs w:val="20"/>
                <w:lang w:val="en-US"/>
              </w:rPr>
            </w:pPr>
            <w:r w:rsidRPr="00042A1F">
              <w:rPr>
                <w:sz w:val="20"/>
                <w:szCs w:val="20"/>
                <w:lang w:val="en-US"/>
              </w:rPr>
              <w:t xml:space="preserve">Self-perceived general health </w:t>
            </w:r>
          </w:p>
          <w:p w14:paraId="0B973D5C" w14:textId="730B1A5A" w:rsidR="00716272" w:rsidRPr="00042A1F" w:rsidRDefault="00716272" w:rsidP="00C75074">
            <w:pPr>
              <w:jc w:val="left"/>
              <w:rPr>
                <w:sz w:val="20"/>
                <w:szCs w:val="20"/>
                <w:lang w:val="en-US"/>
              </w:rPr>
            </w:pPr>
            <w:r w:rsidRPr="00042A1F">
              <w:rPr>
                <w:sz w:val="20"/>
                <w:szCs w:val="20"/>
                <w:lang w:val="en-US"/>
              </w:rPr>
              <w:t>(</w:t>
            </w:r>
            <w:r>
              <w:rPr>
                <w:sz w:val="20"/>
                <w:szCs w:val="20"/>
                <w:lang w:val="en-US"/>
              </w:rPr>
              <w:t>from 0=excellent to 5=poor</w:t>
            </w:r>
            <w:r w:rsidRPr="00042A1F">
              <w:rPr>
                <w:sz w:val="20"/>
                <w:szCs w:val="20"/>
                <w:lang w:val="en-US"/>
              </w:rPr>
              <w:t>)</w:t>
            </w:r>
          </w:p>
          <w:p w14:paraId="4419A9CB" w14:textId="77777777" w:rsidR="00716272" w:rsidRDefault="00716272" w:rsidP="00C75074">
            <w:pPr>
              <w:jc w:val="left"/>
              <w:rPr>
                <w:sz w:val="20"/>
                <w:szCs w:val="20"/>
                <w:lang w:val="en-US"/>
              </w:rPr>
            </w:pPr>
            <w:r w:rsidRPr="00042A1F">
              <w:rPr>
                <w:sz w:val="20"/>
                <w:szCs w:val="20"/>
                <w:lang w:val="en-US"/>
              </w:rPr>
              <w:t>Number of chronic diseases</w:t>
            </w:r>
          </w:p>
          <w:p w14:paraId="2793B381" w14:textId="77777777" w:rsidR="00716272" w:rsidRPr="00042A1F" w:rsidRDefault="00716272" w:rsidP="00C75074">
            <w:pPr>
              <w:jc w:val="left"/>
              <w:rPr>
                <w:sz w:val="20"/>
                <w:szCs w:val="20"/>
                <w:lang w:val="en-US"/>
              </w:rPr>
            </w:pPr>
            <w:r>
              <w:rPr>
                <w:sz w:val="20"/>
                <w:szCs w:val="20"/>
                <w:lang w:val="en-US"/>
              </w:rPr>
              <w:t>Residual work horizon</w:t>
            </w:r>
          </w:p>
        </w:tc>
        <w:tc>
          <w:tcPr>
            <w:tcW w:w="1276" w:type="dxa"/>
            <w:vAlign w:val="center"/>
          </w:tcPr>
          <w:p w14:paraId="685A1EC6" w14:textId="77777777" w:rsidR="00716272" w:rsidRDefault="00716272" w:rsidP="00C75074">
            <w:pPr>
              <w:jc w:val="center"/>
              <w:rPr>
                <w:sz w:val="20"/>
                <w:szCs w:val="20"/>
                <w:lang w:val="en-US"/>
              </w:rPr>
            </w:pPr>
          </w:p>
          <w:p w14:paraId="645B73A2" w14:textId="79E253B9" w:rsidR="00716272" w:rsidRDefault="00432F08" w:rsidP="00C75074">
            <w:pPr>
              <w:jc w:val="center"/>
              <w:rPr>
                <w:sz w:val="20"/>
                <w:szCs w:val="20"/>
                <w:lang w:val="en-US"/>
              </w:rPr>
            </w:pPr>
            <w:r>
              <w:rPr>
                <w:sz w:val="20"/>
                <w:szCs w:val="20"/>
                <w:lang w:val="en-US"/>
              </w:rPr>
              <w:t>0.95</w:t>
            </w:r>
          </w:p>
          <w:p w14:paraId="237008A9" w14:textId="58C9DEC3" w:rsidR="00716272" w:rsidRDefault="00716272" w:rsidP="00C75074">
            <w:pPr>
              <w:jc w:val="center"/>
              <w:rPr>
                <w:sz w:val="20"/>
                <w:szCs w:val="20"/>
                <w:lang w:val="en-US"/>
              </w:rPr>
            </w:pPr>
            <w:r>
              <w:rPr>
                <w:sz w:val="20"/>
                <w:szCs w:val="20"/>
                <w:lang w:val="en-US"/>
              </w:rPr>
              <w:t>0.</w:t>
            </w:r>
            <w:r w:rsidR="00432F08">
              <w:rPr>
                <w:sz w:val="20"/>
                <w:szCs w:val="20"/>
                <w:lang w:val="en-US"/>
              </w:rPr>
              <w:t>80</w:t>
            </w:r>
          </w:p>
          <w:p w14:paraId="1C090A12" w14:textId="3554D34A" w:rsidR="00716272" w:rsidRDefault="00716272" w:rsidP="00C75074">
            <w:pPr>
              <w:jc w:val="center"/>
              <w:rPr>
                <w:sz w:val="20"/>
                <w:szCs w:val="20"/>
                <w:lang w:val="en-US"/>
              </w:rPr>
            </w:pPr>
            <w:r>
              <w:rPr>
                <w:sz w:val="20"/>
                <w:szCs w:val="20"/>
                <w:lang w:val="en-US"/>
              </w:rPr>
              <w:t>1</w:t>
            </w:r>
            <w:r w:rsidR="006220BA">
              <w:rPr>
                <w:sz w:val="20"/>
                <w:szCs w:val="20"/>
                <w:lang w:val="en-US"/>
              </w:rPr>
              <w:t>2</w:t>
            </w:r>
            <w:r>
              <w:rPr>
                <w:sz w:val="20"/>
                <w:szCs w:val="20"/>
                <w:lang w:val="en-US"/>
              </w:rPr>
              <w:t>.</w:t>
            </w:r>
            <w:r w:rsidR="006220BA">
              <w:rPr>
                <w:sz w:val="20"/>
                <w:szCs w:val="20"/>
                <w:lang w:val="en-US"/>
              </w:rPr>
              <w:t>71</w:t>
            </w:r>
          </w:p>
          <w:p w14:paraId="21D423BE" w14:textId="77EF1B39" w:rsidR="00716272" w:rsidRDefault="00716272" w:rsidP="00C75074">
            <w:pPr>
              <w:jc w:val="center"/>
              <w:rPr>
                <w:sz w:val="20"/>
                <w:szCs w:val="20"/>
                <w:lang w:val="en-US"/>
              </w:rPr>
            </w:pPr>
            <w:r>
              <w:rPr>
                <w:sz w:val="20"/>
                <w:szCs w:val="20"/>
                <w:lang w:val="en-US"/>
              </w:rPr>
              <w:t>5</w:t>
            </w:r>
            <w:r w:rsidR="006220BA">
              <w:rPr>
                <w:sz w:val="20"/>
                <w:szCs w:val="20"/>
                <w:lang w:val="en-US"/>
              </w:rPr>
              <w:t>2</w:t>
            </w:r>
            <w:r>
              <w:rPr>
                <w:sz w:val="20"/>
                <w:szCs w:val="20"/>
                <w:lang w:val="en-US"/>
              </w:rPr>
              <w:t>,</w:t>
            </w:r>
            <w:r w:rsidR="006220BA">
              <w:rPr>
                <w:sz w:val="20"/>
                <w:szCs w:val="20"/>
                <w:lang w:val="en-US"/>
              </w:rPr>
              <w:t>842</w:t>
            </w:r>
            <w:r>
              <w:rPr>
                <w:sz w:val="20"/>
                <w:szCs w:val="20"/>
                <w:lang w:val="en-US"/>
              </w:rPr>
              <w:t>.</w:t>
            </w:r>
            <w:r w:rsidR="006220BA">
              <w:rPr>
                <w:sz w:val="20"/>
                <w:szCs w:val="20"/>
                <w:lang w:val="en-US"/>
              </w:rPr>
              <w:t>88</w:t>
            </w:r>
          </w:p>
          <w:p w14:paraId="626BE346" w14:textId="5CD848D0" w:rsidR="00716272" w:rsidRDefault="00716272" w:rsidP="00C75074">
            <w:pPr>
              <w:jc w:val="center"/>
              <w:rPr>
                <w:sz w:val="20"/>
                <w:szCs w:val="20"/>
                <w:lang w:val="en-US"/>
              </w:rPr>
            </w:pPr>
            <w:r>
              <w:rPr>
                <w:sz w:val="20"/>
                <w:szCs w:val="20"/>
                <w:lang w:val="en-US"/>
              </w:rPr>
              <w:t>0.5</w:t>
            </w:r>
            <w:r w:rsidR="006220BA">
              <w:rPr>
                <w:sz w:val="20"/>
                <w:szCs w:val="20"/>
                <w:lang w:val="en-US"/>
              </w:rPr>
              <w:t>1</w:t>
            </w:r>
          </w:p>
          <w:p w14:paraId="5FFAD78F" w14:textId="5259E5D7" w:rsidR="00716272" w:rsidRDefault="00716272" w:rsidP="00C75074">
            <w:pPr>
              <w:jc w:val="center"/>
              <w:rPr>
                <w:sz w:val="20"/>
                <w:szCs w:val="20"/>
                <w:lang w:val="en-US"/>
              </w:rPr>
            </w:pPr>
            <w:r>
              <w:rPr>
                <w:sz w:val="20"/>
                <w:szCs w:val="20"/>
                <w:lang w:val="en-US"/>
              </w:rPr>
              <w:t>0.3</w:t>
            </w:r>
            <w:r w:rsidR="006220BA">
              <w:rPr>
                <w:sz w:val="20"/>
                <w:szCs w:val="20"/>
                <w:lang w:val="en-US"/>
              </w:rPr>
              <w:t>5</w:t>
            </w:r>
          </w:p>
          <w:p w14:paraId="352C6EB4" w14:textId="3E641AC4" w:rsidR="00716272" w:rsidRDefault="00716272" w:rsidP="00C75074">
            <w:pPr>
              <w:jc w:val="center"/>
              <w:rPr>
                <w:sz w:val="20"/>
                <w:szCs w:val="20"/>
                <w:lang w:val="en-US"/>
              </w:rPr>
            </w:pPr>
            <w:r>
              <w:rPr>
                <w:sz w:val="20"/>
                <w:szCs w:val="20"/>
                <w:lang w:val="en-US"/>
              </w:rPr>
              <w:t>3.</w:t>
            </w:r>
            <w:r w:rsidR="006220BA">
              <w:rPr>
                <w:sz w:val="20"/>
                <w:szCs w:val="20"/>
                <w:lang w:val="en-US"/>
              </w:rPr>
              <w:t>33</w:t>
            </w:r>
          </w:p>
          <w:p w14:paraId="50FCA4AD" w14:textId="77777777" w:rsidR="006220BA" w:rsidRDefault="006220BA" w:rsidP="00C75074">
            <w:pPr>
              <w:jc w:val="center"/>
              <w:rPr>
                <w:sz w:val="20"/>
                <w:szCs w:val="20"/>
                <w:lang w:val="en-US"/>
              </w:rPr>
            </w:pPr>
          </w:p>
          <w:p w14:paraId="049FBC7F" w14:textId="25D566D0" w:rsidR="00716272" w:rsidRDefault="006220BA" w:rsidP="00C75074">
            <w:pPr>
              <w:jc w:val="center"/>
              <w:rPr>
                <w:sz w:val="20"/>
                <w:szCs w:val="20"/>
                <w:lang w:val="en-US"/>
              </w:rPr>
            </w:pPr>
            <w:r>
              <w:rPr>
                <w:sz w:val="20"/>
                <w:szCs w:val="20"/>
                <w:lang w:val="en-US"/>
              </w:rPr>
              <w:t>0</w:t>
            </w:r>
            <w:r w:rsidR="00716272">
              <w:rPr>
                <w:sz w:val="20"/>
                <w:szCs w:val="20"/>
                <w:lang w:val="en-US"/>
              </w:rPr>
              <w:t>.</w:t>
            </w:r>
            <w:r>
              <w:rPr>
                <w:sz w:val="20"/>
                <w:szCs w:val="20"/>
                <w:lang w:val="en-US"/>
              </w:rPr>
              <w:t>99</w:t>
            </w:r>
          </w:p>
          <w:p w14:paraId="7F0F0416" w14:textId="666E0609" w:rsidR="00716272" w:rsidRPr="00042A1F" w:rsidRDefault="00432F08" w:rsidP="00C75074">
            <w:pPr>
              <w:jc w:val="center"/>
              <w:rPr>
                <w:sz w:val="20"/>
                <w:szCs w:val="20"/>
                <w:lang w:val="en-US"/>
              </w:rPr>
            </w:pPr>
            <w:r>
              <w:rPr>
                <w:sz w:val="20"/>
                <w:szCs w:val="20"/>
                <w:lang w:val="en-US"/>
              </w:rPr>
              <w:t>4</w:t>
            </w:r>
            <w:r w:rsidR="00716272">
              <w:rPr>
                <w:sz w:val="20"/>
                <w:szCs w:val="20"/>
                <w:lang w:val="en-US"/>
              </w:rPr>
              <w:t>.</w:t>
            </w:r>
            <w:r>
              <w:rPr>
                <w:sz w:val="20"/>
                <w:szCs w:val="20"/>
                <w:lang w:val="en-US"/>
              </w:rPr>
              <w:t>84</w:t>
            </w:r>
          </w:p>
        </w:tc>
        <w:tc>
          <w:tcPr>
            <w:tcW w:w="1276" w:type="dxa"/>
            <w:vAlign w:val="center"/>
          </w:tcPr>
          <w:p w14:paraId="7E1CC9C8" w14:textId="77777777" w:rsidR="00716272" w:rsidRDefault="00716272" w:rsidP="00C75074">
            <w:pPr>
              <w:jc w:val="center"/>
              <w:rPr>
                <w:sz w:val="20"/>
                <w:szCs w:val="20"/>
                <w:lang w:val="en-US"/>
              </w:rPr>
            </w:pPr>
          </w:p>
          <w:p w14:paraId="3175FF5C" w14:textId="5E2B32E8" w:rsidR="00716272" w:rsidRDefault="00432F08" w:rsidP="00C75074">
            <w:pPr>
              <w:jc w:val="center"/>
              <w:rPr>
                <w:sz w:val="20"/>
                <w:szCs w:val="20"/>
                <w:lang w:val="en-US"/>
              </w:rPr>
            </w:pPr>
            <w:r>
              <w:rPr>
                <w:sz w:val="20"/>
                <w:szCs w:val="20"/>
                <w:lang w:val="en-US"/>
              </w:rPr>
              <w:t>1.64</w:t>
            </w:r>
          </w:p>
          <w:p w14:paraId="16D23016" w14:textId="6BB748B1" w:rsidR="00716272" w:rsidRDefault="00716272" w:rsidP="00C75074">
            <w:pPr>
              <w:jc w:val="center"/>
              <w:rPr>
                <w:sz w:val="20"/>
                <w:szCs w:val="20"/>
                <w:lang w:val="en-US"/>
              </w:rPr>
            </w:pPr>
            <w:r>
              <w:rPr>
                <w:sz w:val="20"/>
                <w:szCs w:val="20"/>
                <w:lang w:val="en-US"/>
              </w:rPr>
              <w:t>0.</w:t>
            </w:r>
            <w:r w:rsidR="00432F08">
              <w:rPr>
                <w:sz w:val="20"/>
                <w:szCs w:val="20"/>
                <w:lang w:val="en-US"/>
              </w:rPr>
              <w:t>40</w:t>
            </w:r>
          </w:p>
          <w:p w14:paraId="188B704B" w14:textId="00A877D2" w:rsidR="00716272" w:rsidRDefault="00716272" w:rsidP="00C75074">
            <w:pPr>
              <w:jc w:val="center"/>
              <w:rPr>
                <w:sz w:val="20"/>
                <w:szCs w:val="20"/>
                <w:lang w:val="en-US"/>
              </w:rPr>
            </w:pPr>
            <w:r>
              <w:rPr>
                <w:sz w:val="20"/>
                <w:szCs w:val="20"/>
                <w:lang w:val="en-US"/>
              </w:rPr>
              <w:t>4.</w:t>
            </w:r>
            <w:r w:rsidR="006220BA">
              <w:rPr>
                <w:sz w:val="20"/>
                <w:szCs w:val="20"/>
                <w:lang w:val="en-US"/>
              </w:rPr>
              <w:t>34</w:t>
            </w:r>
          </w:p>
          <w:p w14:paraId="385FBED8" w14:textId="29C6F99E" w:rsidR="00716272" w:rsidRDefault="006220BA" w:rsidP="00C75074">
            <w:pPr>
              <w:jc w:val="center"/>
              <w:rPr>
                <w:sz w:val="20"/>
                <w:szCs w:val="20"/>
                <w:lang w:val="en-US"/>
              </w:rPr>
            </w:pPr>
            <w:r>
              <w:rPr>
                <w:sz w:val="20"/>
                <w:szCs w:val="20"/>
                <w:lang w:val="en-US"/>
              </w:rPr>
              <w:t>76</w:t>
            </w:r>
            <w:r w:rsidR="00716272">
              <w:rPr>
                <w:sz w:val="20"/>
                <w:szCs w:val="20"/>
                <w:lang w:val="en-US"/>
              </w:rPr>
              <w:t>,</w:t>
            </w:r>
            <w:r>
              <w:rPr>
                <w:sz w:val="20"/>
                <w:szCs w:val="20"/>
                <w:lang w:val="en-US"/>
              </w:rPr>
              <w:t>034</w:t>
            </w:r>
            <w:r w:rsidR="00716272">
              <w:rPr>
                <w:sz w:val="20"/>
                <w:szCs w:val="20"/>
                <w:lang w:val="en-US"/>
              </w:rPr>
              <w:t>.</w:t>
            </w:r>
            <w:r>
              <w:rPr>
                <w:sz w:val="20"/>
                <w:szCs w:val="20"/>
                <w:lang w:val="en-US"/>
              </w:rPr>
              <w:t>80</w:t>
            </w:r>
          </w:p>
          <w:p w14:paraId="4C2936E4" w14:textId="77777777" w:rsidR="00716272" w:rsidRDefault="00716272" w:rsidP="00C75074">
            <w:pPr>
              <w:jc w:val="center"/>
              <w:rPr>
                <w:sz w:val="20"/>
                <w:szCs w:val="20"/>
                <w:lang w:val="en-US"/>
              </w:rPr>
            </w:pPr>
            <w:r>
              <w:rPr>
                <w:sz w:val="20"/>
                <w:szCs w:val="20"/>
                <w:lang w:val="en-US"/>
              </w:rPr>
              <w:t>0.50</w:t>
            </w:r>
          </w:p>
          <w:p w14:paraId="642B9B2C" w14:textId="10202888" w:rsidR="00716272" w:rsidRDefault="00716272" w:rsidP="00C75074">
            <w:pPr>
              <w:jc w:val="center"/>
              <w:rPr>
                <w:sz w:val="20"/>
                <w:szCs w:val="20"/>
                <w:lang w:val="en-US"/>
              </w:rPr>
            </w:pPr>
            <w:r>
              <w:rPr>
                <w:sz w:val="20"/>
                <w:szCs w:val="20"/>
                <w:lang w:val="en-US"/>
              </w:rPr>
              <w:t>0.4</w:t>
            </w:r>
            <w:r w:rsidR="006220BA">
              <w:rPr>
                <w:sz w:val="20"/>
                <w:szCs w:val="20"/>
                <w:lang w:val="en-US"/>
              </w:rPr>
              <w:t>8</w:t>
            </w:r>
          </w:p>
          <w:p w14:paraId="77ECD8B9" w14:textId="081FC635" w:rsidR="00716272" w:rsidRDefault="006220BA" w:rsidP="00C75074">
            <w:pPr>
              <w:jc w:val="center"/>
              <w:rPr>
                <w:sz w:val="20"/>
                <w:szCs w:val="20"/>
                <w:lang w:val="en-US"/>
              </w:rPr>
            </w:pPr>
            <w:r>
              <w:rPr>
                <w:sz w:val="20"/>
                <w:szCs w:val="20"/>
                <w:lang w:val="en-US"/>
              </w:rPr>
              <w:t>0.95</w:t>
            </w:r>
          </w:p>
          <w:p w14:paraId="2F825596" w14:textId="77777777" w:rsidR="006220BA" w:rsidRDefault="006220BA" w:rsidP="00C75074">
            <w:pPr>
              <w:jc w:val="center"/>
              <w:rPr>
                <w:sz w:val="20"/>
                <w:szCs w:val="20"/>
                <w:lang w:val="en-US"/>
              </w:rPr>
            </w:pPr>
          </w:p>
          <w:p w14:paraId="54432711" w14:textId="0532C5ED" w:rsidR="00716272" w:rsidRDefault="00716272" w:rsidP="00C75074">
            <w:pPr>
              <w:jc w:val="center"/>
              <w:rPr>
                <w:sz w:val="20"/>
                <w:szCs w:val="20"/>
                <w:lang w:val="en-US"/>
              </w:rPr>
            </w:pPr>
            <w:r>
              <w:rPr>
                <w:sz w:val="20"/>
                <w:szCs w:val="20"/>
                <w:lang w:val="en-US"/>
              </w:rPr>
              <w:t>1.</w:t>
            </w:r>
            <w:r w:rsidR="006220BA">
              <w:rPr>
                <w:sz w:val="20"/>
                <w:szCs w:val="20"/>
                <w:lang w:val="en-US"/>
              </w:rPr>
              <w:t>09</w:t>
            </w:r>
          </w:p>
          <w:p w14:paraId="2F3EACBD" w14:textId="1046ED9F" w:rsidR="00716272" w:rsidRPr="00042A1F" w:rsidRDefault="00432F08" w:rsidP="00C75074">
            <w:pPr>
              <w:jc w:val="center"/>
              <w:rPr>
                <w:sz w:val="20"/>
                <w:szCs w:val="20"/>
                <w:lang w:val="en-US"/>
              </w:rPr>
            </w:pPr>
            <w:r>
              <w:rPr>
                <w:sz w:val="20"/>
                <w:szCs w:val="20"/>
                <w:lang w:val="en-US"/>
              </w:rPr>
              <w:t>2</w:t>
            </w:r>
            <w:r w:rsidR="00716272">
              <w:rPr>
                <w:sz w:val="20"/>
                <w:szCs w:val="20"/>
                <w:lang w:val="en-US"/>
              </w:rPr>
              <w:t>.</w:t>
            </w:r>
            <w:r>
              <w:rPr>
                <w:sz w:val="20"/>
                <w:szCs w:val="20"/>
                <w:lang w:val="en-US"/>
              </w:rPr>
              <w:t>32</w:t>
            </w:r>
          </w:p>
        </w:tc>
      </w:tr>
      <w:tr w:rsidR="00716272" w:rsidRPr="00042A1F" w14:paraId="75B8957D" w14:textId="77777777" w:rsidTr="006220BA">
        <w:trPr>
          <w:jc w:val="center"/>
        </w:trPr>
        <w:tc>
          <w:tcPr>
            <w:tcW w:w="3964" w:type="dxa"/>
            <w:tcBorders>
              <w:bottom w:val="single" w:sz="4" w:space="0" w:color="auto"/>
            </w:tcBorders>
            <w:vAlign w:val="center"/>
          </w:tcPr>
          <w:p w14:paraId="46C5688F" w14:textId="77777777" w:rsidR="00716272" w:rsidRPr="00042A1F" w:rsidRDefault="00716272" w:rsidP="00C75074">
            <w:pPr>
              <w:jc w:val="left"/>
              <w:rPr>
                <w:sz w:val="20"/>
                <w:szCs w:val="20"/>
                <w:lang w:val="en-US"/>
              </w:rPr>
            </w:pPr>
            <w:r w:rsidRPr="00042A1F">
              <w:rPr>
                <w:sz w:val="20"/>
                <w:szCs w:val="20"/>
                <w:lang w:val="en-US"/>
              </w:rPr>
              <w:t>N observations</w:t>
            </w:r>
          </w:p>
        </w:tc>
        <w:tc>
          <w:tcPr>
            <w:tcW w:w="2552" w:type="dxa"/>
            <w:gridSpan w:val="2"/>
            <w:tcBorders>
              <w:bottom w:val="single" w:sz="4" w:space="0" w:color="auto"/>
            </w:tcBorders>
            <w:vAlign w:val="center"/>
          </w:tcPr>
          <w:p w14:paraId="1E491BB4" w14:textId="57039424" w:rsidR="00716272" w:rsidRPr="00042A1F" w:rsidRDefault="00716272" w:rsidP="00C75074">
            <w:pPr>
              <w:jc w:val="center"/>
              <w:rPr>
                <w:sz w:val="20"/>
                <w:szCs w:val="20"/>
                <w:lang w:val="en-US"/>
              </w:rPr>
            </w:pPr>
            <w:r>
              <w:rPr>
                <w:sz w:val="20"/>
                <w:szCs w:val="20"/>
                <w:lang w:val="en-US"/>
              </w:rPr>
              <w:t>4,310</w:t>
            </w:r>
          </w:p>
        </w:tc>
      </w:tr>
    </w:tbl>
    <w:p w14:paraId="4941683C" w14:textId="77777777" w:rsidR="00B716EA" w:rsidRDefault="00B716EA" w:rsidP="00B716EA">
      <w:pPr>
        <w:rPr>
          <w:b/>
          <w:bCs/>
          <w:sz w:val="24"/>
          <w:lang w:val="en-US"/>
        </w:rPr>
      </w:pPr>
    </w:p>
    <w:p w14:paraId="58A3DF70" w14:textId="1ECDAC24" w:rsidR="00B716EA" w:rsidRPr="00B716EA" w:rsidRDefault="00B716EA" w:rsidP="005E77FA">
      <w:pPr>
        <w:spacing w:line="360" w:lineRule="auto"/>
        <w:rPr>
          <w:sz w:val="24"/>
          <w:lang w:val="en-US"/>
        </w:rPr>
      </w:pPr>
      <w:r w:rsidRPr="00B716EA">
        <w:rPr>
          <w:sz w:val="24"/>
          <w:lang w:val="en-US"/>
        </w:rPr>
        <w:t>The updated job quality indices are as follows.</w:t>
      </w:r>
    </w:p>
    <w:p w14:paraId="4A6DAA7A" w14:textId="7F64C35D" w:rsidR="00B716EA" w:rsidRPr="000C350F" w:rsidRDefault="00B716EA" w:rsidP="00B716EA">
      <w:pPr>
        <w:rPr>
          <w:b/>
          <w:bCs/>
          <w:sz w:val="24"/>
          <w:lang w:val="en-US"/>
        </w:rPr>
      </w:pPr>
      <w:r>
        <w:rPr>
          <w:b/>
          <w:bCs/>
          <w:sz w:val="24"/>
          <w:lang w:val="en-US"/>
        </w:rPr>
        <w:t>Appendix</w:t>
      </w:r>
      <w:r w:rsidRPr="000C350F">
        <w:rPr>
          <w:b/>
          <w:bCs/>
          <w:sz w:val="24"/>
          <w:lang w:val="en-US"/>
        </w:rPr>
        <w:t xml:space="preserve"> 3 – Composition and summary descriptive statistics of job quality indices for the final SHARE sample</w:t>
      </w:r>
      <w:r>
        <w:rPr>
          <w:b/>
          <w:bCs/>
          <w:sz w:val="24"/>
          <w:lang w:val="en-US"/>
        </w:rPr>
        <w:t xml:space="preserve"> </w:t>
      </w:r>
      <w:r w:rsidRPr="00B716EA">
        <w:rPr>
          <w:b/>
          <w:bCs/>
          <w:sz w:val="24"/>
          <w:u w:val="single"/>
          <w:lang w:val="en-US"/>
        </w:rPr>
        <w:t>(updated)</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1553"/>
        <w:gridCol w:w="3833"/>
        <w:gridCol w:w="1193"/>
        <w:gridCol w:w="1188"/>
      </w:tblGrid>
      <w:tr w:rsidR="00B716EA" w:rsidRPr="006519D4" w14:paraId="09577D50" w14:textId="77777777" w:rsidTr="00C75074">
        <w:trPr>
          <w:jc w:val="center"/>
        </w:trPr>
        <w:tc>
          <w:tcPr>
            <w:tcW w:w="1305" w:type="dxa"/>
            <w:vMerge w:val="restart"/>
            <w:tcBorders>
              <w:top w:val="single" w:sz="12" w:space="0" w:color="auto"/>
            </w:tcBorders>
            <w:vAlign w:val="center"/>
          </w:tcPr>
          <w:p w14:paraId="6C31E8E1" w14:textId="77777777" w:rsidR="00B716EA" w:rsidRPr="006519D4" w:rsidRDefault="00B716EA" w:rsidP="00C75074">
            <w:pPr>
              <w:spacing w:before="0" w:after="0"/>
              <w:jc w:val="center"/>
              <w:rPr>
                <w:b/>
                <w:bCs/>
                <w:sz w:val="20"/>
                <w:szCs w:val="20"/>
                <w:lang w:val="en-US"/>
              </w:rPr>
            </w:pPr>
            <w:r w:rsidRPr="006519D4">
              <w:rPr>
                <w:b/>
                <w:bCs/>
                <w:sz w:val="20"/>
                <w:szCs w:val="20"/>
                <w:lang w:val="en-US"/>
              </w:rPr>
              <w:t>Index</w:t>
            </w:r>
          </w:p>
        </w:tc>
        <w:tc>
          <w:tcPr>
            <w:tcW w:w="1553" w:type="dxa"/>
            <w:vMerge w:val="restart"/>
            <w:tcBorders>
              <w:top w:val="single" w:sz="12" w:space="0" w:color="auto"/>
            </w:tcBorders>
            <w:vAlign w:val="center"/>
          </w:tcPr>
          <w:p w14:paraId="51BFE26B" w14:textId="77777777" w:rsidR="00B716EA" w:rsidRPr="006519D4" w:rsidRDefault="00B716EA" w:rsidP="00C75074">
            <w:pPr>
              <w:spacing w:before="0" w:after="0"/>
              <w:jc w:val="center"/>
              <w:rPr>
                <w:b/>
                <w:bCs/>
                <w:sz w:val="20"/>
                <w:szCs w:val="20"/>
                <w:lang w:val="en-US"/>
              </w:rPr>
            </w:pPr>
            <w:r w:rsidRPr="006519D4">
              <w:rPr>
                <w:b/>
                <w:bCs/>
                <w:sz w:val="20"/>
                <w:szCs w:val="20"/>
                <w:lang w:val="en-US"/>
              </w:rPr>
              <w:t>Dimension</w:t>
            </w:r>
          </w:p>
        </w:tc>
        <w:tc>
          <w:tcPr>
            <w:tcW w:w="3833" w:type="dxa"/>
            <w:vMerge w:val="restart"/>
            <w:tcBorders>
              <w:top w:val="single" w:sz="12" w:space="0" w:color="auto"/>
            </w:tcBorders>
            <w:vAlign w:val="center"/>
          </w:tcPr>
          <w:p w14:paraId="495E0540" w14:textId="77777777" w:rsidR="00B716EA" w:rsidRPr="006519D4" w:rsidRDefault="00B716EA" w:rsidP="00C75074">
            <w:pPr>
              <w:spacing w:before="0" w:after="0"/>
              <w:jc w:val="center"/>
              <w:rPr>
                <w:b/>
                <w:bCs/>
                <w:sz w:val="20"/>
                <w:szCs w:val="20"/>
                <w:lang w:val="en-US"/>
              </w:rPr>
            </w:pPr>
            <w:r w:rsidRPr="006519D4">
              <w:rPr>
                <w:b/>
                <w:bCs/>
                <w:sz w:val="20"/>
                <w:szCs w:val="20"/>
                <w:lang w:val="en-US"/>
              </w:rPr>
              <w:t>Components</w:t>
            </w:r>
          </w:p>
        </w:tc>
        <w:tc>
          <w:tcPr>
            <w:tcW w:w="2381" w:type="dxa"/>
            <w:gridSpan w:val="2"/>
            <w:tcBorders>
              <w:top w:val="single" w:sz="12" w:space="0" w:color="auto"/>
              <w:bottom w:val="single" w:sz="12" w:space="0" w:color="auto"/>
            </w:tcBorders>
            <w:vAlign w:val="center"/>
          </w:tcPr>
          <w:p w14:paraId="36FC550C" w14:textId="77777777" w:rsidR="00B716EA" w:rsidRPr="006519D4" w:rsidRDefault="00B716EA" w:rsidP="00C75074">
            <w:pPr>
              <w:spacing w:before="0" w:after="0"/>
              <w:jc w:val="center"/>
              <w:rPr>
                <w:b/>
                <w:bCs/>
                <w:sz w:val="20"/>
                <w:szCs w:val="20"/>
                <w:lang w:val="en-US"/>
              </w:rPr>
            </w:pPr>
            <w:r w:rsidRPr="006519D4">
              <w:rPr>
                <w:b/>
                <w:bCs/>
                <w:sz w:val="20"/>
                <w:szCs w:val="20"/>
                <w:lang w:val="en-US"/>
              </w:rPr>
              <w:t>Mean (SD)</w:t>
            </w:r>
          </w:p>
        </w:tc>
      </w:tr>
      <w:tr w:rsidR="00B716EA" w:rsidRPr="006519D4" w14:paraId="2150E80B" w14:textId="77777777" w:rsidTr="00C75074">
        <w:trPr>
          <w:jc w:val="center"/>
        </w:trPr>
        <w:tc>
          <w:tcPr>
            <w:tcW w:w="1305" w:type="dxa"/>
            <w:vMerge/>
            <w:tcBorders>
              <w:bottom w:val="single" w:sz="12" w:space="0" w:color="auto"/>
            </w:tcBorders>
            <w:vAlign w:val="center"/>
          </w:tcPr>
          <w:p w14:paraId="7C6F1244" w14:textId="77777777" w:rsidR="00B716EA" w:rsidRPr="006519D4" w:rsidRDefault="00B716EA" w:rsidP="00C75074">
            <w:pPr>
              <w:spacing w:before="0" w:after="0"/>
              <w:jc w:val="center"/>
              <w:rPr>
                <w:b/>
                <w:bCs/>
                <w:sz w:val="20"/>
                <w:szCs w:val="20"/>
                <w:lang w:val="en-US"/>
              </w:rPr>
            </w:pPr>
          </w:p>
        </w:tc>
        <w:tc>
          <w:tcPr>
            <w:tcW w:w="1553" w:type="dxa"/>
            <w:vMerge/>
            <w:tcBorders>
              <w:bottom w:val="single" w:sz="12" w:space="0" w:color="auto"/>
            </w:tcBorders>
            <w:vAlign w:val="center"/>
          </w:tcPr>
          <w:p w14:paraId="4C1CC159" w14:textId="77777777" w:rsidR="00B716EA" w:rsidRPr="006519D4" w:rsidRDefault="00B716EA" w:rsidP="00C75074">
            <w:pPr>
              <w:spacing w:before="0" w:after="0"/>
              <w:jc w:val="center"/>
              <w:rPr>
                <w:b/>
                <w:bCs/>
                <w:sz w:val="20"/>
                <w:szCs w:val="20"/>
                <w:lang w:val="en-US"/>
              </w:rPr>
            </w:pPr>
          </w:p>
        </w:tc>
        <w:tc>
          <w:tcPr>
            <w:tcW w:w="3833" w:type="dxa"/>
            <w:vMerge/>
            <w:tcBorders>
              <w:bottom w:val="single" w:sz="12" w:space="0" w:color="auto"/>
            </w:tcBorders>
            <w:vAlign w:val="center"/>
          </w:tcPr>
          <w:p w14:paraId="06325CE9" w14:textId="77777777" w:rsidR="00B716EA" w:rsidRPr="006519D4" w:rsidRDefault="00B716EA" w:rsidP="00C75074">
            <w:pPr>
              <w:spacing w:before="0" w:after="0"/>
              <w:jc w:val="center"/>
              <w:rPr>
                <w:b/>
                <w:bCs/>
                <w:sz w:val="20"/>
                <w:szCs w:val="20"/>
                <w:lang w:val="en-US"/>
              </w:rPr>
            </w:pPr>
          </w:p>
        </w:tc>
        <w:tc>
          <w:tcPr>
            <w:tcW w:w="1193" w:type="dxa"/>
            <w:tcBorders>
              <w:top w:val="single" w:sz="12" w:space="0" w:color="auto"/>
              <w:bottom w:val="single" w:sz="12" w:space="0" w:color="auto"/>
            </w:tcBorders>
            <w:vAlign w:val="center"/>
          </w:tcPr>
          <w:p w14:paraId="5523077F" w14:textId="77777777" w:rsidR="00B716EA" w:rsidRPr="006519D4" w:rsidRDefault="00B716EA" w:rsidP="00C75074">
            <w:pPr>
              <w:spacing w:before="0" w:after="0"/>
              <w:jc w:val="center"/>
              <w:rPr>
                <w:b/>
                <w:bCs/>
                <w:sz w:val="20"/>
                <w:szCs w:val="20"/>
                <w:lang w:val="en-US"/>
              </w:rPr>
            </w:pPr>
            <w:r w:rsidRPr="006519D4">
              <w:rPr>
                <w:b/>
                <w:bCs/>
                <w:sz w:val="20"/>
                <w:szCs w:val="20"/>
                <w:lang w:val="en-US"/>
              </w:rPr>
              <w:t>2010</w:t>
            </w:r>
          </w:p>
        </w:tc>
        <w:tc>
          <w:tcPr>
            <w:tcW w:w="1188" w:type="dxa"/>
            <w:tcBorders>
              <w:top w:val="single" w:sz="12" w:space="0" w:color="auto"/>
              <w:bottom w:val="single" w:sz="12" w:space="0" w:color="auto"/>
            </w:tcBorders>
            <w:vAlign w:val="center"/>
          </w:tcPr>
          <w:p w14:paraId="3BE37D76" w14:textId="77777777" w:rsidR="00B716EA" w:rsidRPr="006519D4" w:rsidRDefault="00B716EA" w:rsidP="00C75074">
            <w:pPr>
              <w:spacing w:before="0" w:after="0"/>
              <w:jc w:val="center"/>
              <w:rPr>
                <w:b/>
                <w:bCs/>
                <w:sz w:val="20"/>
                <w:szCs w:val="20"/>
                <w:lang w:val="en-US"/>
              </w:rPr>
            </w:pPr>
            <w:r w:rsidRPr="006519D4">
              <w:rPr>
                <w:b/>
                <w:bCs/>
                <w:sz w:val="20"/>
                <w:szCs w:val="20"/>
                <w:lang w:val="en-US"/>
              </w:rPr>
              <w:t>2015</w:t>
            </w:r>
          </w:p>
        </w:tc>
      </w:tr>
      <w:tr w:rsidR="00B716EA" w:rsidRPr="006519D4" w14:paraId="2882F7CA" w14:textId="77777777" w:rsidTr="00C75074">
        <w:trPr>
          <w:jc w:val="center"/>
        </w:trPr>
        <w:tc>
          <w:tcPr>
            <w:tcW w:w="1305" w:type="dxa"/>
            <w:vMerge w:val="restart"/>
            <w:tcBorders>
              <w:top w:val="single" w:sz="12" w:space="0" w:color="auto"/>
            </w:tcBorders>
            <w:vAlign w:val="center"/>
          </w:tcPr>
          <w:p w14:paraId="37E2AF1C" w14:textId="77777777" w:rsidR="00B716EA" w:rsidRPr="006519D4" w:rsidRDefault="00B716EA" w:rsidP="00C75074">
            <w:pPr>
              <w:spacing w:before="0" w:after="0"/>
              <w:jc w:val="center"/>
              <w:rPr>
                <w:b/>
                <w:bCs/>
                <w:sz w:val="20"/>
                <w:szCs w:val="20"/>
                <w:lang w:val="en-US"/>
              </w:rPr>
            </w:pPr>
            <w:r>
              <w:rPr>
                <w:b/>
                <w:bCs/>
                <w:sz w:val="20"/>
                <w:szCs w:val="20"/>
                <w:lang w:val="en-US"/>
              </w:rPr>
              <w:t>Physical environment</w:t>
            </w:r>
          </w:p>
        </w:tc>
        <w:tc>
          <w:tcPr>
            <w:tcW w:w="1553" w:type="dxa"/>
            <w:tcBorders>
              <w:top w:val="single" w:sz="12" w:space="0" w:color="auto"/>
            </w:tcBorders>
            <w:vAlign w:val="center"/>
          </w:tcPr>
          <w:p w14:paraId="0E649918" w14:textId="77777777" w:rsidR="00B716EA" w:rsidRPr="00322B4C" w:rsidRDefault="00B716EA" w:rsidP="00C75074">
            <w:pPr>
              <w:spacing w:before="0" w:after="0"/>
              <w:jc w:val="center"/>
              <w:rPr>
                <w:i/>
                <w:iCs/>
                <w:sz w:val="20"/>
                <w:szCs w:val="20"/>
                <w:lang w:val="en-US"/>
              </w:rPr>
            </w:pPr>
            <w:r w:rsidRPr="00322B4C">
              <w:rPr>
                <w:i/>
                <w:iCs/>
                <w:sz w:val="20"/>
                <w:szCs w:val="20"/>
                <w:lang w:val="en-US"/>
              </w:rPr>
              <w:t>Ambient</w:t>
            </w:r>
          </w:p>
        </w:tc>
        <w:tc>
          <w:tcPr>
            <w:tcW w:w="3833" w:type="dxa"/>
            <w:tcBorders>
              <w:top w:val="single" w:sz="12" w:space="0" w:color="auto"/>
            </w:tcBorders>
            <w:vAlign w:val="center"/>
          </w:tcPr>
          <w:p w14:paraId="4451F1FA" w14:textId="77777777" w:rsidR="00B716EA" w:rsidRPr="00322B4C" w:rsidRDefault="00B716EA" w:rsidP="00C75074">
            <w:pPr>
              <w:spacing w:before="0" w:after="0"/>
              <w:jc w:val="left"/>
              <w:rPr>
                <w:sz w:val="20"/>
                <w:szCs w:val="20"/>
                <w:lang w:val="en-US"/>
              </w:rPr>
            </w:pPr>
            <w:r w:rsidRPr="00322B4C">
              <w:rPr>
                <w:sz w:val="20"/>
                <w:szCs w:val="20"/>
                <w:lang w:val="en-US"/>
              </w:rPr>
              <w:t>Exposure to vibrations from hand tools, machinery</w:t>
            </w:r>
          </w:p>
          <w:p w14:paraId="16BCEFDF" w14:textId="77777777" w:rsidR="00B716EA" w:rsidRPr="00322B4C" w:rsidRDefault="00B716EA" w:rsidP="00C75074">
            <w:pPr>
              <w:spacing w:before="0" w:after="0"/>
              <w:jc w:val="left"/>
              <w:rPr>
                <w:sz w:val="20"/>
                <w:szCs w:val="20"/>
                <w:lang w:val="en-US"/>
              </w:rPr>
            </w:pPr>
            <w:r w:rsidRPr="00322B4C">
              <w:rPr>
                <w:sz w:val="20"/>
                <w:szCs w:val="20"/>
                <w:lang w:val="en-US"/>
              </w:rPr>
              <w:t>Exposure to noise so loud that you would have to raise your voice to talk to people</w:t>
            </w:r>
          </w:p>
          <w:p w14:paraId="694AEEA3" w14:textId="77777777" w:rsidR="00B716EA" w:rsidRPr="00322B4C" w:rsidRDefault="00B716EA" w:rsidP="00C75074">
            <w:pPr>
              <w:spacing w:before="0" w:after="0"/>
              <w:jc w:val="left"/>
              <w:rPr>
                <w:sz w:val="20"/>
                <w:szCs w:val="20"/>
                <w:lang w:val="en-US"/>
              </w:rPr>
            </w:pPr>
            <w:r w:rsidRPr="00322B4C">
              <w:rPr>
                <w:sz w:val="20"/>
                <w:szCs w:val="20"/>
                <w:lang w:val="en-US"/>
              </w:rPr>
              <w:t xml:space="preserve">Exposure to high temperatures that make you perspire even when not working </w:t>
            </w:r>
          </w:p>
          <w:p w14:paraId="7AB1DEFE" w14:textId="77777777" w:rsidR="00B716EA" w:rsidRPr="00322B4C" w:rsidRDefault="00B716EA" w:rsidP="00C75074">
            <w:pPr>
              <w:spacing w:before="0" w:after="0"/>
              <w:jc w:val="left"/>
              <w:rPr>
                <w:sz w:val="20"/>
                <w:szCs w:val="20"/>
                <w:lang w:val="en-US"/>
              </w:rPr>
            </w:pPr>
            <w:r w:rsidRPr="00322B4C">
              <w:rPr>
                <w:sz w:val="20"/>
                <w:szCs w:val="20"/>
                <w:lang w:val="en-US"/>
              </w:rPr>
              <w:t>Exposure to low temperatures whether indoors or outdoors</w:t>
            </w:r>
          </w:p>
          <w:p w14:paraId="14C4B92D" w14:textId="77777777" w:rsidR="00B716EA" w:rsidRPr="00322B4C" w:rsidRDefault="00B716EA" w:rsidP="00C75074">
            <w:pPr>
              <w:spacing w:before="0" w:after="0"/>
              <w:jc w:val="left"/>
              <w:rPr>
                <w:b/>
                <w:bCs/>
                <w:sz w:val="20"/>
                <w:szCs w:val="20"/>
                <w:lang w:val="en-US"/>
              </w:rPr>
            </w:pPr>
            <w:r w:rsidRPr="00322B4C">
              <w:rPr>
                <w:sz w:val="20"/>
                <w:szCs w:val="20"/>
                <w:lang w:val="en-US"/>
              </w:rPr>
              <w:t>Exposure to breathing in smoke, fumes, powder or dust</w:t>
            </w:r>
          </w:p>
        </w:tc>
        <w:tc>
          <w:tcPr>
            <w:tcW w:w="1193" w:type="dxa"/>
            <w:vMerge w:val="restart"/>
            <w:tcBorders>
              <w:top w:val="single" w:sz="12" w:space="0" w:color="auto"/>
            </w:tcBorders>
            <w:vAlign w:val="center"/>
          </w:tcPr>
          <w:p w14:paraId="5A00B369" w14:textId="2A4EEF0D" w:rsidR="00B716EA" w:rsidRPr="00847940" w:rsidRDefault="00B716EA" w:rsidP="00C75074">
            <w:pPr>
              <w:spacing w:before="0" w:after="0"/>
              <w:jc w:val="center"/>
              <w:rPr>
                <w:sz w:val="20"/>
                <w:szCs w:val="20"/>
                <w:lang w:val="en-US"/>
              </w:rPr>
            </w:pPr>
            <w:r w:rsidRPr="00847940">
              <w:rPr>
                <w:sz w:val="20"/>
                <w:szCs w:val="20"/>
                <w:lang w:val="en-US"/>
              </w:rPr>
              <w:t>8</w:t>
            </w:r>
            <w:r>
              <w:rPr>
                <w:sz w:val="20"/>
                <w:szCs w:val="20"/>
                <w:lang w:val="en-US"/>
              </w:rPr>
              <w:t>3.50</w:t>
            </w:r>
          </w:p>
          <w:p w14:paraId="67EFA898" w14:textId="420AC103" w:rsidR="00B716EA" w:rsidRPr="00847940" w:rsidRDefault="00B716EA" w:rsidP="00C75074">
            <w:pPr>
              <w:spacing w:before="0" w:after="0"/>
              <w:jc w:val="center"/>
              <w:rPr>
                <w:sz w:val="20"/>
                <w:szCs w:val="20"/>
                <w:lang w:val="en-US"/>
              </w:rPr>
            </w:pPr>
            <w:r w:rsidRPr="00847940">
              <w:rPr>
                <w:sz w:val="20"/>
                <w:szCs w:val="20"/>
                <w:lang w:val="en-US"/>
              </w:rPr>
              <w:t>(</w:t>
            </w:r>
            <w:r>
              <w:rPr>
                <w:sz w:val="20"/>
                <w:szCs w:val="20"/>
                <w:lang w:val="en-US"/>
              </w:rPr>
              <w:t>9.56</w:t>
            </w:r>
            <w:r w:rsidRPr="00847940">
              <w:rPr>
                <w:sz w:val="20"/>
                <w:szCs w:val="20"/>
                <w:lang w:val="en-US"/>
              </w:rPr>
              <w:t>)</w:t>
            </w:r>
          </w:p>
        </w:tc>
        <w:tc>
          <w:tcPr>
            <w:tcW w:w="1188" w:type="dxa"/>
            <w:vMerge w:val="restart"/>
            <w:tcBorders>
              <w:top w:val="single" w:sz="12" w:space="0" w:color="auto"/>
            </w:tcBorders>
            <w:vAlign w:val="center"/>
          </w:tcPr>
          <w:p w14:paraId="7023CD2C" w14:textId="3E6D538F" w:rsidR="00B716EA" w:rsidRPr="00847940" w:rsidRDefault="00B716EA" w:rsidP="00C75074">
            <w:pPr>
              <w:spacing w:before="0" w:after="0"/>
              <w:jc w:val="center"/>
              <w:rPr>
                <w:sz w:val="20"/>
                <w:szCs w:val="20"/>
                <w:lang w:val="en-US"/>
              </w:rPr>
            </w:pPr>
            <w:r>
              <w:rPr>
                <w:sz w:val="20"/>
                <w:szCs w:val="20"/>
                <w:lang w:val="en-US"/>
              </w:rPr>
              <w:t>86.19</w:t>
            </w:r>
            <w:r w:rsidRPr="00847940">
              <w:rPr>
                <w:sz w:val="20"/>
                <w:szCs w:val="20"/>
                <w:lang w:val="en-US"/>
              </w:rPr>
              <w:t xml:space="preserve"> (</w:t>
            </w:r>
            <w:r>
              <w:rPr>
                <w:sz w:val="20"/>
                <w:szCs w:val="20"/>
                <w:lang w:val="en-US"/>
              </w:rPr>
              <w:t>7.99</w:t>
            </w:r>
            <w:r w:rsidRPr="00847940">
              <w:rPr>
                <w:sz w:val="20"/>
                <w:szCs w:val="20"/>
                <w:lang w:val="en-US"/>
              </w:rPr>
              <w:t>)</w:t>
            </w:r>
          </w:p>
        </w:tc>
      </w:tr>
      <w:tr w:rsidR="00B716EA" w:rsidRPr="00607129" w14:paraId="05A4C627" w14:textId="77777777" w:rsidTr="00C75074">
        <w:trPr>
          <w:jc w:val="center"/>
        </w:trPr>
        <w:tc>
          <w:tcPr>
            <w:tcW w:w="1305" w:type="dxa"/>
            <w:vMerge/>
            <w:vAlign w:val="center"/>
          </w:tcPr>
          <w:p w14:paraId="4368BBF3" w14:textId="77777777" w:rsidR="00B716EA" w:rsidRPr="006519D4" w:rsidRDefault="00B716EA" w:rsidP="00C75074">
            <w:pPr>
              <w:spacing w:before="0" w:after="0"/>
              <w:jc w:val="center"/>
              <w:rPr>
                <w:b/>
                <w:bCs/>
                <w:sz w:val="20"/>
                <w:szCs w:val="20"/>
                <w:lang w:val="en-US"/>
              </w:rPr>
            </w:pPr>
          </w:p>
        </w:tc>
        <w:tc>
          <w:tcPr>
            <w:tcW w:w="1553" w:type="dxa"/>
            <w:vAlign w:val="center"/>
          </w:tcPr>
          <w:p w14:paraId="23FF42A1" w14:textId="77777777" w:rsidR="00B716EA" w:rsidRPr="00322B4C" w:rsidRDefault="00B716EA" w:rsidP="00C75074">
            <w:pPr>
              <w:spacing w:before="0" w:after="0"/>
              <w:jc w:val="center"/>
              <w:rPr>
                <w:i/>
                <w:iCs/>
                <w:sz w:val="20"/>
                <w:szCs w:val="20"/>
                <w:lang w:val="en-US"/>
              </w:rPr>
            </w:pPr>
            <w:r w:rsidRPr="00322B4C">
              <w:rPr>
                <w:i/>
                <w:iCs/>
                <w:sz w:val="20"/>
                <w:szCs w:val="20"/>
                <w:lang w:val="en-US"/>
              </w:rPr>
              <w:t>Posture related</w:t>
            </w:r>
          </w:p>
        </w:tc>
        <w:tc>
          <w:tcPr>
            <w:tcW w:w="3833" w:type="dxa"/>
            <w:vAlign w:val="center"/>
          </w:tcPr>
          <w:p w14:paraId="12ABDCCE" w14:textId="77777777" w:rsidR="00B716EA" w:rsidRPr="00322B4C" w:rsidRDefault="00B716EA" w:rsidP="00C75074">
            <w:pPr>
              <w:spacing w:before="0" w:after="0"/>
              <w:jc w:val="left"/>
              <w:rPr>
                <w:sz w:val="20"/>
                <w:szCs w:val="20"/>
                <w:lang w:val="en-US"/>
              </w:rPr>
            </w:pPr>
            <w:r w:rsidRPr="00322B4C">
              <w:rPr>
                <w:sz w:val="20"/>
                <w:szCs w:val="20"/>
                <w:lang w:val="en-US"/>
              </w:rPr>
              <w:t>Posture-related painful or tiring positions</w:t>
            </w:r>
          </w:p>
          <w:p w14:paraId="664274CB" w14:textId="77777777" w:rsidR="00B716EA" w:rsidRPr="00322B4C" w:rsidRDefault="00B716EA" w:rsidP="00C75074">
            <w:pPr>
              <w:spacing w:before="0" w:after="0"/>
              <w:jc w:val="left"/>
              <w:rPr>
                <w:sz w:val="20"/>
                <w:szCs w:val="20"/>
                <w:lang w:val="en-US"/>
              </w:rPr>
            </w:pPr>
            <w:r w:rsidRPr="00322B4C">
              <w:rPr>
                <w:sz w:val="20"/>
                <w:szCs w:val="20"/>
                <w:lang w:val="en-US"/>
              </w:rPr>
              <w:t>Carrying or moving heavy loads</w:t>
            </w:r>
          </w:p>
          <w:p w14:paraId="1E878529" w14:textId="77777777" w:rsidR="00B716EA" w:rsidRPr="006519D4" w:rsidRDefault="00B716EA" w:rsidP="00C75074">
            <w:pPr>
              <w:spacing w:before="0" w:after="0"/>
              <w:jc w:val="left"/>
              <w:rPr>
                <w:b/>
                <w:bCs/>
                <w:sz w:val="20"/>
                <w:szCs w:val="20"/>
                <w:lang w:val="en-US"/>
              </w:rPr>
            </w:pPr>
            <w:r w:rsidRPr="00322B4C">
              <w:rPr>
                <w:sz w:val="20"/>
                <w:szCs w:val="20"/>
                <w:lang w:val="en-US"/>
              </w:rPr>
              <w:t>Repetitive hand or arm movements</w:t>
            </w:r>
          </w:p>
        </w:tc>
        <w:tc>
          <w:tcPr>
            <w:tcW w:w="1193" w:type="dxa"/>
            <w:vMerge/>
            <w:vAlign w:val="center"/>
          </w:tcPr>
          <w:p w14:paraId="500C4192" w14:textId="77777777" w:rsidR="00B716EA" w:rsidRPr="006519D4" w:rsidRDefault="00B716EA" w:rsidP="00C75074">
            <w:pPr>
              <w:spacing w:before="0" w:after="0"/>
              <w:jc w:val="center"/>
              <w:rPr>
                <w:b/>
                <w:bCs/>
                <w:sz w:val="20"/>
                <w:szCs w:val="20"/>
                <w:lang w:val="en-US"/>
              </w:rPr>
            </w:pPr>
          </w:p>
        </w:tc>
        <w:tc>
          <w:tcPr>
            <w:tcW w:w="1188" w:type="dxa"/>
            <w:vMerge/>
            <w:vAlign w:val="center"/>
          </w:tcPr>
          <w:p w14:paraId="013C696A" w14:textId="77777777" w:rsidR="00B716EA" w:rsidRPr="006519D4" w:rsidRDefault="00B716EA" w:rsidP="00C75074">
            <w:pPr>
              <w:spacing w:before="0" w:after="0"/>
              <w:jc w:val="center"/>
              <w:rPr>
                <w:b/>
                <w:bCs/>
                <w:sz w:val="20"/>
                <w:szCs w:val="20"/>
                <w:lang w:val="en-US"/>
              </w:rPr>
            </w:pPr>
          </w:p>
        </w:tc>
      </w:tr>
      <w:tr w:rsidR="00B716EA" w:rsidRPr="00607129" w14:paraId="6B26B002" w14:textId="77777777" w:rsidTr="00C75074">
        <w:trPr>
          <w:jc w:val="center"/>
        </w:trPr>
        <w:tc>
          <w:tcPr>
            <w:tcW w:w="1305" w:type="dxa"/>
            <w:vMerge/>
            <w:vAlign w:val="center"/>
          </w:tcPr>
          <w:p w14:paraId="1D5273F4" w14:textId="77777777" w:rsidR="00B716EA" w:rsidRPr="006519D4" w:rsidRDefault="00B716EA" w:rsidP="00C75074">
            <w:pPr>
              <w:spacing w:before="0" w:after="0"/>
              <w:jc w:val="center"/>
              <w:rPr>
                <w:b/>
                <w:bCs/>
                <w:sz w:val="20"/>
                <w:szCs w:val="20"/>
                <w:lang w:val="en-US"/>
              </w:rPr>
            </w:pPr>
          </w:p>
        </w:tc>
        <w:tc>
          <w:tcPr>
            <w:tcW w:w="1553" w:type="dxa"/>
            <w:vAlign w:val="center"/>
          </w:tcPr>
          <w:p w14:paraId="7F3715F1" w14:textId="77777777" w:rsidR="00B716EA" w:rsidRPr="00322B4C" w:rsidRDefault="00B716EA" w:rsidP="00C75074">
            <w:pPr>
              <w:spacing w:before="0" w:after="0"/>
              <w:jc w:val="center"/>
              <w:rPr>
                <w:i/>
                <w:iCs/>
                <w:sz w:val="20"/>
                <w:szCs w:val="20"/>
                <w:lang w:val="en-US"/>
              </w:rPr>
            </w:pPr>
            <w:r w:rsidRPr="00322B4C">
              <w:rPr>
                <w:i/>
                <w:iCs/>
                <w:sz w:val="20"/>
                <w:szCs w:val="20"/>
                <w:lang w:val="en-US"/>
              </w:rPr>
              <w:t>Biological, chemical conditions</w:t>
            </w:r>
          </w:p>
        </w:tc>
        <w:tc>
          <w:tcPr>
            <w:tcW w:w="3833" w:type="dxa"/>
            <w:vAlign w:val="center"/>
          </w:tcPr>
          <w:p w14:paraId="7F51ACE1" w14:textId="77777777" w:rsidR="00B716EA" w:rsidRPr="00322B4C" w:rsidRDefault="00B716EA" w:rsidP="00C75074">
            <w:pPr>
              <w:spacing w:before="0" w:after="0"/>
              <w:jc w:val="left"/>
              <w:rPr>
                <w:sz w:val="20"/>
                <w:szCs w:val="20"/>
                <w:lang w:val="en-US"/>
              </w:rPr>
            </w:pPr>
            <w:r w:rsidRPr="00322B4C">
              <w:rPr>
                <w:sz w:val="20"/>
                <w:szCs w:val="20"/>
                <w:lang w:val="en-US"/>
              </w:rPr>
              <w:t>Handling or being in direct contact with dangerous substances such as chemicals or infectious materials</w:t>
            </w:r>
          </w:p>
        </w:tc>
        <w:tc>
          <w:tcPr>
            <w:tcW w:w="1193" w:type="dxa"/>
            <w:vMerge/>
            <w:vAlign w:val="center"/>
          </w:tcPr>
          <w:p w14:paraId="7B623297" w14:textId="77777777" w:rsidR="00B716EA" w:rsidRPr="006519D4" w:rsidRDefault="00B716EA" w:rsidP="00C75074">
            <w:pPr>
              <w:spacing w:before="0" w:after="0"/>
              <w:jc w:val="center"/>
              <w:rPr>
                <w:b/>
                <w:bCs/>
                <w:sz w:val="20"/>
                <w:szCs w:val="20"/>
                <w:lang w:val="en-US"/>
              </w:rPr>
            </w:pPr>
          </w:p>
        </w:tc>
        <w:tc>
          <w:tcPr>
            <w:tcW w:w="1188" w:type="dxa"/>
            <w:vMerge/>
            <w:vAlign w:val="center"/>
          </w:tcPr>
          <w:p w14:paraId="013BB8A1" w14:textId="77777777" w:rsidR="00B716EA" w:rsidRPr="006519D4" w:rsidRDefault="00B716EA" w:rsidP="00C75074">
            <w:pPr>
              <w:spacing w:before="0" w:after="0"/>
              <w:jc w:val="center"/>
              <w:rPr>
                <w:b/>
                <w:bCs/>
                <w:sz w:val="20"/>
                <w:szCs w:val="20"/>
                <w:lang w:val="en-US"/>
              </w:rPr>
            </w:pPr>
          </w:p>
        </w:tc>
      </w:tr>
      <w:tr w:rsidR="00B716EA" w:rsidRPr="006519D4" w14:paraId="20FE4E47" w14:textId="77777777" w:rsidTr="00C75074">
        <w:trPr>
          <w:cantSplit/>
          <w:trHeight w:val="1402"/>
          <w:jc w:val="center"/>
        </w:trPr>
        <w:tc>
          <w:tcPr>
            <w:tcW w:w="1305" w:type="dxa"/>
            <w:vMerge w:val="restart"/>
            <w:vAlign w:val="center"/>
          </w:tcPr>
          <w:p w14:paraId="463B2D6B" w14:textId="77777777" w:rsidR="00B716EA" w:rsidRPr="006519D4" w:rsidRDefault="00B716EA" w:rsidP="00C75074">
            <w:pPr>
              <w:spacing w:before="0" w:after="0"/>
              <w:jc w:val="center"/>
              <w:rPr>
                <w:b/>
                <w:bCs/>
                <w:sz w:val="20"/>
                <w:szCs w:val="20"/>
                <w:lang w:val="en-US"/>
              </w:rPr>
            </w:pPr>
            <w:r>
              <w:rPr>
                <w:b/>
                <w:bCs/>
                <w:sz w:val="20"/>
                <w:szCs w:val="20"/>
                <w:lang w:val="en-US"/>
              </w:rPr>
              <w:lastRenderedPageBreak/>
              <w:t xml:space="preserve">Social environment </w:t>
            </w:r>
          </w:p>
        </w:tc>
        <w:tc>
          <w:tcPr>
            <w:tcW w:w="1553" w:type="dxa"/>
            <w:vAlign w:val="center"/>
          </w:tcPr>
          <w:p w14:paraId="674A4E71" w14:textId="77777777" w:rsidR="00B716EA" w:rsidRPr="00322B4C" w:rsidRDefault="00B716EA" w:rsidP="00C75074">
            <w:pPr>
              <w:spacing w:before="0" w:after="0"/>
              <w:jc w:val="center"/>
              <w:rPr>
                <w:i/>
                <w:iCs/>
                <w:sz w:val="20"/>
                <w:szCs w:val="20"/>
                <w:lang w:val="en-US"/>
              </w:rPr>
            </w:pPr>
            <w:r w:rsidRPr="00322B4C">
              <w:rPr>
                <w:i/>
                <w:iCs/>
                <w:sz w:val="20"/>
                <w:szCs w:val="20"/>
                <w:lang w:val="en-US"/>
              </w:rPr>
              <w:t xml:space="preserve">Adverse social </w:t>
            </w:r>
            <w:proofErr w:type="spellStart"/>
            <w:r w:rsidRPr="00322B4C">
              <w:rPr>
                <w:i/>
                <w:iCs/>
                <w:sz w:val="20"/>
                <w:szCs w:val="20"/>
                <w:lang w:val="en-US"/>
              </w:rPr>
              <w:t>behaviour</w:t>
            </w:r>
            <w:proofErr w:type="spellEnd"/>
          </w:p>
        </w:tc>
        <w:tc>
          <w:tcPr>
            <w:tcW w:w="3833" w:type="dxa"/>
            <w:vAlign w:val="center"/>
          </w:tcPr>
          <w:p w14:paraId="28B02676" w14:textId="77777777" w:rsidR="00B716EA" w:rsidRPr="002E26AC" w:rsidRDefault="00B716EA" w:rsidP="00C75074">
            <w:pPr>
              <w:spacing w:before="0" w:after="0"/>
              <w:jc w:val="left"/>
              <w:rPr>
                <w:i/>
                <w:iCs/>
                <w:sz w:val="20"/>
                <w:szCs w:val="20"/>
                <w:lang w:val="en-US"/>
              </w:rPr>
            </w:pPr>
            <w:r w:rsidRPr="002E26AC">
              <w:rPr>
                <w:i/>
                <w:iCs/>
                <w:sz w:val="20"/>
                <w:szCs w:val="20"/>
                <w:lang w:val="en-US"/>
              </w:rPr>
              <w:t>In the last month:</w:t>
            </w:r>
          </w:p>
          <w:p w14:paraId="08C03571" w14:textId="77777777" w:rsidR="00B716EA" w:rsidRPr="00322B4C" w:rsidRDefault="00B716EA" w:rsidP="00C75074">
            <w:pPr>
              <w:spacing w:before="0" w:after="0"/>
              <w:jc w:val="left"/>
              <w:rPr>
                <w:sz w:val="20"/>
                <w:szCs w:val="20"/>
                <w:lang w:val="en-US"/>
              </w:rPr>
            </w:pPr>
            <w:r w:rsidRPr="00322B4C">
              <w:rPr>
                <w:sz w:val="20"/>
                <w:szCs w:val="20"/>
                <w:lang w:val="en-US"/>
              </w:rPr>
              <w:t>Exposure to verbal abuse</w:t>
            </w:r>
          </w:p>
          <w:p w14:paraId="50CEE8D9" w14:textId="77777777" w:rsidR="00B716EA" w:rsidRPr="00322B4C" w:rsidRDefault="00B716EA" w:rsidP="00C75074">
            <w:pPr>
              <w:spacing w:before="0" w:after="0"/>
              <w:jc w:val="left"/>
              <w:rPr>
                <w:sz w:val="20"/>
                <w:szCs w:val="20"/>
                <w:lang w:val="en-US"/>
              </w:rPr>
            </w:pPr>
            <w:r w:rsidRPr="00322B4C">
              <w:rPr>
                <w:sz w:val="20"/>
                <w:szCs w:val="20"/>
                <w:lang w:val="en-US"/>
              </w:rPr>
              <w:t>Exposure to unwanted sexual attention</w:t>
            </w:r>
          </w:p>
          <w:p w14:paraId="2CC79A89" w14:textId="77777777" w:rsidR="00B716EA" w:rsidRDefault="00B716EA" w:rsidP="00C75074">
            <w:pPr>
              <w:spacing w:before="0" w:after="0"/>
              <w:jc w:val="left"/>
              <w:rPr>
                <w:b/>
                <w:bCs/>
                <w:sz w:val="20"/>
                <w:szCs w:val="20"/>
                <w:lang w:val="en-US"/>
              </w:rPr>
            </w:pPr>
            <w:r w:rsidRPr="00322B4C">
              <w:rPr>
                <w:sz w:val="20"/>
                <w:szCs w:val="20"/>
                <w:lang w:val="en-US"/>
              </w:rPr>
              <w:t>Exposure to threats</w:t>
            </w:r>
            <w:r w:rsidRPr="00322B4C">
              <w:rPr>
                <w:b/>
                <w:bCs/>
                <w:sz w:val="20"/>
                <w:szCs w:val="20"/>
                <w:lang w:val="en-US"/>
              </w:rPr>
              <w:t xml:space="preserve"> </w:t>
            </w:r>
          </w:p>
          <w:p w14:paraId="00803B1C" w14:textId="77777777" w:rsidR="00B716EA" w:rsidRPr="002E26AC" w:rsidRDefault="00B716EA" w:rsidP="00C75074">
            <w:pPr>
              <w:spacing w:before="0" w:after="0"/>
              <w:jc w:val="left"/>
              <w:rPr>
                <w:i/>
                <w:iCs/>
                <w:sz w:val="20"/>
                <w:szCs w:val="20"/>
                <w:lang w:val="en-US"/>
              </w:rPr>
            </w:pPr>
            <w:r w:rsidRPr="002E26AC">
              <w:rPr>
                <w:i/>
                <w:iCs/>
                <w:sz w:val="20"/>
                <w:szCs w:val="20"/>
                <w:lang w:val="en-US"/>
              </w:rPr>
              <w:t>In the last year:</w:t>
            </w:r>
          </w:p>
          <w:p w14:paraId="526863A2" w14:textId="77777777" w:rsidR="00B716EA" w:rsidRPr="002E26AC" w:rsidRDefault="00B716EA" w:rsidP="00C75074">
            <w:pPr>
              <w:spacing w:before="0" w:after="0"/>
              <w:jc w:val="left"/>
              <w:rPr>
                <w:sz w:val="20"/>
                <w:szCs w:val="20"/>
                <w:lang w:val="en-US"/>
              </w:rPr>
            </w:pPr>
            <w:r w:rsidRPr="002E26AC">
              <w:rPr>
                <w:sz w:val="20"/>
                <w:szCs w:val="20"/>
                <w:lang w:val="en-US"/>
              </w:rPr>
              <w:t xml:space="preserve">Exposure to physical violence </w:t>
            </w:r>
          </w:p>
          <w:p w14:paraId="09C31C1E" w14:textId="77777777" w:rsidR="00B716EA" w:rsidRPr="002E26AC" w:rsidRDefault="00B716EA" w:rsidP="00C75074">
            <w:pPr>
              <w:spacing w:before="0" w:after="0"/>
              <w:jc w:val="left"/>
              <w:rPr>
                <w:sz w:val="20"/>
                <w:szCs w:val="20"/>
                <w:lang w:val="en-US"/>
              </w:rPr>
            </w:pPr>
            <w:r w:rsidRPr="002E26AC">
              <w:rPr>
                <w:sz w:val="20"/>
                <w:szCs w:val="20"/>
                <w:lang w:val="en-US"/>
              </w:rPr>
              <w:t>Exposure to sexual harassment</w:t>
            </w:r>
          </w:p>
          <w:p w14:paraId="1D1A56CF" w14:textId="77777777" w:rsidR="00B716EA" w:rsidRPr="006519D4" w:rsidRDefault="00B716EA" w:rsidP="00C75074">
            <w:pPr>
              <w:spacing w:before="0" w:after="0"/>
              <w:jc w:val="left"/>
              <w:rPr>
                <w:b/>
                <w:bCs/>
                <w:sz w:val="20"/>
                <w:szCs w:val="20"/>
                <w:lang w:val="en-US"/>
              </w:rPr>
            </w:pPr>
            <w:r w:rsidRPr="002E26AC">
              <w:rPr>
                <w:sz w:val="20"/>
                <w:szCs w:val="20"/>
                <w:lang w:val="en-US"/>
              </w:rPr>
              <w:t>Exposure to bullying/harassment</w:t>
            </w:r>
            <w:r w:rsidRPr="002E26AC">
              <w:rPr>
                <w:b/>
                <w:bCs/>
                <w:sz w:val="20"/>
                <w:szCs w:val="20"/>
                <w:lang w:val="en-US"/>
              </w:rPr>
              <w:t xml:space="preserve"> </w:t>
            </w:r>
          </w:p>
        </w:tc>
        <w:tc>
          <w:tcPr>
            <w:tcW w:w="1193" w:type="dxa"/>
            <w:vMerge w:val="restart"/>
            <w:vAlign w:val="center"/>
          </w:tcPr>
          <w:p w14:paraId="1681079D" w14:textId="346A9DD4" w:rsidR="00B716EA" w:rsidRPr="00E77D31" w:rsidRDefault="00B716EA" w:rsidP="00C75074">
            <w:pPr>
              <w:spacing w:before="0" w:after="0"/>
              <w:jc w:val="center"/>
              <w:rPr>
                <w:sz w:val="20"/>
                <w:szCs w:val="20"/>
                <w:lang w:val="en-US"/>
              </w:rPr>
            </w:pPr>
            <w:r w:rsidRPr="00E77D31">
              <w:rPr>
                <w:sz w:val="20"/>
                <w:szCs w:val="20"/>
                <w:lang w:val="en-US"/>
              </w:rPr>
              <w:t>8</w:t>
            </w:r>
            <w:r>
              <w:rPr>
                <w:sz w:val="20"/>
                <w:szCs w:val="20"/>
                <w:lang w:val="en-US"/>
              </w:rPr>
              <w:t>1.65</w:t>
            </w:r>
          </w:p>
          <w:p w14:paraId="6F0DBF4A" w14:textId="15F67A70"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6.49</w:t>
            </w:r>
            <w:r w:rsidRPr="00E77D31">
              <w:rPr>
                <w:sz w:val="20"/>
                <w:szCs w:val="20"/>
                <w:lang w:val="en-US"/>
              </w:rPr>
              <w:t>)</w:t>
            </w:r>
          </w:p>
        </w:tc>
        <w:tc>
          <w:tcPr>
            <w:tcW w:w="1188" w:type="dxa"/>
            <w:vMerge w:val="restart"/>
            <w:vAlign w:val="center"/>
          </w:tcPr>
          <w:p w14:paraId="7D706EFE" w14:textId="51262FAB" w:rsidR="00B716EA" w:rsidRPr="00E77D31" w:rsidRDefault="00B716EA" w:rsidP="00C75074">
            <w:pPr>
              <w:spacing w:before="0" w:after="0"/>
              <w:jc w:val="center"/>
              <w:rPr>
                <w:sz w:val="20"/>
                <w:szCs w:val="20"/>
                <w:lang w:val="en-US"/>
              </w:rPr>
            </w:pPr>
            <w:r>
              <w:rPr>
                <w:sz w:val="20"/>
                <w:szCs w:val="20"/>
                <w:lang w:val="en-US"/>
              </w:rPr>
              <w:t>79.24</w:t>
            </w:r>
          </w:p>
          <w:p w14:paraId="5D5F02E1" w14:textId="72DBFBE4"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6.02</w:t>
            </w:r>
            <w:r w:rsidRPr="00E77D31">
              <w:rPr>
                <w:sz w:val="20"/>
                <w:szCs w:val="20"/>
                <w:lang w:val="en-US"/>
              </w:rPr>
              <w:t>)</w:t>
            </w:r>
          </w:p>
        </w:tc>
      </w:tr>
      <w:tr w:rsidR="00B716EA" w:rsidRPr="00607129" w14:paraId="532EEB2A" w14:textId="77777777" w:rsidTr="00C75074">
        <w:trPr>
          <w:cantSplit/>
          <w:trHeight w:val="1402"/>
          <w:jc w:val="center"/>
        </w:trPr>
        <w:tc>
          <w:tcPr>
            <w:tcW w:w="1305" w:type="dxa"/>
            <w:vMerge/>
            <w:vAlign w:val="center"/>
          </w:tcPr>
          <w:p w14:paraId="570DB9C8" w14:textId="77777777" w:rsidR="00B716EA" w:rsidRDefault="00B716EA" w:rsidP="00C75074">
            <w:pPr>
              <w:spacing w:before="0" w:after="0"/>
              <w:jc w:val="center"/>
              <w:rPr>
                <w:b/>
                <w:bCs/>
                <w:sz w:val="20"/>
                <w:szCs w:val="20"/>
                <w:lang w:val="en-US"/>
              </w:rPr>
            </w:pPr>
          </w:p>
        </w:tc>
        <w:tc>
          <w:tcPr>
            <w:tcW w:w="1553" w:type="dxa"/>
            <w:vAlign w:val="center"/>
          </w:tcPr>
          <w:p w14:paraId="449D0C24" w14:textId="77777777" w:rsidR="00B716EA" w:rsidRPr="00322B4C" w:rsidRDefault="00B716EA" w:rsidP="00C75074">
            <w:pPr>
              <w:spacing w:before="0" w:after="0"/>
              <w:jc w:val="center"/>
              <w:rPr>
                <w:i/>
                <w:iCs/>
                <w:sz w:val="20"/>
                <w:szCs w:val="20"/>
                <w:lang w:val="en-US"/>
              </w:rPr>
            </w:pPr>
            <w:r w:rsidRPr="00322B4C">
              <w:rPr>
                <w:i/>
                <w:iCs/>
                <w:sz w:val="20"/>
                <w:szCs w:val="20"/>
                <w:lang w:val="en-US"/>
              </w:rPr>
              <w:t>Social support</w:t>
            </w:r>
          </w:p>
        </w:tc>
        <w:tc>
          <w:tcPr>
            <w:tcW w:w="3833" w:type="dxa"/>
            <w:vAlign w:val="center"/>
          </w:tcPr>
          <w:p w14:paraId="57E79CCA" w14:textId="77777777" w:rsidR="00B716EA" w:rsidRPr="002E26AC" w:rsidRDefault="00B716EA" w:rsidP="00C75074">
            <w:pPr>
              <w:spacing w:before="0" w:after="0"/>
              <w:jc w:val="left"/>
              <w:rPr>
                <w:i/>
                <w:iCs/>
                <w:sz w:val="20"/>
                <w:szCs w:val="20"/>
                <w:lang w:val="en-US"/>
              </w:rPr>
            </w:pPr>
            <w:r w:rsidRPr="002E26AC">
              <w:rPr>
                <w:i/>
                <w:iCs/>
                <w:sz w:val="20"/>
                <w:szCs w:val="20"/>
                <w:lang w:val="en-US"/>
              </w:rPr>
              <w:t xml:space="preserve">Management quality: </w:t>
            </w:r>
          </w:p>
          <w:p w14:paraId="6B76D7CF" w14:textId="77777777" w:rsidR="00B716EA" w:rsidRPr="002E26AC" w:rsidRDefault="00B716EA" w:rsidP="00C75074">
            <w:pPr>
              <w:spacing w:before="0" w:after="0"/>
              <w:jc w:val="left"/>
              <w:rPr>
                <w:sz w:val="20"/>
                <w:szCs w:val="20"/>
                <w:lang w:val="en-US"/>
              </w:rPr>
            </w:pPr>
            <w:r w:rsidRPr="002E26AC">
              <w:rPr>
                <w:sz w:val="20"/>
                <w:szCs w:val="20"/>
                <w:lang w:val="en-US"/>
              </w:rPr>
              <w:t>Your immediate boss respects you as a person</w:t>
            </w:r>
          </w:p>
          <w:p w14:paraId="494205A7" w14:textId="77777777" w:rsidR="00B716EA" w:rsidRPr="002E26AC" w:rsidRDefault="00B716EA" w:rsidP="00C75074">
            <w:pPr>
              <w:spacing w:before="0" w:after="0"/>
              <w:jc w:val="left"/>
              <w:rPr>
                <w:sz w:val="20"/>
                <w:szCs w:val="20"/>
                <w:lang w:val="en-US"/>
              </w:rPr>
            </w:pPr>
            <w:r w:rsidRPr="002E26AC">
              <w:rPr>
                <w:sz w:val="20"/>
                <w:szCs w:val="20"/>
                <w:lang w:val="en-US"/>
              </w:rPr>
              <w:t>Your immediate boss provides useful feedback in your work</w:t>
            </w:r>
          </w:p>
          <w:p w14:paraId="04DFAF43" w14:textId="77777777" w:rsidR="00B716EA" w:rsidRPr="002E26AC" w:rsidRDefault="00B716EA" w:rsidP="00C75074">
            <w:pPr>
              <w:spacing w:before="0" w:after="0"/>
              <w:jc w:val="left"/>
              <w:rPr>
                <w:i/>
                <w:iCs/>
                <w:sz w:val="20"/>
                <w:szCs w:val="20"/>
                <w:lang w:val="en-US"/>
              </w:rPr>
            </w:pPr>
            <w:r w:rsidRPr="002E26AC">
              <w:rPr>
                <w:i/>
                <w:iCs/>
                <w:sz w:val="20"/>
                <w:szCs w:val="20"/>
                <w:lang w:val="en-US"/>
              </w:rPr>
              <w:t>Social support:</w:t>
            </w:r>
          </w:p>
          <w:p w14:paraId="14535DC8" w14:textId="77777777" w:rsidR="00B716EA" w:rsidRPr="002E26AC" w:rsidRDefault="00B716EA" w:rsidP="00C75074">
            <w:pPr>
              <w:spacing w:before="0" w:after="0"/>
              <w:jc w:val="left"/>
              <w:rPr>
                <w:sz w:val="20"/>
                <w:szCs w:val="20"/>
                <w:lang w:val="en-US"/>
              </w:rPr>
            </w:pPr>
            <w:r w:rsidRPr="002E26AC">
              <w:rPr>
                <w:sz w:val="20"/>
                <w:szCs w:val="20"/>
                <w:lang w:val="en-US"/>
              </w:rPr>
              <w:t>Help and support from colleagues (most of the time/always)</w:t>
            </w:r>
          </w:p>
          <w:p w14:paraId="5D417D39" w14:textId="77777777" w:rsidR="00B716EA" w:rsidRPr="006519D4" w:rsidRDefault="00B716EA" w:rsidP="00C75074">
            <w:pPr>
              <w:spacing w:before="0" w:after="0"/>
              <w:jc w:val="left"/>
              <w:rPr>
                <w:b/>
                <w:bCs/>
                <w:sz w:val="20"/>
                <w:szCs w:val="20"/>
                <w:lang w:val="en-US"/>
              </w:rPr>
            </w:pPr>
            <w:r w:rsidRPr="002E26AC">
              <w:rPr>
                <w:sz w:val="20"/>
                <w:szCs w:val="20"/>
                <w:lang w:val="en-US"/>
              </w:rPr>
              <w:t>Help and support from your manager (most of the time/always)</w:t>
            </w:r>
          </w:p>
        </w:tc>
        <w:tc>
          <w:tcPr>
            <w:tcW w:w="1193" w:type="dxa"/>
            <w:vMerge/>
            <w:vAlign w:val="center"/>
          </w:tcPr>
          <w:p w14:paraId="346DDD0F" w14:textId="77777777" w:rsidR="00B716EA" w:rsidRPr="006519D4" w:rsidRDefault="00B716EA" w:rsidP="00C75074">
            <w:pPr>
              <w:spacing w:before="0" w:after="0"/>
              <w:jc w:val="center"/>
              <w:rPr>
                <w:b/>
                <w:bCs/>
                <w:sz w:val="20"/>
                <w:szCs w:val="20"/>
                <w:lang w:val="en-US"/>
              </w:rPr>
            </w:pPr>
          </w:p>
        </w:tc>
        <w:tc>
          <w:tcPr>
            <w:tcW w:w="1188" w:type="dxa"/>
            <w:vMerge/>
            <w:vAlign w:val="center"/>
          </w:tcPr>
          <w:p w14:paraId="75C64AC2" w14:textId="77777777" w:rsidR="00B716EA" w:rsidRPr="006519D4" w:rsidRDefault="00B716EA" w:rsidP="00C75074">
            <w:pPr>
              <w:spacing w:before="0" w:after="0"/>
              <w:jc w:val="center"/>
              <w:rPr>
                <w:b/>
                <w:bCs/>
                <w:sz w:val="20"/>
                <w:szCs w:val="20"/>
                <w:lang w:val="en-US"/>
              </w:rPr>
            </w:pPr>
          </w:p>
        </w:tc>
      </w:tr>
      <w:tr w:rsidR="00B716EA" w:rsidRPr="006519D4" w14:paraId="75332334" w14:textId="77777777" w:rsidTr="00C75074">
        <w:trPr>
          <w:cantSplit/>
          <w:trHeight w:val="1134"/>
          <w:jc w:val="center"/>
        </w:trPr>
        <w:tc>
          <w:tcPr>
            <w:tcW w:w="1305" w:type="dxa"/>
            <w:vMerge w:val="restart"/>
            <w:vAlign w:val="center"/>
          </w:tcPr>
          <w:p w14:paraId="4A00794F" w14:textId="77777777" w:rsidR="00B716EA" w:rsidRPr="006519D4" w:rsidRDefault="00B716EA" w:rsidP="00C75074">
            <w:pPr>
              <w:spacing w:before="0" w:after="0"/>
              <w:jc w:val="center"/>
              <w:rPr>
                <w:b/>
                <w:bCs/>
                <w:sz w:val="20"/>
                <w:szCs w:val="20"/>
                <w:lang w:val="en-US"/>
              </w:rPr>
            </w:pPr>
            <w:r>
              <w:rPr>
                <w:b/>
                <w:bCs/>
                <w:sz w:val="20"/>
                <w:szCs w:val="20"/>
                <w:lang w:val="en-US"/>
              </w:rPr>
              <w:t>Intensity</w:t>
            </w:r>
          </w:p>
        </w:tc>
        <w:tc>
          <w:tcPr>
            <w:tcW w:w="1553" w:type="dxa"/>
            <w:vAlign w:val="center"/>
          </w:tcPr>
          <w:p w14:paraId="0F3A9761" w14:textId="77777777" w:rsidR="00B716EA" w:rsidRPr="002E26AC" w:rsidRDefault="00B716EA" w:rsidP="00C75074">
            <w:pPr>
              <w:spacing w:before="0" w:after="0"/>
              <w:jc w:val="center"/>
              <w:rPr>
                <w:i/>
                <w:iCs/>
                <w:sz w:val="20"/>
                <w:szCs w:val="20"/>
                <w:lang w:val="en-US"/>
              </w:rPr>
            </w:pPr>
            <w:r w:rsidRPr="00322B4C">
              <w:rPr>
                <w:i/>
                <w:iCs/>
                <w:sz w:val="20"/>
                <w:szCs w:val="20"/>
                <w:lang w:val="en-US"/>
              </w:rPr>
              <w:t>Quantitative demands</w:t>
            </w:r>
          </w:p>
        </w:tc>
        <w:tc>
          <w:tcPr>
            <w:tcW w:w="3833" w:type="dxa"/>
            <w:vAlign w:val="center"/>
          </w:tcPr>
          <w:p w14:paraId="55CE293F" w14:textId="77777777" w:rsidR="00B716EA" w:rsidRPr="002E26AC" w:rsidRDefault="00B716EA" w:rsidP="00C75074">
            <w:pPr>
              <w:spacing w:before="0" w:after="0"/>
              <w:jc w:val="left"/>
              <w:rPr>
                <w:sz w:val="20"/>
                <w:szCs w:val="20"/>
                <w:lang w:val="en-US"/>
              </w:rPr>
            </w:pPr>
            <w:r w:rsidRPr="002E26AC">
              <w:rPr>
                <w:sz w:val="20"/>
                <w:szCs w:val="20"/>
                <w:lang w:val="en-US"/>
              </w:rPr>
              <w:t>Working at very high speed (three-quarters of the time or more)</w:t>
            </w:r>
          </w:p>
          <w:p w14:paraId="61113AE3" w14:textId="77777777" w:rsidR="00B716EA" w:rsidRPr="002E26AC" w:rsidRDefault="00B716EA" w:rsidP="00C75074">
            <w:pPr>
              <w:spacing w:before="0" w:after="0"/>
              <w:jc w:val="left"/>
              <w:rPr>
                <w:sz w:val="20"/>
                <w:szCs w:val="20"/>
                <w:lang w:val="en-US"/>
              </w:rPr>
            </w:pPr>
            <w:r w:rsidRPr="002E26AC">
              <w:rPr>
                <w:sz w:val="20"/>
                <w:szCs w:val="20"/>
                <w:lang w:val="en-US"/>
              </w:rPr>
              <w:t>Working to tight deadlines (three-quarters of the time or more)</w:t>
            </w:r>
          </w:p>
          <w:p w14:paraId="6D0D10F8" w14:textId="77777777" w:rsidR="00B716EA" w:rsidRPr="002E26AC" w:rsidRDefault="00B716EA" w:rsidP="00C75074">
            <w:pPr>
              <w:spacing w:before="0" w:after="0"/>
              <w:jc w:val="left"/>
              <w:rPr>
                <w:sz w:val="20"/>
                <w:szCs w:val="20"/>
                <w:lang w:val="en-US"/>
              </w:rPr>
            </w:pPr>
            <w:r w:rsidRPr="002E26AC">
              <w:rPr>
                <w:sz w:val="20"/>
                <w:szCs w:val="20"/>
                <w:lang w:val="en-US"/>
              </w:rPr>
              <w:t>Enough time to get the job done (never or rarely)</w:t>
            </w:r>
          </w:p>
          <w:p w14:paraId="2950F9A0" w14:textId="77777777" w:rsidR="00B716EA" w:rsidRPr="002E26AC" w:rsidRDefault="00B716EA" w:rsidP="00C75074">
            <w:pPr>
              <w:spacing w:before="0" w:after="0"/>
              <w:jc w:val="left"/>
              <w:rPr>
                <w:sz w:val="20"/>
                <w:szCs w:val="20"/>
                <w:lang w:val="en-US"/>
              </w:rPr>
            </w:pPr>
            <w:r w:rsidRPr="002E26AC">
              <w:rPr>
                <w:sz w:val="20"/>
                <w:szCs w:val="20"/>
                <w:lang w:val="en-US"/>
              </w:rPr>
              <w:t>Frequent disruptive interruptions</w:t>
            </w:r>
          </w:p>
        </w:tc>
        <w:tc>
          <w:tcPr>
            <w:tcW w:w="1193" w:type="dxa"/>
            <w:vMerge w:val="restart"/>
            <w:vAlign w:val="center"/>
          </w:tcPr>
          <w:p w14:paraId="22852873" w14:textId="347E0CBF" w:rsidR="00B716EA" w:rsidRPr="00E77D31" w:rsidRDefault="00B716EA" w:rsidP="00C75074">
            <w:pPr>
              <w:spacing w:before="0" w:after="0"/>
              <w:jc w:val="center"/>
              <w:rPr>
                <w:sz w:val="20"/>
                <w:szCs w:val="20"/>
                <w:lang w:val="en-US"/>
              </w:rPr>
            </w:pPr>
            <w:r>
              <w:rPr>
                <w:sz w:val="20"/>
                <w:szCs w:val="20"/>
                <w:lang w:val="en-US"/>
              </w:rPr>
              <w:t>41.15</w:t>
            </w:r>
          </w:p>
          <w:p w14:paraId="696D7587" w14:textId="16B044DF"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11.71</w:t>
            </w:r>
            <w:r w:rsidRPr="00E77D31">
              <w:rPr>
                <w:sz w:val="20"/>
                <w:szCs w:val="20"/>
                <w:lang w:val="en-US"/>
              </w:rPr>
              <w:t>)</w:t>
            </w:r>
          </w:p>
        </w:tc>
        <w:tc>
          <w:tcPr>
            <w:tcW w:w="1188" w:type="dxa"/>
            <w:vMerge w:val="restart"/>
            <w:vAlign w:val="center"/>
          </w:tcPr>
          <w:p w14:paraId="2742AD43" w14:textId="6267E510" w:rsidR="00B716EA" w:rsidRPr="00E77D31" w:rsidRDefault="00B716EA" w:rsidP="00C75074">
            <w:pPr>
              <w:spacing w:before="0" w:after="0"/>
              <w:jc w:val="center"/>
              <w:rPr>
                <w:sz w:val="20"/>
                <w:szCs w:val="20"/>
                <w:lang w:val="en-US"/>
              </w:rPr>
            </w:pPr>
            <w:r w:rsidRPr="00E77D31">
              <w:rPr>
                <w:sz w:val="20"/>
                <w:szCs w:val="20"/>
                <w:lang w:val="en-US"/>
              </w:rPr>
              <w:t>4</w:t>
            </w:r>
            <w:r>
              <w:rPr>
                <w:sz w:val="20"/>
                <w:szCs w:val="20"/>
                <w:lang w:val="en-US"/>
              </w:rPr>
              <w:t>0.64</w:t>
            </w:r>
          </w:p>
          <w:p w14:paraId="43FDA86C" w14:textId="4C240F44"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10.77</w:t>
            </w:r>
            <w:r w:rsidRPr="00E77D31">
              <w:rPr>
                <w:sz w:val="20"/>
                <w:szCs w:val="20"/>
                <w:lang w:val="en-US"/>
              </w:rPr>
              <w:t>)</w:t>
            </w:r>
          </w:p>
        </w:tc>
      </w:tr>
      <w:tr w:rsidR="00B716EA" w:rsidRPr="00607129" w14:paraId="26E48C42" w14:textId="77777777" w:rsidTr="00C75074">
        <w:trPr>
          <w:cantSplit/>
          <w:trHeight w:val="1134"/>
          <w:jc w:val="center"/>
        </w:trPr>
        <w:tc>
          <w:tcPr>
            <w:tcW w:w="1305" w:type="dxa"/>
            <w:vMerge/>
            <w:vAlign w:val="center"/>
          </w:tcPr>
          <w:p w14:paraId="45DA7847" w14:textId="77777777" w:rsidR="00B716EA" w:rsidRPr="006519D4" w:rsidRDefault="00B716EA" w:rsidP="00C75074">
            <w:pPr>
              <w:spacing w:before="0" w:after="0"/>
              <w:jc w:val="center"/>
              <w:rPr>
                <w:b/>
                <w:bCs/>
                <w:sz w:val="20"/>
                <w:szCs w:val="20"/>
                <w:lang w:val="en-US"/>
              </w:rPr>
            </w:pPr>
          </w:p>
        </w:tc>
        <w:tc>
          <w:tcPr>
            <w:tcW w:w="1553" w:type="dxa"/>
            <w:vAlign w:val="center"/>
          </w:tcPr>
          <w:p w14:paraId="69451555" w14:textId="77777777" w:rsidR="00B716EA" w:rsidRPr="00322B4C" w:rsidRDefault="00B716EA" w:rsidP="00C75074">
            <w:pPr>
              <w:spacing w:before="0" w:after="0"/>
              <w:jc w:val="center"/>
              <w:rPr>
                <w:i/>
                <w:iCs/>
                <w:sz w:val="20"/>
                <w:szCs w:val="20"/>
                <w:lang w:val="en-US"/>
              </w:rPr>
            </w:pPr>
            <w:r w:rsidRPr="00322B4C">
              <w:rPr>
                <w:i/>
                <w:iCs/>
                <w:sz w:val="20"/>
                <w:szCs w:val="20"/>
                <w:lang w:val="en-US"/>
              </w:rPr>
              <w:t>Pace determinants and interdependency</w:t>
            </w:r>
          </w:p>
          <w:p w14:paraId="1A503A0B" w14:textId="77777777" w:rsidR="00B716EA" w:rsidRPr="00322B4C" w:rsidRDefault="00B716EA" w:rsidP="00C75074">
            <w:pPr>
              <w:spacing w:before="0" w:after="0"/>
              <w:jc w:val="center"/>
              <w:rPr>
                <w:b/>
                <w:bCs/>
                <w:i/>
                <w:iCs/>
                <w:sz w:val="20"/>
                <w:szCs w:val="20"/>
                <w:lang w:val="en-US"/>
              </w:rPr>
            </w:pPr>
          </w:p>
        </w:tc>
        <w:tc>
          <w:tcPr>
            <w:tcW w:w="3833" w:type="dxa"/>
            <w:vAlign w:val="center"/>
          </w:tcPr>
          <w:p w14:paraId="12CF7B82" w14:textId="77777777" w:rsidR="00B716EA" w:rsidRPr="002E26AC" w:rsidRDefault="00B716EA" w:rsidP="00C75074">
            <w:pPr>
              <w:spacing w:before="0" w:after="0"/>
              <w:jc w:val="left"/>
              <w:rPr>
                <w:sz w:val="20"/>
                <w:szCs w:val="20"/>
                <w:lang w:val="en-US"/>
              </w:rPr>
            </w:pPr>
            <w:r w:rsidRPr="002E26AC">
              <w:rPr>
                <w:sz w:val="20"/>
                <w:szCs w:val="20"/>
                <w:lang w:val="en-US"/>
              </w:rPr>
              <w:t>Interdependency: three or more pace determinants</w:t>
            </w:r>
          </w:p>
          <w:p w14:paraId="3CC1F6F4" w14:textId="77777777" w:rsidR="00B716EA" w:rsidRPr="002E26AC" w:rsidRDefault="00B716EA" w:rsidP="00C75074">
            <w:pPr>
              <w:spacing w:before="0" w:after="0"/>
              <w:jc w:val="left"/>
              <w:rPr>
                <w:sz w:val="20"/>
                <w:szCs w:val="20"/>
                <w:lang w:val="en-US"/>
              </w:rPr>
            </w:pPr>
            <w:r w:rsidRPr="002E26AC">
              <w:rPr>
                <w:sz w:val="20"/>
                <w:szCs w:val="20"/>
                <w:lang w:val="en-US"/>
              </w:rPr>
              <w:t>Work pace dependent on: the work done by colleagues</w:t>
            </w:r>
          </w:p>
          <w:p w14:paraId="782BC87A" w14:textId="77777777" w:rsidR="00B716EA" w:rsidRPr="002E26AC" w:rsidRDefault="00B716EA" w:rsidP="00C75074">
            <w:pPr>
              <w:spacing w:before="0" w:after="0"/>
              <w:jc w:val="left"/>
              <w:rPr>
                <w:sz w:val="20"/>
                <w:szCs w:val="20"/>
                <w:lang w:val="en-US"/>
              </w:rPr>
            </w:pPr>
            <w:r w:rsidRPr="002E26AC">
              <w:rPr>
                <w:sz w:val="20"/>
                <w:szCs w:val="20"/>
                <w:lang w:val="en-US"/>
              </w:rPr>
              <w:t xml:space="preserve">Work pace dependent on: direct demands from people such as customers, passengers, pupils, patients, </w:t>
            </w:r>
            <w:proofErr w:type="spellStart"/>
            <w:r w:rsidRPr="002E26AC">
              <w:rPr>
                <w:sz w:val="20"/>
                <w:szCs w:val="20"/>
                <w:lang w:val="en-US"/>
              </w:rPr>
              <w:t>etc</w:t>
            </w:r>
            <w:proofErr w:type="spellEnd"/>
          </w:p>
          <w:p w14:paraId="42B6E85B" w14:textId="77777777" w:rsidR="00B716EA" w:rsidRPr="002E26AC" w:rsidRDefault="00B716EA" w:rsidP="00C75074">
            <w:pPr>
              <w:spacing w:before="0" w:after="0"/>
              <w:jc w:val="left"/>
              <w:rPr>
                <w:sz w:val="20"/>
                <w:szCs w:val="20"/>
                <w:lang w:val="en-US"/>
              </w:rPr>
            </w:pPr>
            <w:r w:rsidRPr="002E26AC">
              <w:rPr>
                <w:sz w:val="20"/>
                <w:szCs w:val="20"/>
                <w:lang w:val="en-US"/>
              </w:rPr>
              <w:t>Work pace dependent on: numerical production targets or performance targets</w:t>
            </w:r>
          </w:p>
          <w:p w14:paraId="7DFCC472" w14:textId="77777777" w:rsidR="00B716EA" w:rsidRPr="002E26AC" w:rsidRDefault="00B716EA" w:rsidP="00C75074">
            <w:pPr>
              <w:spacing w:before="0" w:after="0"/>
              <w:jc w:val="left"/>
              <w:rPr>
                <w:sz w:val="20"/>
                <w:szCs w:val="20"/>
                <w:lang w:val="en-US"/>
              </w:rPr>
            </w:pPr>
            <w:r w:rsidRPr="002E26AC">
              <w:rPr>
                <w:sz w:val="20"/>
                <w:szCs w:val="20"/>
                <w:lang w:val="en-US"/>
              </w:rPr>
              <w:t>Work pace dependent on: automatic speed of a machine or movement of a product</w:t>
            </w:r>
          </w:p>
          <w:p w14:paraId="65093E00" w14:textId="77777777" w:rsidR="00B716EA" w:rsidRPr="002E26AC" w:rsidRDefault="00B716EA" w:rsidP="00C75074">
            <w:pPr>
              <w:spacing w:before="0" w:after="0"/>
              <w:jc w:val="left"/>
              <w:rPr>
                <w:sz w:val="20"/>
                <w:szCs w:val="20"/>
                <w:lang w:val="en-US"/>
              </w:rPr>
            </w:pPr>
            <w:r w:rsidRPr="002E26AC">
              <w:rPr>
                <w:sz w:val="20"/>
                <w:szCs w:val="20"/>
                <w:lang w:val="en-US"/>
              </w:rPr>
              <w:t>Work pace dependent on: the direct control of your boss</w:t>
            </w:r>
          </w:p>
        </w:tc>
        <w:tc>
          <w:tcPr>
            <w:tcW w:w="1193" w:type="dxa"/>
            <w:vMerge/>
            <w:vAlign w:val="center"/>
          </w:tcPr>
          <w:p w14:paraId="2E9C781E" w14:textId="77777777" w:rsidR="00B716EA" w:rsidRPr="006519D4" w:rsidRDefault="00B716EA" w:rsidP="00C75074">
            <w:pPr>
              <w:spacing w:before="0" w:after="0"/>
              <w:jc w:val="center"/>
              <w:rPr>
                <w:b/>
                <w:bCs/>
                <w:sz w:val="20"/>
                <w:szCs w:val="20"/>
                <w:lang w:val="en-US"/>
              </w:rPr>
            </w:pPr>
          </w:p>
        </w:tc>
        <w:tc>
          <w:tcPr>
            <w:tcW w:w="1188" w:type="dxa"/>
            <w:vMerge/>
            <w:vAlign w:val="center"/>
          </w:tcPr>
          <w:p w14:paraId="43B8E2E0" w14:textId="77777777" w:rsidR="00B716EA" w:rsidRPr="006519D4" w:rsidRDefault="00B716EA" w:rsidP="00C75074">
            <w:pPr>
              <w:spacing w:before="0" w:after="0"/>
              <w:jc w:val="center"/>
              <w:rPr>
                <w:b/>
                <w:bCs/>
                <w:sz w:val="20"/>
                <w:szCs w:val="20"/>
                <w:lang w:val="en-US"/>
              </w:rPr>
            </w:pPr>
          </w:p>
        </w:tc>
      </w:tr>
      <w:tr w:rsidR="00B716EA" w:rsidRPr="00607129" w14:paraId="0A0C92B1" w14:textId="77777777" w:rsidTr="00C75074">
        <w:trPr>
          <w:cantSplit/>
          <w:trHeight w:val="1134"/>
          <w:jc w:val="center"/>
        </w:trPr>
        <w:tc>
          <w:tcPr>
            <w:tcW w:w="1305" w:type="dxa"/>
            <w:vMerge/>
            <w:vAlign w:val="center"/>
          </w:tcPr>
          <w:p w14:paraId="28E5947F" w14:textId="77777777" w:rsidR="00B716EA" w:rsidRPr="006519D4" w:rsidRDefault="00B716EA" w:rsidP="00C75074">
            <w:pPr>
              <w:spacing w:before="0" w:after="0"/>
              <w:jc w:val="center"/>
              <w:rPr>
                <w:b/>
                <w:bCs/>
                <w:sz w:val="20"/>
                <w:szCs w:val="20"/>
                <w:lang w:val="en-US"/>
              </w:rPr>
            </w:pPr>
          </w:p>
        </w:tc>
        <w:tc>
          <w:tcPr>
            <w:tcW w:w="1553" w:type="dxa"/>
            <w:vAlign w:val="center"/>
          </w:tcPr>
          <w:p w14:paraId="0A7EA1C9" w14:textId="77777777" w:rsidR="00B716EA" w:rsidRPr="00322B4C" w:rsidRDefault="00B716EA" w:rsidP="00C75074">
            <w:pPr>
              <w:spacing w:before="0" w:after="0"/>
              <w:jc w:val="center"/>
              <w:rPr>
                <w:b/>
                <w:bCs/>
                <w:i/>
                <w:iCs/>
                <w:sz w:val="20"/>
                <w:szCs w:val="20"/>
                <w:lang w:val="en-US"/>
              </w:rPr>
            </w:pPr>
            <w:r w:rsidRPr="00322B4C">
              <w:rPr>
                <w:i/>
                <w:iCs/>
                <w:sz w:val="20"/>
                <w:szCs w:val="20"/>
                <w:lang w:val="en-US"/>
              </w:rPr>
              <w:t>Emotional demands</w:t>
            </w:r>
          </w:p>
        </w:tc>
        <w:tc>
          <w:tcPr>
            <w:tcW w:w="3833" w:type="dxa"/>
            <w:vAlign w:val="center"/>
          </w:tcPr>
          <w:p w14:paraId="371140BC" w14:textId="77777777" w:rsidR="00B716EA" w:rsidRPr="002E26AC" w:rsidRDefault="00B716EA" w:rsidP="00C75074">
            <w:pPr>
              <w:spacing w:before="0" w:after="0"/>
              <w:jc w:val="left"/>
              <w:rPr>
                <w:sz w:val="20"/>
                <w:szCs w:val="20"/>
                <w:lang w:val="en-US"/>
              </w:rPr>
            </w:pPr>
            <w:r w:rsidRPr="002E26AC">
              <w:rPr>
                <w:sz w:val="20"/>
                <w:szCs w:val="20"/>
                <w:lang w:val="en-US"/>
              </w:rPr>
              <w:t>Hiding your feelings at work (most of the time or always)</w:t>
            </w:r>
          </w:p>
          <w:p w14:paraId="2BED464A" w14:textId="77777777" w:rsidR="00B716EA" w:rsidRPr="006519D4" w:rsidRDefault="00B716EA" w:rsidP="00C75074">
            <w:pPr>
              <w:spacing w:before="0" w:after="0"/>
              <w:jc w:val="left"/>
              <w:rPr>
                <w:b/>
                <w:bCs/>
                <w:sz w:val="20"/>
                <w:szCs w:val="20"/>
                <w:lang w:val="en-US"/>
              </w:rPr>
            </w:pPr>
            <w:r w:rsidRPr="002E26AC">
              <w:rPr>
                <w:sz w:val="20"/>
                <w:szCs w:val="20"/>
                <w:lang w:val="en-US"/>
              </w:rPr>
              <w:t>Handling angry clients, customers, patients, pupils, etc. (three-quarters of the time or more)</w:t>
            </w:r>
          </w:p>
        </w:tc>
        <w:tc>
          <w:tcPr>
            <w:tcW w:w="1193" w:type="dxa"/>
            <w:vMerge/>
            <w:vAlign w:val="center"/>
          </w:tcPr>
          <w:p w14:paraId="48AE3E21" w14:textId="77777777" w:rsidR="00B716EA" w:rsidRPr="006519D4" w:rsidRDefault="00B716EA" w:rsidP="00C75074">
            <w:pPr>
              <w:spacing w:before="0" w:after="0"/>
              <w:jc w:val="center"/>
              <w:rPr>
                <w:b/>
                <w:bCs/>
                <w:sz w:val="20"/>
                <w:szCs w:val="20"/>
                <w:lang w:val="en-US"/>
              </w:rPr>
            </w:pPr>
          </w:p>
        </w:tc>
        <w:tc>
          <w:tcPr>
            <w:tcW w:w="1188" w:type="dxa"/>
            <w:vMerge/>
            <w:vAlign w:val="center"/>
          </w:tcPr>
          <w:p w14:paraId="5F924922" w14:textId="77777777" w:rsidR="00B716EA" w:rsidRPr="006519D4" w:rsidRDefault="00B716EA" w:rsidP="00C75074">
            <w:pPr>
              <w:spacing w:before="0" w:after="0"/>
              <w:jc w:val="center"/>
              <w:rPr>
                <w:b/>
                <w:bCs/>
                <w:sz w:val="20"/>
                <w:szCs w:val="20"/>
                <w:lang w:val="en-US"/>
              </w:rPr>
            </w:pPr>
          </w:p>
        </w:tc>
      </w:tr>
      <w:tr w:rsidR="00B716EA" w:rsidRPr="006519D4" w14:paraId="553B1247" w14:textId="77777777" w:rsidTr="00C75074">
        <w:trPr>
          <w:cantSplit/>
          <w:trHeight w:val="541"/>
          <w:jc w:val="center"/>
        </w:trPr>
        <w:tc>
          <w:tcPr>
            <w:tcW w:w="1305" w:type="dxa"/>
            <w:vMerge w:val="restart"/>
            <w:vAlign w:val="center"/>
          </w:tcPr>
          <w:p w14:paraId="1F645503" w14:textId="77777777" w:rsidR="00B716EA" w:rsidRPr="006519D4" w:rsidRDefault="00B716EA" w:rsidP="00C75074">
            <w:pPr>
              <w:spacing w:before="0" w:after="0"/>
              <w:jc w:val="center"/>
              <w:rPr>
                <w:b/>
                <w:bCs/>
                <w:sz w:val="20"/>
                <w:szCs w:val="20"/>
                <w:lang w:val="en-US"/>
              </w:rPr>
            </w:pPr>
            <w:r>
              <w:rPr>
                <w:b/>
                <w:bCs/>
                <w:sz w:val="20"/>
                <w:szCs w:val="20"/>
                <w:lang w:val="en-US"/>
              </w:rPr>
              <w:t>Working time quality</w:t>
            </w:r>
          </w:p>
        </w:tc>
        <w:tc>
          <w:tcPr>
            <w:tcW w:w="1553" w:type="dxa"/>
            <w:vAlign w:val="center"/>
          </w:tcPr>
          <w:p w14:paraId="671E1D38" w14:textId="77777777" w:rsidR="00B716EA" w:rsidRPr="00322B4C" w:rsidRDefault="00B716EA" w:rsidP="00C75074">
            <w:pPr>
              <w:spacing w:before="0" w:after="0"/>
              <w:jc w:val="center"/>
              <w:rPr>
                <w:i/>
                <w:iCs/>
                <w:sz w:val="20"/>
                <w:szCs w:val="20"/>
                <w:lang w:val="en-US"/>
              </w:rPr>
            </w:pPr>
            <w:r w:rsidRPr="002E26AC">
              <w:rPr>
                <w:i/>
                <w:iCs/>
                <w:sz w:val="20"/>
                <w:szCs w:val="20"/>
                <w:lang w:val="en-US"/>
              </w:rPr>
              <w:t>Duration</w:t>
            </w:r>
          </w:p>
        </w:tc>
        <w:tc>
          <w:tcPr>
            <w:tcW w:w="3833" w:type="dxa"/>
            <w:vAlign w:val="center"/>
          </w:tcPr>
          <w:p w14:paraId="0953D1FA" w14:textId="77777777" w:rsidR="00B716EA" w:rsidRDefault="00B716EA" w:rsidP="00C75074">
            <w:pPr>
              <w:spacing w:before="0" w:after="0"/>
              <w:jc w:val="left"/>
              <w:rPr>
                <w:sz w:val="20"/>
                <w:szCs w:val="20"/>
                <w:lang w:val="en-US"/>
              </w:rPr>
            </w:pPr>
            <w:r w:rsidRPr="002E26AC">
              <w:rPr>
                <w:sz w:val="20"/>
                <w:szCs w:val="20"/>
                <w:lang w:val="en-US"/>
              </w:rPr>
              <w:t>Long working hours (48 h or more a week)</w:t>
            </w:r>
          </w:p>
          <w:p w14:paraId="6FAB151F" w14:textId="77777777" w:rsidR="00B716EA" w:rsidRPr="002E26AC" w:rsidRDefault="00B716EA" w:rsidP="00C75074">
            <w:pPr>
              <w:spacing w:before="0" w:after="0"/>
              <w:jc w:val="left"/>
              <w:rPr>
                <w:sz w:val="20"/>
                <w:szCs w:val="20"/>
                <w:lang w:val="en-US"/>
              </w:rPr>
            </w:pPr>
            <w:r w:rsidRPr="002E26AC">
              <w:rPr>
                <w:sz w:val="20"/>
                <w:szCs w:val="20"/>
                <w:lang w:val="en-US"/>
              </w:rPr>
              <w:t>Long working days (10h or more a day)</w:t>
            </w:r>
          </w:p>
        </w:tc>
        <w:tc>
          <w:tcPr>
            <w:tcW w:w="1193" w:type="dxa"/>
            <w:vMerge w:val="restart"/>
            <w:vAlign w:val="center"/>
          </w:tcPr>
          <w:p w14:paraId="11563409" w14:textId="6A557709" w:rsidR="00B716EA" w:rsidRPr="00E77D31" w:rsidRDefault="00B716EA" w:rsidP="00C75074">
            <w:pPr>
              <w:spacing w:before="0" w:after="0"/>
              <w:jc w:val="center"/>
              <w:rPr>
                <w:sz w:val="20"/>
                <w:szCs w:val="20"/>
                <w:lang w:val="en-US"/>
              </w:rPr>
            </w:pPr>
            <w:r>
              <w:rPr>
                <w:sz w:val="20"/>
                <w:szCs w:val="20"/>
                <w:lang w:val="en-US"/>
              </w:rPr>
              <w:t>86.76</w:t>
            </w:r>
          </w:p>
          <w:p w14:paraId="3316F4CB" w14:textId="5E88E0B3"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9.84</w:t>
            </w:r>
            <w:r w:rsidRPr="00E77D31">
              <w:rPr>
                <w:sz w:val="20"/>
                <w:szCs w:val="20"/>
                <w:lang w:val="en-US"/>
              </w:rPr>
              <w:t>)</w:t>
            </w:r>
          </w:p>
        </w:tc>
        <w:tc>
          <w:tcPr>
            <w:tcW w:w="1188" w:type="dxa"/>
            <w:vMerge w:val="restart"/>
            <w:vAlign w:val="center"/>
          </w:tcPr>
          <w:p w14:paraId="12B9DA14" w14:textId="6147EB4A" w:rsidR="00B716EA" w:rsidRPr="00E77D31" w:rsidRDefault="00B716EA" w:rsidP="00C75074">
            <w:pPr>
              <w:spacing w:before="0" w:after="0"/>
              <w:jc w:val="center"/>
              <w:rPr>
                <w:sz w:val="20"/>
                <w:szCs w:val="20"/>
                <w:lang w:val="en-US"/>
              </w:rPr>
            </w:pPr>
            <w:r w:rsidRPr="00E77D31">
              <w:rPr>
                <w:sz w:val="20"/>
                <w:szCs w:val="20"/>
                <w:lang w:val="en-US"/>
              </w:rPr>
              <w:t>8</w:t>
            </w:r>
            <w:r>
              <w:rPr>
                <w:sz w:val="20"/>
                <w:szCs w:val="20"/>
                <w:lang w:val="en-US"/>
              </w:rPr>
              <w:t>7.57</w:t>
            </w:r>
          </w:p>
          <w:p w14:paraId="7EEFEBEE" w14:textId="536A78FB"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9.74</w:t>
            </w:r>
            <w:r w:rsidRPr="00E77D31">
              <w:rPr>
                <w:sz w:val="20"/>
                <w:szCs w:val="20"/>
                <w:lang w:val="en-US"/>
              </w:rPr>
              <w:t>)</w:t>
            </w:r>
          </w:p>
        </w:tc>
      </w:tr>
      <w:tr w:rsidR="00B716EA" w:rsidRPr="006519D4" w14:paraId="7C86278E" w14:textId="77777777" w:rsidTr="00C75074">
        <w:trPr>
          <w:cantSplit/>
          <w:trHeight w:val="987"/>
          <w:jc w:val="center"/>
        </w:trPr>
        <w:tc>
          <w:tcPr>
            <w:tcW w:w="1305" w:type="dxa"/>
            <w:vMerge/>
            <w:vAlign w:val="center"/>
          </w:tcPr>
          <w:p w14:paraId="5639218E" w14:textId="77777777" w:rsidR="00B716EA" w:rsidRDefault="00B716EA" w:rsidP="00C75074">
            <w:pPr>
              <w:spacing w:before="0" w:after="0"/>
              <w:jc w:val="center"/>
              <w:rPr>
                <w:b/>
                <w:bCs/>
                <w:sz w:val="20"/>
                <w:szCs w:val="20"/>
                <w:lang w:val="en-US"/>
              </w:rPr>
            </w:pPr>
          </w:p>
        </w:tc>
        <w:tc>
          <w:tcPr>
            <w:tcW w:w="1553" w:type="dxa"/>
            <w:vAlign w:val="center"/>
          </w:tcPr>
          <w:p w14:paraId="68C936C6" w14:textId="77777777" w:rsidR="00B716EA" w:rsidRPr="002E26AC" w:rsidRDefault="00B716EA" w:rsidP="00C75074">
            <w:pPr>
              <w:spacing w:before="0" w:after="0"/>
              <w:jc w:val="center"/>
              <w:rPr>
                <w:i/>
                <w:iCs/>
                <w:sz w:val="20"/>
                <w:szCs w:val="20"/>
                <w:lang w:val="en-US"/>
              </w:rPr>
            </w:pPr>
            <w:r>
              <w:rPr>
                <w:i/>
                <w:iCs/>
                <w:sz w:val="20"/>
                <w:szCs w:val="20"/>
                <w:lang w:val="en-US"/>
              </w:rPr>
              <w:t>A</w:t>
            </w:r>
            <w:r w:rsidRPr="002E26AC">
              <w:rPr>
                <w:i/>
                <w:iCs/>
                <w:sz w:val="20"/>
                <w:szCs w:val="20"/>
                <w:lang w:val="en-US"/>
              </w:rPr>
              <w:t>typical working time</w:t>
            </w:r>
          </w:p>
        </w:tc>
        <w:tc>
          <w:tcPr>
            <w:tcW w:w="3833" w:type="dxa"/>
            <w:vAlign w:val="center"/>
          </w:tcPr>
          <w:p w14:paraId="0A47433E" w14:textId="77777777" w:rsidR="00B716EA" w:rsidRPr="002E26AC" w:rsidRDefault="00B716EA" w:rsidP="00C75074">
            <w:pPr>
              <w:spacing w:before="0" w:after="0"/>
              <w:jc w:val="left"/>
              <w:rPr>
                <w:sz w:val="20"/>
                <w:szCs w:val="20"/>
                <w:lang w:val="en-US"/>
              </w:rPr>
            </w:pPr>
            <w:r w:rsidRPr="002E26AC">
              <w:rPr>
                <w:sz w:val="20"/>
                <w:szCs w:val="20"/>
                <w:lang w:val="en-US"/>
              </w:rPr>
              <w:t>Night work</w:t>
            </w:r>
          </w:p>
          <w:p w14:paraId="6AEB57EB" w14:textId="77777777" w:rsidR="00B716EA" w:rsidRPr="002E26AC" w:rsidRDefault="00B716EA" w:rsidP="00C75074">
            <w:pPr>
              <w:spacing w:before="0" w:after="0"/>
              <w:jc w:val="left"/>
              <w:rPr>
                <w:sz w:val="20"/>
                <w:szCs w:val="20"/>
                <w:lang w:val="en-US"/>
              </w:rPr>
            </w:pPr>
            <w:r w:rsidRPr="002E26AC">
              <w:rPr>
                <w:sz w:val="20"/>
                <w:szCs w:val="20"/>
                <w:lang w:val="en-US"/>
              </w:rPr>
              <w:t>Saturday work</w:t>
            </w:r>
          </w:p>
          <w:p w14:paraId="6198CDA0" w14:textId="77777777" w:rsidR="00B716EA" w:rsidRPr="002E26AC" w:rsidRDefault="00B716EA" w:rsidP="00C75074">
            <w:pPr>
              <w:spacing w:before="0" w:after="0"/>
              <w:jc w:val="left"/>
              <w:rPr>
                <w:sz w:val="20"/>
                <w:szCs w:val="20"/>
                <w:lang w:val="en-US"/>
              </w:rPr>
            </w:pPr>
            <w:r w:rsidRPr="002E26AC">
              <w:rPr>
                <w:sz w:val="20"/>
                <w:szCs w:val="20"/>
                <w:lang w:val="en-US"/>
              </w:rPr>
              <w:t>Sunday work</w:t>
            </w:r>
          </w:p>
          <w:p w14:paraId="3E156BAF" w14:textId="77777777" w:rsidR="00B716EA" w:rsidRPr="002E26AC" w:rsidRDefault="00B716EA" w:rsidP="00C75074">
            <w:pPr>
              <w:spacing w:before="0" w:after="0"/>
              <w:jc w:val="left"/>
              <w:rPr>
                <w:sz w:val="20"/>
                <w:szCs w:val="20"/>
                <w:lang w:val="en-US"/>
              </w:rPr>
            </w:pPr>
            <w:r w:rsidRPr="002E26AC">
              <w:rPr>
                <w:sz w:val="20"/>
                <w:szCs w:val="20"/>
                <w:lang w:val="en-US"/>
              </w:rPr>
              <w:t>Shift work</w:t>
            </w:r>
          </w:p>
        </w:tc>
        <w:tc>
          <w:tcPr>
            <w:tcW w:w="1193" w:type="dxa"/>
            <w:vMerge/>
            <w:vAlign w:val="center"/>
          </w:tcPr>
          <w:p w14:paraId="56D0FC61" w14:textId="77777777" w:rsidR="00B716EA" w:rsidRPr="006519D4" w:rsidRDefault="00B716EA" w:rsidP="00C75074">
            <w:pPr>
              <w:spacing w:before="0" w:after="0"/>
              <w:jc w:val="center"/>
              <w:rPr>
                <w:b/>
                <w:bCs/>
                <w:sz w:val="20"/>
                <w:szCs w:val="20"/>
                <w:lang w:val="en-US"/>
              </w:rPr>
            </w:pPr>
          </w:p>
        </w:tc>
        <w:tc>
          <w:tcPr>
            <w:tcW w:w="1188" w:type="dxa"/>
            <w:vMerge/>
            <w:vAlign w:val="center"/>
          </w:tcPr>
          <w:p w14:paraId="2A6EECFB" w14:textId="77777777" w:rsidR="00B716EA" w:rsidRPr="006519D4" w:rsidRDefault="00B716EA" w:rsidP="00C75074">
            <w:pPr>
              <w:spacing w:before="0" w:after="0"/>
              <w:jc w:val="center"/>
              <w:rPr>
                <w:b/>
                <w:bCs/>
                <w:sz w:val="20"/>
                <w:szCs w:val="20"/>
                <w:lang w:val="en-US"/>
              </w:rPr>
            </w:pPr>
          </w:p>
        </w:tc>
      </w:tr>
      <w:tr w:rsidR="00B716EA" w:rsidRPr="00607129" w14:paraId="2534D882" w14:textId="77777777" w:rsidTr="00C75074">
        <w:trPr>
          <w:cantSplit/>
          <w:trHeight w:val="2405"/>
          <w:jc w:val="center"/>
        </w:trPr>
        <w:tc>
          <w:tcPr>
            <w:tcW w:w="1305" w:type="dxa"/>
            <w:vMerge/>
            <w:vAlign w:val="center"/>
          </w:tcPr>
          <w:p w14:paraId="41A872A3" w14:textId="77777777" w:rsidR="00B716EA" w:rsidRDefault="00B716EA" w:rsidP="00C75074">
            <w:pPr>
              <w:spacing w:before="0" w:after="0"/>
              <w:jc w:val="center"/>
              <w:rPr>
                <w:b/>
                <w:bCs/>
                <w:sz w:val="20"/>
                <w:szCs w:val="20"/>
                <w:lang w:val="en-US"/>
              </w:rPr>
            </w:pPr>
          </w:p>
        </w:tc>
        <w:tc>
          <w:tcPr>
            <w:tcW w:w="1553" w:type="dxa"/>
            <w:vAlign w:val="center"/>
          </w:tcPr>
          <w:p w14:paraId="7642C163" w14:textId="77777777" w:rsidR="00B716EA" w:rsidRDefault="00B716EA" w:rsidP="00C75074">
            <w:pPr>
              <w:spacing w:before="0" w:after="0"/>
              <w:jc w:val="center"/>
              <w:rPr>
                <w:i/>
                <w:iCs/>
                <w:sz w:val="20"/>
                <w:szCs w:val="20"/>
                <w:lang w:val="en-US"/>
              </w:rPr>
            </w:pPr>
            <w:r>
              <w:rPr>
                <w:i/>
                <w:iCs/>
                <w:sz w:val="20"/>
                <w:szCs w:val="20"/>
                <w:lang w:val="en-US"/>
              </w:rPr>
              <w:t>Working time arrangements</w:t>
            </w:r>
          </w:p>
        </w:tc>
        <w:tc>
          <w:tcPr>
            <w:tcW w:w="3833" w:type="dxa"/>
            <w:vAlign w:val="center"/>
          </w:tcPr>
          <w:p w14:paraId="7A01DB90" w14:textId="77777777" w:rsidR="00B716EA" w:rsidRDefault="00B716EA" w:rsidP="00C75074">
            <w:pPr>
              <w:spacing w:before="0" w:after="0"/>
              <w:jc w:val="left"/>
              <w:rPr>
                <w:sz w:val="20"/>
                <w:szCs w:val="20"/>
                <w:lang w:val="en-US"/>
              </w:rPr>
            </w:pPr>
            <w:r w:rsidRPr="002E26AC">
              <w:rPr>
                <w:sz w:val="20"/>
                <w:szCs w:val="20"/>
                <w:lang w:val="en-US"/>
              </w:rPr>
              <w:t>Set by the company</w:t>
            </w:r>
          </w:p>
          <w:p w14:paraId="34511308" w14:textId="77777777" w:rsidR="00B716EA" w:rsidRDefault="00B716EA" w:rsidP="00C75074">
            <w:pPr>
              <w:spacing w:before="0" w:after="0"/>
              <w:jc w:val="left"/>
              <w:rPr>
                <w:sz w:val="20"/>
                <w:szCs w:val="20"/>
                <w:lang w:val="en-US"/>
              </w:rPr>
            </w:pPr>
            <w:r w:rsidRPr="002E26AC">
              <w:rPr>
                <w:sz w:val="20"/>
                <w:szCs w:val="20"/>
                <w:lang w:val="en-US"/>
              </w:rPr>
              <w:t>Can choose between different schedules</w:t>
            </w:r>
          </w:p>
          <w:p w14:paraId="2553ED27" w14:textId="77777777" w:rsidR="00B716EA" w:rsidRDefault="00B716EA" w:rsidP="00C75074">
            <w:pPr>
              <w:spacing w:before="0" w:after="0"/>
              <w:jc w:val="left"/>
              <w:rPr>
                <w:sz w:val="20"/>
                <w:szCs w:val="20"/>
                <w:lang w:val="en-US"/>
              </w:rPr>
            </w:pPr>
            <w:r w:rsidRPr="002E26AC">
              <w:rPr>
                <w:sz w:val="20"/>
                <w:szCs w:val="20"/>
                <w:lang w:val="en-US"/>
              </w:rPr>
              <w:t>Can adapt working hours</w:t>
            </w:r>
          </w:p>
          <w:p w14:paraId="1FBDC371" w14:textId="77777777" w:rsidR="00B716EA" w:rsidRPr="002E26AC" w:rsidRDefault="00B716EA" w:rsidP="00C75074">
            <w:pPr>
              <w:spacing w:before="0" w:after="0"/>
              <w:jc w:val="left"/>
              <w:rPr>
                <w:sz w:val="20"/>
                <w:szCs w:val="20"/>
                <w:lang w:val="en-US"/>
              </w:rPr>
            </w:pPr>
            <w:r w:rsidRPr="002E26AC">
              <w:rPr>
                <w:sz w:val="20"/>
                <w:szCs w:val="20"/>
                <w:lang w:val="en-US"/>
              </w:rPr>
              <w:t>Entirely determined by self</w:t>
            </w:r>
          </w:p>
          <w:p w14:paraId="4DFF8A76" w14:textId="77777777" w:rsidR="00B716EA" w:rsidRDefault="00B716EA" w:rsidP="00C75074">
            <w:pPr>
              <w:spacing w:before="0" w:after="0"/>
              <w:jc w:val="left"/>
              <w:rPr>
                <w:sz w:val="20"/>
                <w:szCs w:val="20"/>
                <w:lang w:val="en-US"/>
              </w:rPr>
            </w:pPr>
            <w:r w:rsidRPr="002E26AC">
              <w:rPr>
                <w:sz w:val="20"/>
                <w:szCs w:val="20"/>
                <w:lang w:val="en-US"/>
              </w:rPr>
              <w:t>Change in working time arrangements</w:t>
            </w:r>
          </w:p>
          <w:p w14:paraId="5F6FA47C" w14:textId="77777777" w:rsidR="00B716EA" w:rsidRDefault="00B716EA" w:rsidP="00C75074">
            <w:pPr>
              <w:spacing w:before="0" w:after="0"/>
              <w:jc w:val="left"/>
              <w:rPr>
                <w:sz w:val="20"/>
                <w:szCs w:val="20"/>
                <w:lang w:val="en-US"/>
              </w:rPr>
            </w:pPr>
            <w:r w:rsidRPr="002E26AC">
              <w:rPr>
                <w:sz w:val="20"/>
                <w:szCs w:val="20"/>
                <w:lang w:val="en-US"/>
              </w:rPr>
              <w:t>No regular change</w:t>
            </w:r>
          </w:p>
          <w:p w14:paraId="59061E29" w14:textId="77777777" w:rsidR="00B716EA" w:rsidRDefault="00B716EA" w:rsidP="00C75074">
            <w:pPr>
              <w:spacing w:before="0" w:after="0"/>
              <w:jc w:val="left"/>
              <w:rPr>
                <w:sz w:val="20"/>
                <w:szCs w:val="20"/>
                <w:lang w:val="en-US"/>
              </w:rPr>
            </w:pPr>
            <w:r w:rsidRPr="002E26AC">
              <w:rPr>
                <w:sz w:val="20"/>
                <w:szCs w:val="20"/>
                <w:lang w:val="en-US"/>
              </w:rPr>
              <w:t>Change the same day</w:t>
            </w:r>
          </w:p>
          <w:p w14:paraId="5ABFE110" w14:textId="77777777" w:rsidR="00B716EA" w:rsidRDefault="00B716EA" w:rsidP="00C75074">
            <w:pPr>
              <w:spacing w:before="0" w:after="0"/>
              <w:jc w:val="left"/>
              <w:rPr>
                <w:sz w:val="20"/>
                <w:szCs w:val="20"/>
                <w:lang w:val="en-US"/>
              </w:rPr>
            </w:pPr>
            <w:r w:rsidRPr="002E26AC">
              <w:rPr>
                <w:sz w:val="20"/>
                <w:szCs w:val="20"/>
                <w:lang w:val="en-US"/>
              </w:rPr>
              <w:t>Change the day before</w:t>
            </w:r>
          </w:p>
          <w:p w14:paraId="0E29F84F" w14:textId="77777777" w:rsidR="00B716EA" w:rsidRDefault="00B716EA" w:rsidP="00C75074">
            <w:pPr>
              <w:spacing w:before="0" w:after="0"/>
              <w:jc w:val="left"/>
              <w:rPr>
                <w:sz w:val="20"/>
                <w:szCs w:val="20"/>
                <w:lang w:val="en-US"/>
              </w:rPr>
            </w:pPr>
            <w:r w:rsidRPr="002E26AC">
              <w:rPr>
                <w:sz w:val="20"/>
                <w:szCs w:val="20"/>
                <w:lang w:val="en-US"/>
              </w:rPr>
              <w:t>Change several days in advance</w:t>
            </w:r>
          </w:p>
          <w:p w14:paraId="7B27ABD6" w14:textId="77777777" w:rsidR="00B716EA" w:rsidRPr="002E26AC" w:rsidRDefault="00B716EA" w:rsidP="00C75074">
            <w:pPr>
              <w:spacing w:before="0" w:after="0"/>
              <w:jc w:val="left"/>
              <w:rPr>
                <w:sz w:val="20"/>
                <w:szCs w:val="20"/>
                <w:lang w:val="en-US"/>
              </w:rPr>
            </w:pPr>
            <w:r w:rsidRPr="002E26AC">
              <w:rPr>
                <w:sz w:val="20"/>
                <w:szCs w:val="20"/>
                <w:lang w:val="en-US"/>
              </w:rPr>
              <w:t>Change several weeks in advance</w:t>
            </w:r>
          </w:p>
        </w:tc>
        <w:tc>
          <w:tcPr>
            <w:tcW w:w="1193" w:type="dxa"/>
            <w:vMerge/>
            <w:vAlign w:val="center"/>
          </w:tcPr>
          <w:p w14:paraId="3BF83956" w14:textId="77777777" w:rsidR="00B716EA" w:rsidRPr="006519D4" w:rsidRDefault="00B716EA" w:rsidP="00C75074">
            <w:pPr>
              <w:spacing w:before="0" w:after="0"/>
              <w:jc w:val="center"/>
              <w:rPr>
                <w:b/>
                <w:bCs/>
                <w:sz w:val="20"/>
                <w:szCs w:val="20"/>
                <w:lang w:val="en-US"/>
              </w:rPr>
            </w:pPr>
          </w:p>
        </w:tc>
        <w:tc>
          <w:tcPr>
            <w:tcW w:w="1188" w:type="dxa"/>
            <w:vMerge/>
            <w:vAlign w:val="center"/>
          </w:tcPr>
          <w:p w14:paraId="3CBC772D" w14:textId="77777777" w:rsidR="00B716EA" w:rsidRPr="006519D4" w:rsidRDefault="00B716EA" w:rsidP="00C75074">
            <w:pPr>
              <w:spacing w:before="0" w:after="0"/>
              <w:jc w:val="center"/>
              <w:rPr>
                <w:b/>
                <w:bCs/>
                <w:sz w:val="20"/>
                <w:szCs w:val="20"/>
                <w:lang w:val="en-US"/>
              </w:rPr>
            </w:pPr>
          </w:p>
        </w:tc>
      </w:tr>
      <w:tr w:rsidR="00B716EA" w:rsidRPr="006519D4" w14:paraId="00C5B46A" w14:textId="77777777" w:rsidTr="00C75074">
        <w:trPr>
          <w:cantSplit/>
          <w:trHeight w:val="1532"/>
          <w:jc w:val="center"/>
        </w:trPr>
        <w:tc>
          <w:tcPr>
            <w:tcW w:w="1305" w:type="dxa"/>
            <w:vMerge w:val="restart"/>
            <w:vAlign w:val="center"/>
          </w:tcPr>
          <w:p w14:paraId="7762C0ED" w14:textId="77777777" w:rsidR="00B716EA" w:rsidRDefault="00B716EA" w:rsidP="00C75074">
            <w:pPr>
              <w:spacing w:before="0" w:after="0"/>
              <w:jc w:val="center"/>
              <w:rPr>
                <w:b/>
                <w:bCs/>
                <w:sz w:val="20"/>
                <w:szCs w:val="20"/>
                <w:lang w:val="en-US"/>
              </w:rPr>
            </w:pPr>
            <w:r>
              <w:rPr>
                <w:b/>
                <w:bCs/>
                <w:sz w:val="20"/>
                <w:szCs w:val="20"/>
                <w:lang w:val="en-US"/>
              </w:rPr>
              <w:lastRenderedPageBreak/>
              <w:t>Skills and discretion</w:t>
            </w:r>
          </w:p>
        </w:tc>
        <w:tc>
          <w:tcPr>
            <w:tcW w:w="1553" w:type="dxa"/>
            <w:vAlign w:val="center"/>
          </w:tcPr>
          <w:p w14:paraId="22902BCD" w14:textId="77777777" w:rsidR="00B716EA" w:rsidRDefault="00B716EA" w:rsidP="00C75074">
            <w:pPr>
              <w:spacing w:before="0" w:after="0"/>
              <w:jc w:val="center"/>
              <w:rPr>
                <w:i/>
                <w:iCs/>
                <w:sz w:val="20"/>
                <w:szCs w:val="20"/>
                <w:lang w:val="en-US"/>
              </w:rPr>
            </w:pPr>
            <w:r w:rsidRPr="00436F21">
              <w:rPr>
                <w:i/>
                <w:iCs/>
                <w:sz w:val="20"/>
                <w:szCs w:val="20"/>
                <w:lang w:val="en-US"/>
              </w:rPr>
              <w:t>Cognitive dimension</w:t>
            </w:r>
          </w:p>
        </w:tc>
        <w:tc>
          <w:tcPr>
            <w:tcW w:w="3833" w:type="dxa"/>
            <w:vAlign w:val="center"/>
          </w:tcPr>
          <w:p w14:paraId="0FED19F0" w14:textId="77777777" w:rsidR="00B716EA" w:rsidRPr="00436F21" w:rsidRDefault="00B716EA" w:rsidP="00C75074">
            <w:pPr>
              <w:spacing w:before="0" w:after="0"/>
              <w:jc w:val="left"/>
              <w:rPr>
                <w:sz w:val="20"/>
                <w:szCs w:val="20"/>
                <w:lang w:val="en-US"/>
              </w:rPr>
            </w:pPr>
            <w:r w:rsidRPr="00436F21">
              <w:rPr>
                <w:sz w:val="20"/>
                <w:szCs w:val="20"/>
                <w:lang w:val="en-US"/>
              </w:rPr>
              <w:t>Solving unforeseen problems</w:t>
            </w:r>
          </w:p>
          <w:p w14:paraId="1608C416" w14:textId="77777777" w:rsidR="00B716EA" w:rsidRPr="00436F21" w:rsidRDefault="00B716EA" w:rsidP="00C75074">
            <w:pPr>
              <w:spacing w:before="0" w:after="0"/>
              <w:jc w:val="left"/>
              <w:rPr>
                <w:sz w:val="20"/>
                <w:szCs w:val="20"/>
                <w:lang w:val="en-US"/>
              </w:rPr>
            </w:pPr>
            <w:r w:rsidRPr="00436F21">
              <w:rPr>
                <w:sz w:val="20"/>
                <w:szCs w:val="20"/>
                <w:lang w:val="en-US"/>
              </w:rPr>
              <w:t>Carrying out complex tasks</w:t>
            </w:r>
          </w:p>
          <w:p w14:paraId="695746CC" w14:textId="77777777" w:rsidR="00B716EA" w:rsidRPr="00436F21" w:rsidRDefault="00B716EA" w:rsidP="00C75074">
            <w:pPr>
              <w:spacing w:before="0" w:after="0"/>
              <w:jc w:val="left"/>
              <w:rPr>
                <w:sz w:val="20"/>
                <w:szCs w:val="20"/>
                <w:lang w:val="en-US"/>
              </w:rPr>
            </w:pPr>
            <w:r w:rsidRPr="00436F21">
              <w:rPr>
                <w:sz w:val="20"/>
                <w:szCs w:val="20"/>
                <w:lang w:val="en-US"/>
              </w:rPr>
              <w:t>Learning new things</w:t>
            </w:r>
          </w:p>
          <w:p w14:paraId="5443F2E6" w14:textId="77777777" w:rsidR="00B716EA" w:rsidRPr="00436F21" w:rsidRDefault="00B716EA" w:rsidP="00C75074">
            <w:pPr>
              <w:spacing w:before="0" w:after="0"/>
              <w:jc w:val="left"/>
              <w:rPr>
                <w:sz w:val="20"/>
                <w:szCs w:val="20"/>
                <w:lang w:val="en-US"/>
              </w:rPr>
            </w:pPr>
            <w:r w:rsidRPr="00436F21">
              <w:rPr>
                <w:sz w:val="20"/>
                <w:szCs w:val="20"/>
                <w:lang w:val="en-US"/>
              </w:rPr>
              <w:t>Working with computers, smartphones and laptops, etc. (at</w:t>
            </w:r>
            <w:r>
              <w:rPr>
                <w:sz w:val="20"/>
                <w:szCs w:val="20"/>
                <w:lang w:val="en-US"/>
              </w:rPr>
              <w:t xml:space="preserve"> </w:t>
            </w:r>
            <w:r w:rsidRPr="00436F21">
              <w:rPr>
                <w:sz w:val="20"/>
                <w:szCs w:val="20"/>
                <w:lang w:val="en-US"/>
              </w:rPr>
              <w:t>least a quarter of the time)</w:t>
            </w:r>
          </w:p>
          <w:p w14:paraId="4DCA45E2" w14:textId="77777777" w:rsidR="00B716EA" w:rsidRPr="002E26AC" w:rsidRDefault="00B716EA" w:rsidP="00C75074">
            <w:pPr>
              <w:spacing w:before="0" w:after="0"/>
              <w:jc w:val="left"/>
              <w:rPr>
                <w:sz w:val="20"/>
                <w:szCs w:val="20"/>
                <w:lang w:val="en-US"/>
              </w:rPr>
            </w:pPr>
            <w:r w:rsidRPr="00436F21">
              <w:rPr>
                <w:sz w:val="20"/>
                <w:szCs w:val="20"/>
                <w:lang w:val="en-US"/>
              </w:rPr>
              <w:t>Ability to apply your own ideas in work</w:t>
            </w:r>
          </w:p>
        </w:tc>
        <w:tc>
          <w:tcPr>
            <w:tcW w:w="1193" w:type="dxa"/>
            <w:vMerge w:val="restart"/>
            <w:vAlign w:val="center"/>
          </w:tcPr>
          <w:p w14:paraId="63E7D141" w14:textId="7B376C93" w:rsidR="00B716EA" w:rsidRPr="00E77D31" w:rsidRDefault="00B716EA" w:rsidP="00C75074">
            <w:pPr>
              <w:spacing w:before="0" w:after="0"/>
              <w:jc w:val="center"/>
              <w:rPr>
                <w:sz w:val="20"/>
                <w:szCs w:val="20"/>
                <w:lang w:val="en-US"/>
              </w:rPr>
            </w:pPr>
            <w:r>
              <w:rPr>
                <w:sz w:val="20"/>
                <w:szCs w:val="20"/>
                <w:lang w:val="en-US"/>
              </w:rPr>
              <w:t>58.10</w:t>
            </w:r>
          </w:p>
          <w:p w14:paraId="4F53A8DE" w14:textId="47950985"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14.70</w:t>
            </w:r>
            <w:r w:rsidRPr="00E77D31">
              <w:rPr>
                <w:sz w:val="20"/>
                <w:szCs w:val="20"/>
                <w:lang w:val="en-US"/>
              </w:rPr>
              <w:t>)</w:t>
            </w:r>
          </w:p>
        </w:tc>
        <w:tc>
          <w:tcPr>
            <w:tcW w:w="1188" w:type="dxa"/>
            <w:vMerge w:val="restart"/>
            <w:vAlign w:val="center"/>
          </w:tcPr>
          <w:p w14:paraId="578228F5" w14:textId="23E4FD5D" w:rsidR="00B716EA" w:rsidRPr="00E77D31" w:rsidRDefault="00B716EA" w:rsidP="00C75074">
            <w:pPr>
              <w:spacing w:before="0" w:after="0"/>
              <w:jc w:val="center"/>
              <w:rPr>
                <w:sz w:val="20"/>
                <w:szCs w:val="20"/>
                <w:lang w:val="en-US"/>
              </w:rPr>
            </w:pPr>
            <w:r>
              <w:rPr>
                <w:sz w:val="20"/>
                <w:szCs w:val="20"/>
                <w:lang w:val="en-US"/>
              </w:rPr>
              <w:t>60.50</w:t>
            </w:r>
          </w:p>
          <w:p w14:paraId="376A36D1" w14:textId="0412844C"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13.75</w:t>
            </w:r>
            <w:r w:rsidRPr="00E77D31">
              <w:rPr>
                <w:sz w:val="20"/>
                <w:szCs w:val="20"/>
                <w:lang w:val="en-US"/>
              </w:rPr>
              <w:t>)</w:t>
            </w:r>
          </w:p>
        </w:tc>
      </w:tr>
      <w:tr w:rsidR="00B716EA" w:rsidRPr="00607129" w14:paraId="449E6D85" w14:textId="77777777" w:rsidTr="00C75074">
        <w:trPr>
          <w:cantSplit/>
          <w:trHeight w:val="987"/>
          <w:jc w:val="center"/>
        </w:trPr>
        <w:tc>
          <w:tcPr>
            <w:tcW w:w="1305" w:type="dxa"/>
            <w:vMerge/>
            <w:vAlign w:val="center"/>
          </w:tcPr>
          <w:p w14:paraId="3BA6FABC" w14:textId="77777777" w:rsidR="00B716EA" w:rsidRDefault="00B716EA" w:rsidP="00C75074">
            <w:pPr>
              <w:spacing w:before="0" w:after="0"/>
              <w:jc w:val="center"/>
              <w:rPr>
                <w:b/>
                <w:bCs/>
                <w:sz w:val="20"/>
                <w:szCs w:val="20"/>
                <w:lang w:val="en-US"/>
              </w:rPr>
            </w:pPr>
          </w:p>
        </w:tc>
        <w:tc>
          <w:tcPr>
            <w:tcW w:w="1553" w:type="dxa"/>
            <w:vAlign w:val="center"/>
          </w:tcPr>
          <w:p w14:paraId="0FEDC8EE" w14:textId="77777777" w:rsidR="00B716EA" w:rsidRPr="00436F21" w:rsidRDefault="00B716EA" w:rsidP="00C75074">
            <w:pPr>
              <w:spacing w:before="0" w:after="0"/>
              <w:jc w:val="center"/>
              <w:rPr>
                <w:i/>
                <w:iCs/>
                <w:sz w:val="20"/>
                <w:szCs w:val="20"/>
                <w:lang w:val="en-US"/>
              </w:rPr>
            </w:pPr>
            <w:r>
              <w:rPr>
                <w:i/>
                <w:iCs/>
                <w:sz w:val="20"/>
                <w:szCs w:val="20"/>
                <w:lang w:val="en-US"/>
              </w:rPr>
              <w:t>Decision latitude</w:t>
            </w:r>
          </w:p>
        </w:tc>
        <w:tc>
          <w:tcPr>
            <w:tcW w:w="3833" w:type="dxa"/>
            <w:vAlign w:val="center"/>
          </w:tcPr>
          <w:p w14:paraId="30420E1B" w14:textId="77777777" w:rsidR="00B716EA" w:rsidRPr="00436F21" w:rsidRDefault="00B716EA" w:rsidP="00C75074">
            <w:pPr>
              <w:spacing w:before="0" w:after="0"/>
              <w:jc w:val="left"/>
              <w:rPr>
                <w:sz w:val="20"/>
                <w:szCs w:val="20"/>
                <w:lang w:val="en-US"/>
              </w:rPr>
            </w:pPr>
            <w:r w:rsidRPr="00436F21">
              <w:rPr>
                <w:sz w:val="20"/>
                <w:szCs w:val="20"/>
                <w:lang w:val="en-US"/>
              </w:rPr>
              <w:t>Ability to choose or change order of tasks</w:t>
            </w:r>
          </w:p>
          <w:p w14:paraId="7123EBC3" w14:textId="77777777" w:rsidR="00B716EA" w:rsidRPr="00436F21" w:rsidRDefault="00B716EA" w:rsidP="00C75074">
            <w:pPr>
              <w:spacing w:before="0" w:after="0"/>
              <w:jc w:val="left"/>
              <w:rPr>
                <w:sz w:val="20"/>
                <w:szCs w:val="20"/>
                <w:lang w:val="en-US"/>
              </w:rPr>
            </w:pPr>
            <w:r w:rsidRPr="00436F21">
              <w:rPr>
                <w:sz w:val="20"/>
                <w:szCs w:val="20"/>
                <w:lang w:val="en-US"/>
              </w:rPr>
              <w:t>Ability to choose or change speed or rate of work</w:t>
            </w:r>
          </w:p>
          <w:p w14:paraId="0A187C66" w14:textId="77777777" w:rsidR="00B716EA" w:rsidRPr="00436F21" w:rsidRDefault="00B716EA" w:rsidP="00C75074">
            <w:pPr>
              <w:spacing w:before="0" w:after="0"/>
              <w:jc w:val="left"/>
              <w:rPr>
                <w:sz w:val="20"/>
                <w:szCs w:val="20"/>
                <w:lang w:val="en-US"/>
              </w:rPr>
            </w:pPr>
            <w:r w:rsidRPr="00436F21">
              <w:rPr>
                <w:sz w:val="20"/>
                <w:szCs w:val="20"/>
                <w:lang w:val="en-US"/>
              </w:rPr>
              <w:t>Ability to choose or change methods of work</w:t>
            </w:r>
          </w:p>
          <w:p w14:paraId="6868FF63" w14:textId="77777777" w:rsidR="00B716EA" w:rsidRPr="002E26AC" w:rsidRDefault="00B716EA" w:rsidP="00C75074">
            <w:pPr>
              <w:spacing w:before="0" w:after="0"/>
              <w:jc w:val="left"/>
              <w:rPr>
                <w:sz w:val="20"/>
                <w:szCs w:val="20"/>
                <w:lang w:val="en-US"/>
              </w:rPr>
            </w:pPr>
            <w:r w:rsidRPr="00436F21">
              <w:rPr>
                <w:sz w:val="20"/>
                <w:szCs w:val="20"/>
                <w:lang w:val="en-US"/>
              </w:rPr>
              <w:t>Having a say in choice of work colleagues</w:t>
            </w:r>
          </w:p>
        </w:tc>
        <w:tc>
          <w:tcPr>
            <w:tcW w:w="1193" w:type="dxa"/>
            <w:vMerge/>
            <w:vAlign w:val="center"/>
          </w:tcPr>
          <w:p w14:paraId="1F1A6ADC" w14:textId="77777777" w:rsidR="00B716EA" w:rsidRPr="006519D4" w:rsidRDefault="00B716EA" w:rsidP="00C75074">
            <w:pPr>
              <w:spacing w:before="0" w:after="0"/>
              <w:jc w:val="center"/>
              <w:rPr>
                <w:b/>
                <w:bCs/>
                <w:sz w:val="20"/>
                <w:szCs w:val="20"/>
                <w:lang w:val="en-US"/>
              </w:rPr>
            </w:pPr>
          </w:p>
        </w:tc>
        <w:tc>
          <w:tcPr>
            <w:tcW w:w="1188" w:type="dxa"/>
            <w:vMerge/>
            <w:vAlign w:val="center"/>
          </w:tcPr>
          <w:p w14:paraId="538230FE" w14:textId="77777777" w:rsidR="00B716EA" w:rsidRPr="006519D4" w:rsidRDefault="00B716EA" w:rsidP="00C75074">
            <w:pPr>
              <w:spacing w:before="0" w:after="0"/>
              <w:jc w:val="center"/>
              <w:rPr>
                <w:b/>
                <w:bCs/>
                <w:sz w:val="20"/>
                <w:szCs w:val="20"/>
                <w:lang w:val="en-US"/>
              </w:rPr>
            </w:pPr>
          </w:p>
        </w:tc>
      </w:tr>
      <w:tr w:rsidR="00B716EA" w:rsidRPr="00607129" w14:paraId="355C3DAC" w14:textId="77777777" w:rsidTr="00C75074">
        <w:trPr>
          <w:cantSplit/>
          <w:trHeight w:val="1709"/>
          <w:jc w:val="center"/>
        </w:trPr>
        <w:tc>
          <w:tcPr>
            <w:tcW w:w="1305" w:type="dxa"/>
            <w:vMerge/>
            <w:vAlign w:val="center"/>
          </w:tcPr>
          <w:p w14:paraId="0CDC5AB7" w14:textId="77777777" w:rsidR="00B716EA" w:rsidRDefault="00B716EA" w:rsidP="00C75074">
            <w:pPr>
              <w:spacing w:before="0" w:after="0"/>
              <w:jc w:val="center"/>
              <w:rPr>
                <w:b/>
                <w:bCs/>
                <w:sz w:val="20"/>
                <w:szCs w:val="20"/>
                <w:lang w:val="en-US"/>
              </w:rPr>
            </w:pPr>
          </w:p>
        </w:tc>
        <w:tc>
          <w:tcPr>
            <w:tcW w:w="1553" w:type="dxa"/>
            <w:vAlign w:val="center"/>
          </w:tcPr>
          <w:p w14:paraId="7C90D852" w14:textId="77777777" w:rsidR="00B716EA" w:rsidRDefault="00B716EA" w:rsidP="00C75074">
            <w:pPr>
              <w:spacing w:before="0" w:after="0"/>
              <w:jc w:val="center"/>
              <w:rPr>
                <w:i/>
                <w:iCs/>
                <w:sz w:val="20"/>
                <w:szCs w:val="20"/>
                <w:lang w:val="en-US"/>
              </w:rPr>
            </w:pPr>
            <w:proofErr w:type="spellStart"/>
            <w:r>
              <w:rPr>
                <w:i/>
                <w:iCs/>
                <w:sz w:val="20"/>
                <w:szCs w:val="20"/>
                <w:lang w:val="en-US"/>
              </w:rPr>
              <w:t>Organisational</w:t>
            </w:r>
            <w:proofErr w:type="spellEnd"/>
            <w:r>
              <w:rPr>
                <w:i/>
                <w:iCs/>
                <w:sz w:val="20"/>
                <w:szCs w:val="20"/>
                <w:lang w:val="en-US"/>
              </w:rPr>
              <w:t xml:space="preserve"> participation</w:t>
            </w:r>
          </w:p>
        </w:tc>
        <w:tc>
          <w:tcPr>
            <w:tcW w:w="3833" w:type="dxa"/>
            <w:vAlign w:val="center"/>
          </w:tcPr>
          <w:p w14:paraId="5BC7CAAF" w14:textId="77777777" w:rsidR="00B716EA" w:rsidRDefault="00B716EA" w:rsidP="00C75074">
            <w:pPr>
              <w:spacing w:before="0" w:after="0"/>
              <w:jc w:val="left"/>
              <w:rPr>
                <w:sz w:val="20"/>
                <w:szCs w:val="20"/>
                <w:lang w:val="en-US"/>
              </w:rPr>
            </w:pPr>
            <w:r w:rsidRPr="00436F21">
              <w:rPr>
                <w:sz w:val="20"/>
                <w:szCs w:val="20"/>
                <w:lang w:val="en-US"/>
              </w:rPr>
              <w:t>Consulted before objectives are set for own work (‘always’ or ‘most of the time’)</w:t>
            </w:r>
          </w:p>
          <w:p w14:paraId="1AB77005" w14:textId="77777777" w:rsidR="00B716EA" w:rsidRDefault="00B716EA" w:rsidP="00C75074">
            <w:pPr>
              <w:spacing w:before="0" w:after="0"/>
              <w:jc w:val="left"/>
              <w:rPr>
                <w:sz w:val="20"/>
                <w:szCs w:val="20"/>
                <w:lang w:val="en-US"/>
              </w:rPr>
            </w:pPr>
            <w:r w:rsidRPr="00436F21">
              <w:rPr>
                <w:sz w:val="20"/>
                <w:szCs w:val="20"/>
                <w:lang w:val="en-US"/>
              </w:rPr>
              <w:t xml:space="preserve">Involved in improving the work </w:t>
            </w:r>
            <w:proofErr w:type="spellStart"/>
            <w:r w:rsidRPr="00436F21">
              <w:rPr>
                <w:sz w:val="20"/>
                <w:szCs w:val="20"/>
                <w:lang w:val="en-US"/>
              </w:rPr>
              <w:t>organisation</w:t>
            </w:r>
            <w:proofErr w:type="spellEnd"/>
            <w:r w:rsidRPr="00436F21">
              <w:rPr>
                <w:sz w:val="20"/>
                <w:szCs w:val="20"/>
                <w:lang w:val="en-US"/>
              </w:rPr>
              <w:t xml:space="preserve"> or work processes of own department or </w:t>
            </w:r>
            <w:proofErr w:type="spellStart"/>
            <w:r w:rsidRPr="00436F21">
              <w:rPr>
                <w:sz w:val="20"/>
                <w:szCs w:val="20"/>
                <w:lang w:val="en-US"/>
              </w:rPr>
              <w:t>organisation</w:t>
            </w:r>
            <w:proofErr w:type="spellEnd"/>
            <w:r w:rsidRPr="00436F21">
              <w:rPr>
                <w:sz w:val="20"/>
                <w:szCs w:val="20"/>
                <w:lang w:val="en-US"/>
              </w:rPr>
              <w:t xml:space="preserve"> (‘always’ or ‘most of the time’)</w:t>
            </w:r>
          </w:p>
          <w:p w14:paraId="0A513E7F" w14:textId="77777777" w:rsidR="00B716EA" w:rsidRPr="002E26AC" w:rsidRDefault="00B716EA" w:rsidP="00C75074">
            <w:pPr>
              <w:spacing w:before="0" w:after="0"/>
              <w:jc w:val="left"/>
              <w:rPr>
                <w:sz w:val="20"/>
                <w:szCs w:val="20"/>
                <w:lang w:val="en-US"/>
              </w:rPr>
            </w:pPr>
            <w:r w:rsidRPr="00436F21">
              <w:rPr>
                <w:sz w:val="20"/>
                <w:szCs w:val="20"/>
                <w:lang w:val="en-US"/>
              </w:rPr>
              <w:t>Ability to influence decisions that are important for your work (‘always’ or ‘most of the time’)</w:t>
            </w:r>
          </w:p>
        </w:tc>
        <w:tc>
          <w:tcPr>
            <w:tcW w:w="1193" w:type="dxa"/>
            <w:vMerge/>
            <w:vAlign w:val="center"/>
          </w:tcPr>
          <w:p w14:paraId="69D736F8" w14:textId="77777777" w:rsidR="00B716EA" w:rsidRPr="006519D4" w:rsidRDefault="00B716EA" w:rsidP="00C75074">
            <w:pPr>
              <w:spacing w:before="0" w:after="0"/>
              <w:jc w:val="center"/>
              <w:rPr>
                <w:b/>
                <w:bCs/>
                <w:sz w:val="20"/>
                <w:szCs w:val="20"/>
                <w:lang w:val="en-US"/>
              </w:rPr>
            </w:pPr>
          </w:p>
        </w:tc>
        <w:tc>
          <w:tcPr>
            <w:tcW w:w="1188" w:type="dxa"/>
            <w:vMerge/>
            <w:vAlign w:val="center"/>
          </w:tcPr>
          <w:p w14:paraId="0064C813" w14:textId="77777777" w:rsidR="00B716EA" w:rsidRPr="006519D4" w:rsidRDefault="00B716EA" w:rsidP="00C75074">
            <w:pPr>
              <w:spacing w:before="0" w:after="0"/>
              <w:jc w:val="center"/>
              <w:rPr>
                <w:b/>
                <w:bCs/>
                <w:sz w:val="20"/>
                <w:szCs w:val="20"/>
                <w:lang w:val="en-US"/>
              </w:rPr>
            </w:pPr>
          </w:p>
        </w:tc>
      </w:tr>
      <w:tr w:rsidR="00B716EA" w:rsidRPr="00607129" w14:paraId="107458DE" w14:textId="77777777" w:rsidTr="00C75074">
        <w:trPr>
          <w:cantSplit/>
          <w:trHeight w:val="1253"/>
          <w:jc w:val="center"/>
        </w:trPr>
        <w:tc>
          <w:tcPr>
            <w:tcW w:w="1305" w:type="dxa"/>
            <w:vMerge/>
            <w:vAlign w:val="center"/>
          </w:tcPr>
          <w:p w14:paraId="2EB6AEE0" w14:textId="77777777" w:rsidR="00B716EA" w:rsidRDefault="00B716EA" w:rsidP="00C75074">
            <w:pPr>
              <w:spacing w:before="0" w:after="0"/>
              <w:jc w:val="center"/>
              <w:rPr>
                <w:b/>
                <w:bCs/>
                <w:sz w:val="20"/>
                <w:szCs w:val="20"/>
                <w:lang w:val="en-US"/>
              </w:rPr>
            </w:pPr>
          </w:p>
        </w:tc>
        <w:tc>
          <w:tcPr>
            <w:tcW w:w="1553" w:type="dxa"/>
            <w:vAlign w:val="center"/>
          </w:tcPr>
          <w:p w14:paraId="315FA2DD" w14:textId="77777777" w:rsidR="00B716EA" w:rsidRDefault="00B716EA" w:rsidP="00C75074">
            <w:pPr>
              <w:spacing w:before="0" w:after="0"/>
              <w:jc w:val="center"/>
              <w:rPr>
                <w:i/>
                <w:iCs/>
                <w:sz w:val="20"/>
                <w:szCs w:val="20"/>
                <w:lang w:val="en-US"/>
              </w:rPr>
            </w:pPr>
            <w:r>
              <w:rPr>
                <w:i/>
                <w:iCs/>
                <w:sz w:val="20"/>
                <w:szCs w:val="20"/>
                <w:lang w:val="en-US"/>
              </w:rPr>
              <w:t>Training</w:t>
            </w:r>
          </w:p>
        </w:tc>
        <w:tc>
          <w:tcPr>
            <w:tcW w:w="3833" w:type="dxa"/>
            <w:vAlign w:val="center"/>
          </w:tcPr>
          <w:p w14:paraId="3CF7C9CF" w14:textId="77777777" w:rsidR="00B716EA" w:rsidRDefault="00B716EA" w:rsidP="00C75074">
            <w:pPr>
              <w:spacing w:before="0" w:after="0"/>
              <w:jc w:val="left"/>
              <w:rPr>
                <w:sz w:val="20"/>
                <w:szCs w:val="20"/>
                <w:lang w:val="en-US"/>
              </w:rPr>
            </w:pPr>
            <w:r w:rsidRPr="00436F21">
              <w:rPr>
                <w:sz w:val="20"/>
                <w:szCs w:val="20"/>
                <w:lang w:val="en-US"/>
              </w:rPr>
              <w:t>Training paid for or provided by employer over the past 12 months (or paid by oneself if self-employed)</w:t>
            </w:r>
          </w:p>
          <w:p w14:paraId="0905D5A8" w14:textId="77777777" w:rsidR="00B716EA" w:rsidRPr="002E26AC" w:rsidRDefault="00B716EA" w:rsidP="00C75074">
            <w:pPr>
              <w:spacing w:before="0" w:after="0"/>
              <w:jc w:val="left"/>
              <w:rPr>
                <w:sz w:val="20"/>
                <w:szCs w:val="20"/>
                <w:lang w:val="en-US"/>
              </w:rPr>
            </w:pPr>
            <w:r w:rsidRPr="00436F21">
              <w:rPr>
                <w:sz w:val="20"/>
                <w:szCs w:val="20"/>
                <w:lang w:val="en-US"/>
              </w:rPr>
              <w:t>On-the-job training over the past 12 months Trend index score (maximum 100)</w:t>
            </w:r>
          </w:p>
        </w:tc>
        <w:tc>
          <w:tcPr>
            <w:tcW w:w="1193" w:type="dxa"/>
            <w:vMerge/>
            <w:vAlign w:val="center"/>
          </w:tcPr>
          <w:p w14:paraId="3FE23E23" w14:textId="77777777" w:rsidR="00B716EA" w:rsidRPr="006519D4" w:rsidRDefault="00B716EA" w:rsidP="00C75074">
            <w:pPr>
              <w:spacing w:before="0" w:after="0"/>
              <w:jc w:val="center"/>
              <w:rPr>
                <w:b/>
                <w:bCs/>
                <w:sz w:val="20"/>
                <w:szCs w:val="20"/>
                <w:lang w:val="en-US"/>
              </w:rPr>
            </w:pPr>
          </w:p>
        </w:tc>
        <w:tc>
          <w:tcPr>
            <w:tcW w:w="1188" w:type="dxa"/>
            <w:vMerge/>
            <w:vAlign w:val="center"/>
          </w:tcPr>
          <w:p w14:paraId="65768FB7" w14:textId="77777777" w:rsidR="00B716EA" w:rsidRPr="006519D4" w:rsidRDefault="00B716EA" w:rsidP="00C75074">
            <w:pPr>
              <w:spacing w:before="0" w:after="0"/>
              <w:jc w:val="center"/>
              <w:rPr>
                <w:b/>
                <w:bCs/>
                <w:sz w:val="20"/>
                <w:szCs w:val="20"/>
                <w:lang w:val="en-US"/>
              </w:rPr>
            </w:pPr>
          </w:p>
        </w:tc>
      </w:tr>
      <w:tr w:rsidR="00B716EA" w:rsidRPr="006519D4" w14:paraId="43C7E9E1" w14:textId="77777777" w:rsidTr="00C75074">
        <w:trPr>
          <w:cantSplit/>
          <w:trHeight w:val="562"/>
          <w:jc w:val="center"/>
        </w:trPr>
        <w:tc>
          <w:tcPr>
            <w:tcW w:w="1305" w:type="dxa"/>
            <w:vMerge w:val="restart"/>
            <w:tcBorders>
              <w:bottom w:val="single" w:sz="12" w:space="0" w:color="auto"/>
            </w:tcBorders>
            <w:vAlign w:val="center"/>
          </w:tcPr>
          <w:p w14:paraId="5A81FA03" w14:textId="77777777" w:rsidR="00B716EA" w:rsidRDefault="00B716EA" w:rsidP="00C75074">
            <w:pPr>
              <w:spacing w:before="0" w:after="0"/>
              <w:jc w:val="center"/>
              <w:rPr>
                <w:b/>
                <w:bCs/>
                <w:sz w:val="20"/>
                <w:szCs w:val="20"/>
                <w:lang w:val="en-US"/>
              </w:rPr>
            </w:pPr>
            <w:r>
              <w:rPr>
                <w:b/>
                <w:bCs/>
                <w:sz w:val="20"/>
                <w:szCs w:val="20"/>
                <w:lang w:val="en-US"/>
              </w:rPr>
              <w:t>Prospects</w:t>
            </w:r>
          </w:p>
        </w:tc>
        <w:tc>
          <w:tcPr>
            <w:tcW w:w="1553" w:type="dxa"/>
            <w:vAlign w:val="center"/>
          </w:tcPr>
          <w:p w14:paraId="47613C3A" w14:textId="77777777" w:rsidR="00B716EA" w:rsidRDefault="00B716EA" w:rsidP="00C75074">
            <w:pPr>
              <w:spacing w:before="0" w:after="0"/>
              <w:jc w:val="center"/>
              <w:rPr>
                <w:i/>
                <w:iCs/>
                <w:sz w:val="20"/>
                <w:szCs w:val="20"/>
                <w:lang w:val="en-US"/>
              </w:rPr>
            </w:pPr>
            <w:r>
              <w:rPr>
                <w:i/>
                <w:iCs/>
                <w:sz w:val="20"/>
                <w:szCs w:val="20"/>
                <w:lang w:val="en-US"/>
              </w:rPr>
              <w:t>Career prospects</w:t>
            </w:r>
          </w:p>
        </w:tc>
        <w:tc>
          <w:tcPr>
            <w:tcW w:w="3833" w:type="dxa"/>
            <w:vAlign w:val="center"/>
          </w:tcPr>
          <w:p w14:paraId="78504F90" w14:textId="77777777" w:rsidR="00B716EA" w:rsidRPr="00436F21" w:rsidRDefault="00B716EA" w:rsidP="00C75074">
            <w:pPr>
              <w:spacing w:before="0" w:after="0"/>
              <w:jc w:val="left"/>
              <w:rPr>
                <w:sz w:val="20"/>
                <w:szCs w:val="20"/>
                <w:lang w:val="en-US"/>
              </w:rPr>
            </w:pPr>
            <w:r w:rsidRPr="00436F21">
              <w:rPr>
                <w:sz w:val="20"/>
                <w:szCs w:val="20"/>
                <w:lang w:val="en-US"/>
              </w:rPr>
              <w:t>Job offers good prospects for career advancement</w:t>
            </w:r>
          </w:p>
        </w:tc>
        <w:tc>
          <w:tcPr>
            <w:tcW w:w="1193" w:type="dxa"/>
            <w:vMerge w:val="restart"/>
            <w:tcBorders>
              <w:bottom w:val="single" w:sz="12" w:space="0" w:color="auto"/>
            </w:tcBorders>
            <w:vAlign w:val="center"/>
          </w:tcPr>
          <w:p w14:paraId="3C0946FE" w14:textId="39DA75BF" w:rsidR="00B716EA" w:rsidRPr="00E77D31" w:rsidRDefault="00B716EA" w:rsidP="00C75074">
            <w:pPr>
              <w:spacing w:before="0" w:after="0"/>
              <w:jc w:val="center"/>
              <w:rPr>
                <w:sz w:val="20"/>
                <w:szCs w:val="20"/>
                <w:lang w:val="en-US"/>
              </w:rPr>
            </w:pPr>
            <w:r>
              <w:rPr>
                <w:sz w:val="20"/>
                <w:szCs w:val="20"/>
                <w:lang w:val="en-US"/>
              </w:rPr>
              <w:t>55.35</w:t>
            </w:r>
          </w:p>
          <w:p w14:paraId="4AF54588" w14:textId="4ED4941F"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12.30</w:t>
            </w:r>
            <w:r w:rsidRPr="00E77D31">
              <w:rPr>
                <w:sz w:val="20"/>
                <w:szCs w:val="20"/>
                <w:lang w:val="en-US"/>
              </w:rPr>
              <w:t>)</w:t>
            </w:r>
          </w:p>
        </w:tc>
        <w:tc>
          <w:tcPr>
            <w:tcW w:w="1188" w:type="dxa"/>
            <w:vMerge w:val="restart"/>
            <w:tcBorders>
              <w:bottom w:val="single" w:sz="12" w:space="0" w:color="auto"/>
            </w:tcBorders>
            <w:vAlign w:val="center"/>
          </w:tcPr>
          <w:p w14:paraId="3E794248" w14:textId="19DC6E8A" w:rsidR="00B716EA" w:rsidRPr="00E77D31" w:rsidRDefault="00B716EA" w:rsidP="00C75074">
            <w:pPr>
              <w:spacing w:before="0" w:after="0"/>
              <w:jc w:val="center"/>
              <w:rPr>
                <w:sz w:val="20"/>
                <w:szCs w:val="20"/>
                <w:lang w:val="en-US"/>
              </w:rPr>
            </w:pPr>
            <w:r w:rsidRPr="00E77D31">
              <w:rPr>
                <w:sz w:val="20"/>
                <w:szCs w:val="20"/>
                <w:lang w:val="en-US"/>
              </w:rPr>
              <w:t>6</w:t>
            </w:r>
            <w:r>
              <w:rPr>
                <w:sz w:val="20"/>
                <w:szCs w:val="20"/>
                <w:lang w:val="en-US"/>
              </w:rPr>
              <w:t>2.54</w:t>
            </w:r>
          </w:p>
          <w:p w14:paraId="4CF08FC2" w14:textId="6BEBF01E"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10.86</w:t>
            </w:r>
            <w:r w:rsidRPr="00E77D31">
              <w:rPr>
                <w:sz w:val="20"/>
                <w:szCs w:val="20"/>
                <w:lang w:val="en-US"/>
              </w:rPr>
              <w:t>)</w:t>
            </w:r>
          </w:p>
        </w:tc>
      </w:tr>
      <w:tr w:rsidR="00B716EA" w:rsidRPr="00607129" w14:paraId="0B4C7CF0" w14:textId="77777777" w:rsidTr="00C75074">
        <w:trPr>
          <w:cantSplit/>
          <w:trHeight w:val="634"/>
          <w:jc w:val="center"/>
        </w:trPr>
        <w:tc>
          <w:tcPr>
            <w:tcW w:w="1305" w:type="dxa"/>
            <w:vMerge/>
            <w:textDirection w:val="btLr"/>
            <w:vAlign w:val="center"/>
          </w:tcPr>
          <w:p w14:paraId="676445DC" w14:textId="77777777" w:rsidR="00B716EA" w:rsidRDefault="00B716EA" w:rsidP="00C75074">
            <w:pPr>
              <w:spacing w:before="0" w:after="0"/>
              <w:ind w:left="113" w:right="113"/>
              <w:jc w:val="center"/>
              <w:rPr>
                <w:b/>
                <w:bCs/>
                <w:sz w:val="20"/>
                <w:szCs w:val="20"/>
                <w:lang w:val="en-US"/>
              </w:rPr>
            </w:pPr>
          </w:p>
        </w:tc>
        <w:tc>
          <w:tcPr>
            <w:tcW w:w="1553" w:type="dxa"/>
            <w:vAlign w:val="center"/>
          </w:tcPr>
          <w:p w14:paraId="0CD9030F" w14:textId="77777777" w:rsidR="00B716EA" w:rsidRDefault="00B716EA" w:rsidP="00C75074">
            <w:pPr>
              <w:spacing w:before="0" w:after="0"/>
              <w:jc w:val="center"/>
              <w:rPr>
                <w:i/>
                <w:iCs/>
                <w:sz w:val="20"/>
                <w:szCs w:val="20"/>
                <w:lang w:val="en-US"/>
              </w:rPr>
            </w:pPr>
            <w:r>
              <w:rPr>
                <w:i/>
                <w:iCs/>
                <w:sz w:val="20"/>
                <w:szCs w:val="20"/>
                <w:lang w:val="en-US"/>
              </w:rPr>
              <w:t>Job security</w:t>
            </w:r>
          </w:p>
        </w:tc>
        <w:tc>
          <w:tcPr>
            <w:tcW w:w="3833" w:type="dxa"/>
            <w:vAlign w:val="center"/>
          </w:tcPr>
          <w:p w14:paraId="7C570CC5" w14:textId="77777777" w:rsidR="00B716EA" w:rsidRPr="00436F21" w:rsidRDefault="00B716EA" w:rsidP="00C75074">
            <w:pPr>
              <w:spacing w:before="0" w:after="0"/>
              <w:jc w:val="left"/>
              <w:rPr>
                <w:sz w:val="20"/>
                <w:szCs w:val="20"/>
                <w:lang w:val="en-US"/>
              </w:rPr>
            </w:pPr>
            <w:r w:rsidRPr="00436F21">
              <w:rPr>
                <w:sz w:val="20"/>
                <w:szCs w:val="20"/>
                <w:lang w:val="en-US"/>
              </w:rPr>
              <w:t>Might lose job in the next six months</w:t>
            </w:r>
          </w:p>
        </w:tc>
        <w:tc>
          <w:tcPr>
            <w:tcW w:w="1193" w:type="dxa"/>
            <w:vMerge/>
            <w:vAlign w:val="center"/>
          </w:tcPr>
          <w:p w14:paraId="3291D5DB" w14:textId="77777777" w:rsidR="00B716EA" w:rsidRPr="006519D4" w:rsidRDefault="00B716EA" w:rsidP="00C75074">
            <w:pPr>
              <w:spacing w:before="0" w:after="0"/>
              <w:jc w:val="center"/>
              <w:rPr>
                <w:b/>
                <w:bCs/>
                <w:sz w:val="20"/>
                <w:szCs w:val="20"/>
                <w:lang w:val="en-US"/>
              </w:rPr>
            </w:pPr>
          </w:p>
        </w:tc>
        <w:tc>
          <w:tcPr>
            <w:tcW w:w="1188" w:type="dxa"/>
            <w:vMerge/>
            <w:vAlign w:val="center"/>
          </w:tcPr>
          <w:p w14:paraId="1FC608CE" w14:textId="77777777" w:rsidR="00B716EA" w:rsidRPr="006519D4" w:rsidRDefault="00B716EA" w:rsidP="00C75074">
            <w:pPr>
              <w:spacing w:before="0" w:after="0"/>
              <w:jc w:val="center"/>
              <w:rPr>
                <w:b/>
                <w:bCs/>
                <w:sz w:val="20"/>
                <w:szCs w:val="20"/>
                <w:lang w:val="en-US"/>
              </w:rPr>
            </w:pPr>
          </w:p>
        </w:tc>
      </w:tr>
      <w:tr w:rsidR="00B716EA" w:rsidRPr="006519D4" w14:paraId="09123F8B" w14:textId="77777777" w:rsidTr="00C75074">
        <w:trPr>
          <w:cantSplit/>
          <w:trHeight w:val="634"/>
          <w:jc w:val="center"/>
        </w:trPr>
        <w:tc>
          <w:tcPr>
            <w:tcW w:w="6691" w:type="dxa"/>
            <w:gridSpan w:val="3"/>
            <w:tcBorders>
              <w:bottom w:val="single" w:sz="12" w:space="0" w:color="auto"/>
            </w:tcBorders>
            <w:vAlign w:val="center"/>
          </w:tcPr>
          <w:p w14:paraId="1061BC36" w14:textId="77777777" w:rsidR="00B716EA" w:rsidRPr="00436F21" w:rsidRDefault="00B716EA" w:rsidP="00C75074">
            <w:pPr>
              <w:spacing w:before="0" w:after="0"/>
              <w:jc w:val="center"/>
              <w:rPr>
                <w:sz w:val="20"/>
                <w:szCs w:val="20"/>
                <w:lang w:val="en-US"/>
              </w:rPr>
            </w:pPr>
            <w:r>
              <w:rPr>
                <w:b/>
                <w:bCs/>
                <w:sz w:val="20"/>
                <w:szCs w:val="20"/>
                <w:lang w:val="en-US"/>
              </w:rPr>
              <w:t>Overall job quality (sum of indices)</w:t>
            </w:r>
          </w:p>
        </w:tc>
        <w:tc>
          <w:tcPr>
            <w:tcW w:w="1193" w:type="dxa"/>
            <w:tcBorders>
              <w:bottom w:val="single" w:sz="12" w:space="0" w:color="auto"/>
            </w:tcBorders>
            <w:vAlign w:val="center"/>
          </w:tcPr>
          <w:p w14:paraId="107E1FDD" w14:textId="0421688A" w:rsidR="00B716EA" w:rsidRDefault="00B716EA" w:rsidP="00C75074">
            <w:pPr>
              <w:spacing w:before="0" w:after="0"/>
              <w:jc w:val="center"/>
              <w:rPr>
                <w:b/>
                <w:bCs/>
                <w:sz w:val="20"/>
                <w:szCs w:val="20"/>
                <w:lang w:val="en-US"/>
              </w:rPr>
            </w:pPr>
            <w:r>
              <w:rPr>
                <w:b/>
                <w:bCs/>
                <w:sz w:val="20"/>
                <w:szCs w:val="20"/>
                <w:lang w:val="en-US"/>
              </w:rPr>
              <w:t>424.23</w:t>
            </w:r>
          </w:p>
          <w:p w14:paraId="51991642" w14:textId="2CDC562F" w:rsidR="00B716EA" w:rsidRPr="006519D4" w:rsidRDefault="00B716EA" w:rsidP="00C75074">
            <w:pPr>
              <w:spacing w:before="0" w:after="0"/>
              <w:jc w:val="center"/>
              <w:rPr>
                <w:b/>
                <w:bCs/>
                <w:sz w:val="20"/>
                <w:szCs w:val="20"/>
                <w:lang w:val="en-US"/>
              </w:rPr>
            </w:pPr>
            <w:r>
              <w:rPr>
                <w:b/>
                <w:bCs/>
                <w:sz w:val="20"/>
                <w:szCs w:val="20"/>
                <w:lang w:val="en-US"/>
              </w:rPr>
              <w:t>(38.87)</w:t>
            </w:r>
          </w:p>
        </w:tc>
        <w:tc>
          <w:tcPr>
            <w:tcW w:w="1188" w:type="dxa"/>
            <w:tcBorders>
              <w:bottom w:val="single" w:sz="12" w:space="0" w:color="auto"/>
            </w:tcBorders>
            <w:vAlign w:val="center"/>
          </w:tcPr>
          <w:p w14:paraId="78F7CBEC" w14:textId="4B536D69" w:rsidR="00B716EA" w:rsidRDefault="00B716EA" w:rsidP="00C75074">
            <w:pPr>
              <w:spacing w:before="0" w:after="0"/>
              <w:jc w:val="center"/>
              <w:rPr>
                <w:b/>
                <w:bCs/>
                <w:sz w:val="20"/>
                <w:szCs w:val="20"/>
                <w:lang w:val="en-US"/>
              </w:rPr>
            </w:pPr>
            <w:r>
              <w:rPr>
                <w:b/>
                <w:bCs/>
                <w:sz w:val="20"/>
                <w:szCs w:val="20"/>
                <w:lang w:val="en-US"/>
              </w:rPr>
              <w:t>421.33</w:t>
            </w:r>
          </w:p>
          <w:p w14:paraId="555716CB" w14:textId="3CA07B5A" w:rsidR="00B716EA" w:rsidRPr="006519D4" w:rsidRDefault="00B716EA" w:rsidP="00C75074">
            <w:pPr>
              <w:spacing w:before="0" w:after="0"/>
              <w:jc w:val="center"/>
              <w:rPr>
                <w:b/>
                <w:bCs/>
                <w:sz w:val="20"/>
                <w:szCs w:val="20"/>
                <w:lang w:val="en-US"/>
              </w:rPr>
            </w:pPr>
            <w:r>
              <w:rPr>
                <w:b/>
                <w:bCs/>
                <w:sz w:val="20"/>
                <w:szCs w:val="20"/>
                <w:lang w:val="en-US"/>
              </w:rPr>
              <w:t>(40.27)</w:t>
            </w:r>
          </w:p>
        </w:tc>
      </w:tr>
    </w:tbl>
    <w:p w14:paraId="1C1C6A26" w14:textId="77777777" w:rsidR="00B716EA" w:rsidRDefault="00B716EA" w:rsidP="00B716EA">
      <w:pPr>
        <w:rPr>
          <w:b/>
          <w:bCs/>
          <w:lang w:val="en-US"/>
        </w:rPr>
      </w:pPr>
    </w:p>
    <w:p w14:paraId="57EC5CE9" w14:textId="2405F2A1" w:rsidR="007A088F" w:rsidRPr="005E77FA" w:rsidRDefault="007A088F" w:rsidP="005E77FA">
      <w:pPr>
        <w:pStyle w:val="Paragraphedeliste"/>
        <w:numPr>
          <w:ilvl w:val="0"/>
          <w:numId w:val="7"/>
        </w:numPr>
        <w:spacing w:line="360" w:lineRule="auto"/>
        <w:jc w:val="left"/>
        <w:rPr>
          <w:b/>
          <w:bCs/>
          <w:sz w:val="24"/>
          <w:lang w:val="en-US"/>
        </w:rPr>
      </w:pPr>
      <w:r w:rsidRPr="005E77FA">
        <w:rPr>
          <w:b/>
          <w:bCs/>
          <w:sz w:val="24"/>
          <w:lang w:val="en-US"/>
        </w:rPr>
        <w:t>Experimented with models</w:t>
      </w:r>
    </w:p>
    <w:p w14:paraId="6788DB36" w14:textId="58383714" w:rsidR="007A088F" w:rsidRPr="005E77FA" w:rsidRDefault="007A088F" w:rsidP="005E77FA">
      <w:pPr>
        <w:spacing w:line="360" w:lineRule="auto"/>
        <w:jc w:val="left"/>
        <w:rPr>
          <w:sz w:val="24"/>
          <w:lang w:val="en-US"/>
        </w:rPr>
      </w:pPr>
      <w:r w:rsidRPr="005E77FA">
        <w:rPr>
          <w:sz w:val="24"/>
          <w:lang w:val="en-US"/>
        </w:rPr>
        <w:t>The best results c</w:t>
      </w:r>
      <w:r w:rsidR="002A7800">
        <w:rPr>
          <w:sz w:val="24"/>
          <w:lang w:val="en-US"/>
        </w:rPr>
        <w:t>a</w:t>
      </w:r>
      <w:r w:rsidRPr="005E77FA">
        <w:rPr>
          <w:sz w:val="24"/>
          <w:lang w:val="en-US"/>
        </w:rPr>
        <w:t xml:space="preserve">me from the following model, </w:t>
      </w:r>
      <w:r w:rsidR="002A7800">
        <w:rPr>
          <w:sz w:val="24"/>
          <w:lang w:val="en-US"/>
        </w:rPr>
        <w:t>which</w:t>
      </w:r>
      <w:r w:rsidRPr="005E77FA">
        <w:rPr>
          <w:sz w:val="24"/>
          <w:lang w:val="en-US"/>
        </w:rPr>
        <w:t xml:space="preserve"> I r</w:t>
      </w:r>
      <w:r w:rsidR="002A7800">
        <w:rPr>
          <w:sz w:val="24"/>
          <w:lang w:val="en-US"/>
        </w:rPr>
        <w:t>a</w:t>
      </w:r>
      <w:r w:rsidRPr="005E77FA">
        <w:rPr>
          <w:sz w:val="24"/>
          <w:lang w:val="en-US"/>
        </w:rPr>
        <w:t>n as it is and on reduced samples by 1) gender, and 2) job quality indices below/above their mean values + - standard deviation</w:t>
      </w:r>
      <w:r w:rsidR="002E1387">
        <w:rPr>
          <w:sz w:val="24"/>
          <w:lang w:val="en-US"/>
        </w:rPr>
        <w:t xml:space="preserve"> (when taking below/above median the effects </w:t>
      </w:r>
      <w:r w:rsidR="002A7800">
        <w:rPr>
          <w:sz w:val="24"/>
          <w:lang w:val="en-US"/>
        </w:rPr>
        <w:t>were</w:t>
      </w:r>
      <w:r w:rsidR="002E1387">
        <w:rPr>
          <w:sz w:val="24"/>
          <w:lang w:val="en-US"/>
        </w:rPr>
        <w:t xml:space="preserve"> not as visible)</w:t>
      </w:r>
      <w:r w:rsidRPr="005E77FA">
        <w:rPr>
          <w:sz w:val="24"/>
          <w:lang w:val="en-US"/>
        </w:rPr>
        <w:t>:</w:t>
      </w:r>
    </w:p>
    <w:p w14:paraId="4BE99C34" w14:textId="49A7CDA4" w:rsidR="007A088F" w:rsidRPr="005E77FA" w:rsidRDefault="007A088F" w:rsidP="005E77FA">
      <w:pPr>
        <w:spacing w:line="360" w:lineRule="auto"/>
        <w:rPr>
          <w:i/>
          <w:iCs/>
          <w:sz w:val="24"/>
          <w:lang w:val="en-US"/>
        </w:rPr>
      </w:pPr>
      <w:r w:rsidRPr="005E77FA">
        <w:rPr>
          <w:i/>
          <w:iCs/>
          <w:sz w:val="24"/>
          <w:lang w:val="en-US"/>
        </w:rPr>
        <w:t xml:space="preserve">regress </w:t>
      </w:r>
      <w:proofErr w:type="spellStart"/>
      <w:r w:rsidRPr="005E77FA">
        <w:rPr>
          <w:i/>
          <w:iCs/>
          <w:sz w:val="24"/>
          <w:lang w:val="en-US"/>
        </w:rPr>
        <w:t>eurod</w:t>
      </w:r>
      <w:proofErr w:type="spellEnd"/>
      <w:r w:rsidRPr="005E77FA">
        <w:rPr>
          <w:i/>
          <w:iCs/>
          <w:sz w:val="24"/>
          <w:lang w:val="en-US"/>
        </w:rPr>
        <w:t xml:space="preserve"> </w:t>
      </w:r>
      <w:proofErr w:type="spellStart"/>
      <w:r w:rsidRPr="005E77FA">
        <w:rPr>
          <w:i/>
          <w:iCs/>
          <w:sz w:val="24"/>
          <w:lang w:val="en-US"/>
        </w:rPr>
        <w:t>i.did</w:t>
      </w:r>
      <w:proofErr w:type="spellEnd"/>
      <w:r w:rsidRPr="005E77FA">
        <w:rPr>
          <w:i/>
          <w:iCs/>
          <w:sz w:val="24"/>
          <w:lang w:val="en-US"/>
        </w:rPr>
        <w:t xml:space="preserve"> </w:t>
      </w:r>
      <w:proofErr w:type="spellStart"/>
      <w:r w:rsidRPr="005E77FA">
        <w:rPr>
          <w:i/>
          <w:iCs/>
          <w:sz w:val="24"/>
          <w:lang w:val="en-US"/>
        </w:rPr>
        <w:t>i.treated</w:t>
      </w:r>
      <w:proofErr w:type="spellEnd"/>
      <w:r w:rsidRPr="005E77FA">
        <w:rPr>
          <w:i/>
          <w:iCs/>
          <w:sz w:val="24"/>
          <w:lang w:val="en-US"/>
        </w:rPr>
        <w:t xml:space="preserve"> </w:t>
      </w:r>
      <w:proofErr w:type="spellStart"/>
      <w:r w:rsidRPr="005E77FA">
        <w:rPr>
          <w:i/>
          <w:iCs/>
          <w:sz w:val="24"/>
          <w:lang w:val="en-US"/>
        </w:rPr>
        <w:t>i.post</w:t>
      </w:r>
      <w:proofErr w:type="spellEnd"/>
      <w:r w:rsidRPr="005E77FA">
        <w:rPr>
          <w:i/>
          <w:iCs/>
          <w:sz w:val="24"/>
          <w:lang w:val="en-US"/>
        </w:rPr>
        <w:t xml:space="preserve"> </w:t>
      </w:r>
      <w:proofErr w:type="spellStart"/>
      <w:r w:rsidRPr="005E77FA">
        <w:rPr>
          <w:i/>
          <w:iCs/>
          <w:sz w:val="24"/>
          <w:lang w:val="en-US"/>
        </w:rPr>
        <w:t>i.gender</w:t>
      </w:r>
      <w:proofErr w:type="spellEnd"/>
      <w:r w:rsidRPr="005E77FA">
        <w:rPr>
          <w:i/>
          <w:iCs/>
          <w:sz w:val="24"/>
          <w:lang w:val="en-US"/>
        </w:rPr>
        <w:t xml:space="preserve"> age </w:t>
      </w:r>
      <w:proofErr w:type="spellStart"/>
      <w:r w:rsidRPr="005E77FA">
        <w:rPr>
          <w:i/>
          <w:iCs/>
          <w:sz w:val="24"/>
          <w:lang w:val="en-US"/>
        </w:rPr>
        <w:t>agesq</w:t>
      </w:r>
      <w:proofErr w:type="spellEnd"/>
      <w:r w:rsidRPr="005E77FA">
        <w:rPr>
          <w:i/>
          <w:iCs/>
          <w:sz w:val="24"/>
          <w:lang w:val="en-US"/>
        </w:rPr>
        <w:t xml:space="preserve"> </w:t>
      </w:r>
      <w:proofErr w:type="spellStart"/>
      <w:r w:rsidRPr="005E77FA">
        <w:rPr>
          <w:i/>
          <w:iCs/>
          <w:sz w:val="24"/>
          <w:lang w:val="en-US"/>
        </w:rPr>
        <w:t>nb_children</w:t>
      </w:r>
      <w:proofErr w:type="spellEnd"/>
      <w:r w:rsidRPr="005E77FA">
        <w:rPr>
          <w:i/>
          <w:iCs/>
          <w:sz w:val="24"/>
          <w:lang w:val="en-US"/>
        </w:rPr>
        <w:t xml:space="preserve"> </w:t>
      </w:r>
      <w:proofErr w:type="spellStart"/>
      <w:r w:rsidRPr="005E77FA">
        <w:rPr>
          <w:i/>
          <w:iCs/>
          <w:sz w:val="24"/>
          <w:lang w:val="en-US"/>
        </w:rPr>
        <w:t>nb_grandchildren</w:t>
      </w:r>
      <w:proofErr w:type="spellEnd"/>
      <w:r w:rsidRPr="005E77FA">
        <w:rPr>
          <w:i/>
          <w:iCs/>
          <w:sz w:val="24"/>
          <w:lang w:val="en-US"/>
        </w:rPr>
        <w:t xml:space="preserve"> </w:t>
      </w:r>
      <w:proofErr w:type="spellStart"/>
      <w:r w:rsidRPr="005E77FA">
        <w:rPr>
          <w:i/>
          <w:iCs/>
          <w:sz w:val="24"/>
          <w:lang w:val="en-US"/>
        </w:rPr>
        <w:t>i.partnerinhh</w:t>
      </w:r>
      <w:proofErr w:type="spellEnd"/>
      <w:r w:rsidRPr="005E77FA">
        <w:rPr>
          <w:i/>
          <w:iCs/>
          <w:sz w:val="24"/>
          <w:lang w:val="en-US"/>
        </w:rPr>
        <w:t xml:space="preserve"> </w:t>
      </w:r>
      <w:proofErr w:type="spellStart"/>
      <w:r w:rsidRPr="005E77FA">
        <w:rPr>
          <w:i/>
          <w:iCs/>
          <w:sz w:val="24"/>
          <w:lang w:val="en-US"/>
        </w:rPr>
        <w:t>yrseducation</w:t>
      </w:r>
      <w:proofErr w:type="spellEnd"/>
      <w:r w:rsidRPr="005E77FA">
        <w:rPr>
          <w:i/>
          <w:iCs/>
          <w:sz w:val="24"/>
          <w:lang w:val="en-US"/>
        </w:rPr>
        <w:t xml:space="preserve"> </w:t>
      </w:r>
      <w:proofErr w:type="spellStart"/>
      <w:r w:rsidRPr="005E77FA">
        <w:rPr>
          <w:i/>
          <w:iCs/>
          <w:sz w:val="24"/>
          <w:lang w:val="en-US"/>
        </w:rPr>
        <w:t>thinclog</w:t>
      </w:r>
      <w:proofErr w:type="spellEnd"/>
      <w:r w:rsidRPr="005E77FA">
        <w:rPr>
          <w:i/>
          <w:iCs/>
          <w:sz w:val="24"/>
          <w:lang w:val="en-US"/>
        </w:rPr>
        <w:t xml:space="preserve">  </w:t>
      </w:r>
      <w:proofErr w:type="spellStart"/>
      <w:r w:rsidRPr="005E77FA">
        <w:rPr>
          <w:i/>
          <w:iCs/>
          <w:sz w:val="24"/>
          <w:lang w:val="en-US"/>
        </w:rPr>
        <w:t>i.life_insurance</w:t>
      </w:r>
      <w:proofErr w:type="spellEnd"/>
      <w:r w:rsidRPr="005E77FA">
        <w:rPr>
          <w:i/>
          <w:iCs/>
          <w:sz w:val="24"/>
          <w:lang w:val="en-US"/>
        </w:rPr>
        <w:t xml:space="preserve"> </w:t>
      </w:r>
      <w:proofErr w:type="spellStart"/>
      <w:r w:rsidRPr="005E77FA">
        <w:rPr>
          <w:i/>
          <w:iCs/>
          <w:sz w:val="24"/>
          <w:lang w:val="en-US"/>
        </w:rPr>
        <w:t>sphus</w:t>
      </w:r>
      <w:proofErr w:type="spellEnd"/>
      <w:r w:rsidRPr="005E77FA">
        <w:rPr>
          <w:i/>
          <w:iCs/>
          <w:sz w:val="24"/>
          <w:lang w:val="en-US"/>
        </w:rPr>
        <w:t xml:space="preserve"> chronic </w:t>
      </w:r>
      <w:proofErr w:type="spellStart"/>
      <w:r w:rsidRPr="005E77FA">
        <w:rPr>
          <w:i/>
          <w:iCs/>
          <w:sz w:val="24"/>
          <w:lang w:val="en-US"/>
        </w:rPr>
        <w:t>jqi_skills_discretion</w:t>
      </w:r>
      <w:proofErr w:type="spellEnd"/>
      <w:r w:rsidRPr="005E77FA">
        <w:rPr>
          <w:i/>
          <w:iCs/>
          <w:sz w:val="24"/>
          <w:lang w:val="en-US"/>
        </w:rPr>
        <w:t xml:space="preserve"> </w:t>
      </w:r>
      <w:proofErr w:type="spellStart"/>
      <w:r w:rsidRPr="005E77FA">
        <w:rPr>
          <w:i/>
          <w:iCs/>
          <w:sz w:val="24"/>
          <w:lang w:val="en-US"/>
        </w:rPr>
        <w:t>jqi_physical_environment</w:t>
      </w:r>
      <w:proofErr w:type="spellEnd"/>
      <w:r w:rsidRPr="005E77FA">
        <w:rPr>
          <w:i/>
          <w:iCs/>
          <w:sz w:val="24"/>
          <w:lang w:val="en-US"/>
        </w:rPr>
        <w:t xml:space="preserve"> </w:t>
      </w:r>
      <w:proofErr w:type="spellStart"/>
      <w:r w:rsidRPr="005E77FA">
        <w:rPr>
          <w:i/>
          <w:iCs/>
          <w:sz w:val="24"/>
          <w:lang w:val="en-US"/>
        </w:rPr>
        <w:t>jqi_social_environment</w:t>
      </w:r>
      <w:proofErr w:type="spellEnd"/>
      <w:r w:rsidRPr="005E77FA">
        <w:rPr>
          <w:i/>
          <w:iCs/>
          <w:sz w:val="24"/>
          <w:lang w:val="en-US"/>
        </w:rPr>
        <w:t xml:space="preserve"> </w:t>
      </w:r>
      <w:proofErr w:type="spellStart"/>
      <w:r w:rsidRPr="005E77FA">
        <w:rPr>
          <w:i/>
          <w:iCs/>
          <w:sz w:val="24"/>
          <w:lang w:val="en-US"/>
        </w:rPr>
        <w:t>jqi_working_time_quality</w:t>
      </w:r>
      <w:proofErr w:type="spellEnd"/>
      <w:r w:rsidRPr="005E77FA">
        <w:rPr>
          <w:i/>
          <w:iCs/>
          <w:sz w:val="24"/>
          <w:lang w:val="en-US"/>
        </w:rPr>
        <w:t xml:space="preserve"> </w:t>
      </w:r>
      <w:proofErr w:type="spellStart"/>
      <w:r w:rsidRPr="005E77FA">
        <w:rPr>
          <w:i/>
          <w:iCs/>
          <w:sz w:val="24"/>
          <w:lang w:val="en-US"/>
        </w:rPr>
        <w:t>jqi_intensity</w:t>
      </w:r>
      <w:proofErr w:type="spellEnd"/>
      <w:r w:rsidRPr="005E77FA">
        <w:rPr>
          <w:i/>
          <w:iCs/>
          <w:sz w:val="24"/>
          <w:lang w:val="en-US"/>
        </w:rPr>
        <w:t xml:space="preserve"> </w:t>
      </w:r>
      <w:proofErr w:type="spellStart"/>
      <w:r w:rsidRPr="005E77FA">
        <w:rPr>
          <w:i/>
          <w:iCs/>
          <w:sz w:val="24"/>
          <w:lang w:val="en-US"/>
        </w:rPr>
        <w:t>jqi_prospects</w:t>
      </w:r>
      <w:proofErr w:type="spellEnd"/>
      <w:r w:rsidRPr="005E77FA">
        <w:rPr>
          <w:i/>
          <w:iCs/>
          <w:sz w:val="24"/>
          <w:lang w:val="en-US"/>
        </w:rPr>
        <w:t xml:space="preserve"> [</w:t>
      </w:r>
      <w:proofErr w:type="spellStart"/>
      <w:r w:rsidRPr="005E77FA">
        <w:rPr>
          <w:i/>
          <w:iCs/>
          <w:sz w:val="24"/>
          <w:lang w:val="en-US"/>
        </w:rPr>
        <w:t>aweight</w:t>
      </w:r>
      <w:proofErr w:type="spellEnd"/>
      <w:r w:rsidRPr="005E77FA">
        <w:rPr>
          <w:i/>
          <w:iCs/>
          <w:sz w:val="24"/>
          <w:lang w:val="en-US"/>
        </w:rPr>
        <w:t>=</w:t>
      </w:r>
      <w:proofErr w:type="spellStart"/>
      <w:r w:rsidRPr="005E77FA">
        <w:rPr>
          <w:i/>
          <w:iCs/>
          <w:sz w:val="24"/>
          <w:lang w:val="en-US"/>
        </w:rPr>
        <w:t>cciw</w:t>
      </w:r>
      <w:proofErr w:type="spellEnd"/>
      <w:r w:rsidRPr="005E77FA">
        <w:rPr>
          <w:i/>
          <w:iCs/>
          <w:sz w:val="24"/>
          <w:lang w:val="en-US"/>
        </w:rPr>
        <w:t xml:space="preserve">], </w:t>
      </w:r>
      <w:proofErr w:type="spellStart"/>
      <w:r w:rsidRPr="005E77FA">
        <w:rPr>
          <w:i/>
          <w:iCs/>
          <w:sz w:val="24"/>
          <w:lang w:val="en-US"/>
        </w:rPr>
        <w:t>vce</w:t>
      </w:r>
      <w:proofErr w:type="spellEnd"/>
      <w:r w:rsidRPr="005E77FA">
        <w:rPr>
          <w:i/>
          <w:iCs/>
          <w:sz w:val="24"/>
          <w:lang w:val="en-US"/>
        </w:rPr>
        <w:t>(cluster cell)</w:t>
      </w:r>
    </w:p>
    <w:p w14:paraId="1647EF06" w14:textId="54E224F1" w:rsidR="005E77FA" w:rsidRPr="005E77FA" w:rsidRDefault="007A088F" w:rsidP="005E77FA">
      <w:pPr>
        <w:spacing w:line="360" w:lineRule="auto"/>
        <w:rPr>
          <w:sz w:val="24"/>
          <w:lang w:val="en-US"/>
        </w:rPr>
      </w:pPr>
      <w:r w:rsidRPr="005E77FA">
        <w:rPr>
          <w:i/>
          <w:iCs/>
          <w:sz w:val="24"/>
          <w:lang w:val="en-US"/>
        </w:rPr>
        <w:t xml:space="preserve">Treated </w:t>
      </w:r>
      <w:r w:rsidRPr="005E77FA">
        <w:rPr>
          <w:sz w:val="24"/>
          <w:lang w:val="en-US"/>
        </w:rPr>
        <w:t>here</w:t>
      </w:r>
      <w:r w:rsidRPr="005E77FA">
        <w:rPr>
          <w:i/>
          <w:iCs/>
          <w:sz w:val="24"/>
          <w:lang w:val="en-US"/>
        </w:rPr>
        <w:t xml:space="preserve"> </w:t>
      </w:r>
      <w:r w:rsidRPr="005E77FA">
        <w:rPr>
          <w:sz w:val="24"/>
          <w:lang w:val="en-US"/>
        </w:rPr>
        <w:t xml:space="preserve">is </w:t>
      </w:r>
      <w:r w:rsidR="005E77FA" w:rsidRPr="005E77FA">
        <w:rPr>
          <w:sz w:val="24"/>
          <w:lang w:val="en-US"/>
        </w:rPr>
        <w:t>a</w:t>
      </w:r>
      <w:r w:rsidRPr="005E77FA">
        <w:rPr>
          <w:sz w:val="24"/>
          <w:lang w:val="en-US"/>
        </w:rPr>
        <w:t xml:space="preserve"> </w:t>
      </w:r>
      <w:r w:rsidR="005E77FA" w:rsidRPr="005E77FA">
        <w:rPr>
          <w:sz w:val="24"/>
          <w:lang w:val="en-US"/>
        </w:rPr>
        <w:t xml:space="preserve">dummy for </w:t>
      </w:r>
      <w:r w:rsidRPr="005E77FA">
        <w:rPr>
          <w:sz w:val="24"/>
          <w:lang w:val="en-US"/>
        </w:rPr>
        <w:t>work horizon change</w:t>
      </w:r>
      <w:r w:rsidR="005E77FA" w:rsidRPr="005E77FA">
        <w:rPr>
          <w:sz w:val="24"/>
          <w:lang w:val="en-US"/>
        </w:rPr>
        <w:t xml:space="preserve"> &gt; 0. </w:t>
      </w:r>
      <w:r w:rsidR="005E77FA" w:rsidRPr="005E77FA">
        <w:rPr>
          <w:i/>
          <w:iCs/>
          <w:sz w:val="24"/>
          <w:lang w:val="en-US"/>
        </w:rPr>
        <w:t>Post</w:t>
      </w:r>
      <w:r w:rsidR="005E77FA" w:rsidRPr="005E77FA">
        <w:rPr>
          <w:sz w:val="24"/>
          <w:lang w:val="en-US"/>
        </w:rPr>
        <w:t xml:space="preserve"> is a dummy for year = 2015. </w:t>
      </w:r>
      <w:r w:rsidR="005E77FA" w:rsidRPr="005E77FA">
        <w:rPr>
          <w:i/>
          <w:iCs/>
          <w:sz w:val="24"/>
          <w:lang w:val="en-US"/>
        </w:rPr>
        <w:t>Did</w:t>
      </w:r>
      <w:r w:rsidR="005E77FA" w:rsidRPr="005E77FA">
        <w:rPr>
          <w:sz w:val="24"/>
          <w:lang w:val="en-US"/>
        </w:rPr>
        <w:t xml:space="preserve"> is </w:t>
      </w:r>
      <w:r w:rsidR="005E77FA" w:rsidRPr="005E77FA">
        <w:rPr>
          <w:i/>
          <w:iCs/>
          <w:sz w:val="24"/>
          <w:lang w:val="en-US"/>
        </w:rPr>
        <w:t>treated*post</w:t>
      </w:r>
      <w:r w:rsidR="005E77FA" w:rsidRPr="005E77FA">
        <w:rPr>
          <w:sz w:val="24"/>
          <w:lang w:val="en-US"/>
        </w:rPr>
        <w:t xml:space="preserve">. Among the control variables there are demographic characteristics and job quality indices. Calibrated cross-sectional weights are applied (not the longitudinal ones as they are only available for a balanced panel). The standard errors are clustered at the level of cell, which is defined by country and gender. </w:t>
      </w:r>
    </w:p>
    <w:p w14:paraId="186BD5D8" w14:textId="7FA5CC75" w:rsidR="005E77FA" w:rsidRPr="005E77FA" w:rsidRDefault="005E77FA" w:rsidP="005E77FA">
      <w:pPr>
        <w:spacing w:line="360" w:lineRule="auto"/>
        <w:rPr>
          <w:sz w:val="24"/>
          <w:lang w:val="en-US"/>
        </w:rPr>
      </w:pPr>
      <w:r w:rsidRPr="005E77FA">
        <w:rPr>
          <w:sz w:val="24"/>
          <w:lang w:val="en-US"/>
        </w:rPr>
        <w:lastRenderedPageBreak/>
        <w:t xml:space="preserve">The </w:t>
      </w:r>
      <w:r>
        <w:rPr>
          <w:sz w:val="24"/>
          <w:lang w:val="en-US"/>
        </w:rPr>
        <w:t>results are as follows.</w:t>
      </w:r>
    </w:p>
    <w:p w14:paraId="1462B018" w14:textId="0A305464" w:rsidR="005E77FA" w:rsidRPr="000D0504" w:rsidRDefault="005E77FA" w:rsidP="005E77FA">
      <w:pPr>
        <w:jc w:val="left"/>
        <w:rPr>
          <w:b/>
          <w:bCs/>
          <w:sz w:val="24"/>
          <w:szCs w:val="22"/>
          <w:lang w:val="en-US"/>
        </w:rPr>
      </w:pPr>
      <w:r>
        <w:rPr>
          <w:b/>
          <w:bCs/>
          <w:sz w:val="24"/>
          <w:szCs w:val="22"/>
          <w:lang w:val="en-US"/>
        </w:rPr>
        <w:t>Heterogeneous effects</w:t>
      </w:r>
      <w:r w:rsidRPr="00CD409E">
        <w:rPr>
          <w:b/>
          <w:bCs/>
          <w:sz w:val="24"/>
          <w:szCs w:val="22"/>
          <w:lang w:val="en-US"/>
        </w:rPr>
        <w:t xml:space="preserve"> of work horizon increase (ΔYTR</w:t>
      </w:r>
      <w:r>
        <w:rPr>
          <w:b/>
          <w:bCs/>
          <w:sz w:val="24"/>
          <w:szCs w:val="22"/>
          <w:lang w:val="en-US"/>
        </w:rPr>
        <w:t xml:space="preserve"> &gt;0</w:t>
      </w:r>
      <w:r w:rsidRPr="00CD409E">
        <w:rPr>
          <w:b/>
          <w:bCs/>
          <w:sz w:val="24"/>
          <w:szCs w:val="22"/>
          <w:lang w:val="en-US"/>
        </w:rPr>
        <w:t xml:space="preserve">) on </w:t>
      </w:r>
      <w:r>
        <w:rPr>
          <w:b/>
          <w:bCs/>
          <w:sz w:val="24"/>
          <w:szCs w:val="22"/>
          <w:lang w:val="en-US"/>
        </w:rPr>
        <w:t>depression</w:t>
      </w:r>
      <w:r w:rsidRPr="00CD409E">
        <w:rPr>
          <w:b/>
          <w:bCs/>
          <w:sz w:val="24"/>
          <w:szCs w:val="22"/>
          <w:lang w:val="en-US"/>
        </w:rPr>
        <w:t xml:space="preserve"> (</w:t>
      </w:r>
      <w:proofErr w:type="spellStart"/>
      <w:r w:rsidRPr="00CD409E">
        <w:rPr>
          <w:b/>
          <w:bCs/>
          <w:sz w:val="24"/>
          <w:szCs w:val="22"/>
          <w:lang w:val="en-US"/>
        </w:rPr>
        <w:t>EuroD</w:t>
      </w:r>
      <w:proofErr w:type="spellEnd"/>
      <w:r>
        <w:rPr>
          <w:b/>
          <w:bCs/>
          <w:sz w:val="24"/>
          <w:szCs w:val="22"/>
          <w:lang w:val="en-US"/>
        </w:rPr>
        <w:t xml:space="preserve"> (0-12)</w:t>
      </w:r>
      <w:r w:rsidRPr="00CD409E">
        <w:rPr>
          <w:b/>
          <w:bCs/>
          <w:sz w:val="24"/>
          <w:szCs w:val="22"/>
          <w:lang w:val="en-US"/>
        </w:rPr>
        <w:t>)</w:t>
      </w:r>
      <w:r>
        <w:rPr>
          <w:b/>
          <w:bCs/>
          <w:sz w:val="24"/>
          <w:szCs w:val="22"/>
          <w:lang w:val="en-US"/>
        </w:rPr>
        <w:t xml:space="preserve"> depending on working conditions </w:t>
      </w:r>
      <w:r w:rsidRPr="005E77FA">
        <w:rPr>
          <w:b/>
          <w:bCs/>
          <w:sz w:val="24"/>
          <w:szCs w:val="22"/>
          <w:u w:val="single"/>
          <w:lang w:val="en-US"/>
        </w:rPr>
        <w:t>(updated)</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5E77FA" w:rsidRPr="006B19A2" w14:paraId="3D203B2C" w14:textId="77777777" w:rsidTr="00C75074">
        <w:trPr>
          <w:jc w:val="center"/>
        </w:trPr>
        <w:tc>
          <w:tcPr>
            <w:tcW w:w="2127" w:type="dxa"/>
            <w:tcBorders>
              <w:bottom w:val="single" w:sz="4" w:space="0" w:color="auto"/>
            </w:tcBorders>
            <w:vAlign w:val="center"/>
          </w:tcPr>
          <w:p w14:paraId="290A49E8" w14:textId="77777777" w:rsidR="005E77FA" w:rsidRPr="006B19A2" w:rsidRDefault="005E77FA" w:rsidP="00C75074">
            <w:pPr>
              <w:jc w:val="left"/>
              <w:rPr>
                <w:color w:val="000000" w:themeColor="text1"/>
                <w:sz w:val="20"/>
                <w:szCs w:val="20"/>
                <w:lang w:val="en-US"/>
              </w:rPr>
            </w:pPr>
          </w:p>
        </w:tc>
        <w:tc>
          <w:tcPr>
            <w:tcW w:w="1930" w:type="dxa"/>
            <w:tcBorders>
              <w:bottom w:val="single" w:sz="4" w:space="0" w:color="auto"/>
            </w:tcBorders>
            <w:vAlign w:val="center"/>
          </w:tcPr>
          <w:p w14:paraId="0AC2242C" w14:textId="77777777" w:rsidR="005E77FA" w:rsidRPr="006B19A2" w:rsidRDefault="005E77FA" w:rsidP="00C75074">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54F26C1F" w14:textId="77777777" w:rsidR="005E77FA" w:rsidRPr="006B19A2" w:rsidRDefault="005E77FA" w:rsidP="00C75074">
            <w:pPr>
              <w:jc w:val="center"/>
              <w:rPr>
                <w:b/>
                <w:bCs/>
                <w:color w:val="000000" w:themeColor="text1"/>
                <w:sz w:val="20"/>
                <w:szCs w:val="20"/>
              </w:rPr>
            </w:pPr>
            <w:r w:rsidRPr="006B19A2">
              <w:rPr>
                <w:rFonts w:ascii="change" w:hAnsi="change"/>
                <w:b/>
                <w:bCs/>
                <w:color w:val="000000" w:themeColor="text1"/>
                <w:sz w:val="20"/>
                <w:szCs w:val="20"/>
              </w:rPr>
              <w:t xml:space="preserve">All </w:t>
            </w:r>
            <w:proofErr w:type="spellStart"/>
            <w:r w:rsidRPr="006B19A2">
              <w:rPr>
                <w:rFonts w:ascii="change" w:hAnsi="change"/>
                <w:b/>
                <w:bCs/>
                <w:color w:val="000000" w:themeColor="text1"/>
                <w:sz w:val="20"/>
                <w:szCs w:val="20"/>
              </w:rPr>
              <w:t>individuals</w:t>
            </w:r>
            <w:proofErr w:type="spellEnd"/>
          </w:p>
        </w:tc>
        <w:tc>
          <w:tcPr>
            <w:tcW w:w="1285" w:type="dxa"/>
            <w:tcBorders>
              <w:top w:val="single" w:sz="4" w:space="0" w:color="auto"/>
              <w:bottom w:val="single" w:sz="4" w:space="0" w:color="auto"/>
            </w:tcBorders>
            <w:vAlign w:val="center"/>
          </w:tcPr>
          <w:p w14:paraId="732ACDAE" w14:textId="77777777" w:rsidR="005E77FA" w:rsidRPr="006B19A2" w:rsidRDefault="005E77FA" w:rsidP="00C75074">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4C21860B" w14:textId="77777777" w:rsidR="005E77FA" w:rsidRPr="006B19A2" w:rsidRDefault="005E77FA" w:rsidP="00C75074">
            <w:pPr>
              <w:jc w:val="center"/>
              <w:rPr>
                <w:b/>
                <w:bCs/>
                <w:color w:val="000000" w:themeColor="text1"/>
                <w:sz w:val="20"/>
                <w:szCs w:val="20"/>
              </w:rPr>
            </w:pPr>
            <w:proofErr w:type="spellStart"/>
            <w:r>
              <w:rPr>
                <w:rFonts w:ascii="change" w:hAnsi="change"/>
                <w:b/>
                <w:bCs/>
                <w:color w:val="000000" w:themeColor="text1"/>
                <w:sz w:val="20"/>
                <w:szCs w:val="20"/>
              </w:rPr>
              <w:t>Females</w:t>
            </w:r>
            <w:proofErr w:type="spellEnd"/>
          </w:p>
        </w:tc>
      </w:tr>
      <w:tr w:rsidR="005E77FA" w:rsidRPr="006B19A2" w14:paraId="31B16B34" w14:textId="77777777" w:rsidTr="00C75074">
        <w:trPr>
          <w:jc w:val="center"/>
        </w:trPr>
        <w:tc>
          <w:tcPr>
            <w:tcW w:w="4057" w:type="dxa"/>
            <w:gridSpan w:val="2"/>
            <w:tcBorders>
              <w:top w:val="single" w:sz="4" w:space="0" w:color="auto"/>
            </w:tcBorders>
            <w:vAlign w:val="center"/>
          </w:tcPr>
          <w:p w14:paraId="188AE566" w14:textId="77777777" w:rsidR="005E77FA" w:rsidRDefault="005E77FA" w:rsidP="00C75074">
            <w:pPr>
              <w:jc w:val="center"/>
              <w:rPr>
                <w:b/>
                <w:bCs/>
                <w:color w:val="000000" w:themeColor="text1"/>
                <w:sz w:val="20"/>
                <w:szCs w:val="20"/>
              </w:rPr>
            </w:pPr>
            <w:r w:rsidRPr="006B19A2">
              <w:rPr>
                <w:b/>
                <w:bCs/>
                <w:color w:val="000000" w:themeColor="text1"/>
                <w:sz w:val="20"/>
                <w:szCs w:val="20"/>
              </w:rPr>
              <w:t>Full</w:t>
            </w:r>
          </w:p>
          <w:p w14:paraId="238F2870" w14:textId="77777777" w:rsidR="005E77FA" w:rsidRPr="006B19A2" w:rsidRDefault="005E77FA" w:rsidP="00C75074">
            <w:pPr>
              <w:jc w:val="center"/>
              <w:rPr>
                <w:b/>
                <w:bCs/>
                <w:color w:val="000000" w:themeColor="text1"/>
                <w:sz w:val="20"/>
                <w:szCs w:val="20"/>
              </w:rPr>
            </w:pPr>
          </w:p>
        </w:tc>
        <w:tc>
          <w:tcPr>
            <w:tcW w:w="1323" w:type="dxa"/>
            <w:tcBorders>
              <w:top w:val="single" w:sz="4" w:space="0" w:color="auto"/>
            </w:tcBorders>
            <w:vAlign w:val="center"/>
          </w:tcPr>
          <w:p w14:paraId="460F14DF" w14:textId="77777777" w:rsidR="005E77FA" w:rsidRPr="006B19A2" w:rsidRDefault="005E77FA" w:rsidP="00C75074">
            <w:pPr>
              <w:jc w:val="left"/>
              <w:rPr>
                <w:color w:val="000000" w:themeColor="text1"/>
                <w:sz w:val="20"/>
                <w:szCs w:val="20"/>
              </w:rPr>
            </w:pPr>
            <w:r>
              <w:rPr>
                <w:color w:val="000000" w:themeColor="text1"/>
                <w:sz w:val="20"/>
                <w:szCs w:val="20"/>
              </w:rPr>
              <w:t>-0.151</w:t>
            </w:r>
          </w:p>
          <w:p w14:paraId="4BA09417" w14:textId="77777777" w:rsidR="005E77FA" w:rsidRDefault="005E77FA" w:rsidP="00C75074">
            <w:pPr>
              <w:jc w:val="left"/>
              <w:rPr>
                <w:color w:val="000000" w:themeColor="text1"/>
                <w:sz w:val="20"/>
                <w:szCs w:val="20"/>
              </w:rPr>
            </w:pPr>
            <w:r w:rsidRPr="006B19A2">
              <w:rPr>
                <w:color w:val="000000" w:themeColor="text1"/>
                <w:sz w:val="20"/>
                <w:szCs w:val="20"/>
              </w:rPr>
              <w:t>(</w:t>
            </w:r>
            <w:r>
              <w:rPr>
                <w:color w:val="000000" w:themeColor="text1"/>
                <w:sz w:val="20"/>
                <w:szCs w:val="20"/>
              </w:rPr>
              <w:t>0.488</w:t>
            </w:r>
            <w:r w:rsidRPr="006B19A2">
              <w:rPr>
                <w:color w:val="000000" w:themeColor="text1"/>
                <w:sz w:val="20"/>
                <w:szCs w:val="20"/>
              </w:rPr>
              <w:t xml:space="preserve">) </w:t>
            </w:r>
          </w:p>
          <w:p w14:paraId="6A5E1177" w14:textId="77777777" w:rsidR="005E77FA" w:rsidRPr="006B19A2" w:rsidRDefault="005E77FA" w:rsidP="00C75074">
            <w:pPr>
              <w:jc w:val="left"/>
              <w:rPr>
                <w:color w:val="000000" w:themeColor="text1"/>
                <w:sz w:val="20"/>
                <w:szCs w:val="20"/>
              </w:rPr>
            </w:pPr>
          </w:p>
        </w:tc>
        <w:tc>
          <w:tcPr>
            <w:tcW w:w="1285" w:type="dxa"/>
            <w:tcBorders>
              <w:top w:val="single" w:sz="4" w:space="0" w:color="auto"/>
            </w:tcBorders>
            <w:vAlign w:val="center"/>
          </w:tcPr>
          <w:p w14:paraId="35D0FDA3" w14:textId="77777777" w:rsidR="005E77FA" w:rsidRPr="006B19A2" w:rsidRDefault="005E77FA" w:rsidP="00C75074">
            <w:pPr>
              <w:jc w:val="left"/>
              <w:rPr>
                <w:color w:val="000000" w:themeColor="text1"/>
                <w:sz w:val="20"/>
                <w:szCs w:val="20"/>
              </w:rPr>
            </w:pPr>
            <w:r w:rsidRPr="00665D81">
              <w:rPr>
                <w:color w:val="000000" w:themeColor="text1"/>
                <w:sz w:val="20"/>
                <w:szCs w:val="20"/>
              </w:rPr>
              <w:t>-</w:t>
            </w:r>
            <w:r>
              <w:rPr>
                <w:color w:val="000000" w:themeColor="text1"/>
                <w:sz w:val="20"/>
                <w:szCs w:val="20"/>
              </w:rPr>
              <w:t>0</w:t>
            </w:r>
            <w:r w:rsidRPr="00665D81">
              <w:rPr>
                <w:color w:val="000000" w:themeColor="text1"/>
                <w:sz w:val="20"/>
                <w:szCs w:val="20"/>
              </w:rPr>
              <w:t>.58</w:t>
            </w:r>
            <w:r>
              <w:rPr>
                <w:color w:val="000000" w:themeColor="text1"/>
                <w:sz w:val="20"/>
                <w:szCs w:val="20"/>
              </w:rPr>
              <w:t>8</w:t>
            </w:r>
          </w:p>
          <w:p w14:paraId="2D9F3646" w14:textId="77777777" w:rsidR="005E77FA" w:rsidRDefault="005E77FA"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548</w:t>
            </w:r>
            <w:r w:rsidRPr="006B19A2">
              <w:rPr>
                <w:color w:val="000000" w:themeColor="text1"/>
                <w:sz w:val="20"/>
                <w:szCs w:val="20"/>
              </w:rPr>
              <w:t xml:space="preserve">) </w:t>
            </w:r>
          </w:p>
          <w:p w14:paraId="4FF1F006" w14:textId="77777777" w:rsidR="005E77FA" w:rsidRPr="006B19A2" w:rsidRDefault="005E77FA" w:rsidP="00C75074">
            <w:pPr>
              <w:jc w:val="left"/>
              <w:rPr>
                <w:color w:val="000000" w:themeColor="text1"/>
                <w:sz w:val="20"/>
                <w:szCs w:val="20"/>
              </w:rPr>
            </w:pPr>
          </w:p>
        </w:tc>
        <w:tc>
          <w:tcPr>
            <w:tcW w:w="1246" w:type="dxa"/>
            <w:tcBorders>
              <w:top w:val="single" w:sz="4" w:space="0" w:color="auto"/>
            </w:tcBorders>
            <w:vAlign w:val="center"/>
          </w:tcPr>
          <w:p w14:paraId="0F91F2CB" w14:textId="77777777" w:rsidR="005E77FA" w:rsidRPr="006B19A2" w:rsidRDefault="005E77FA"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482</w:t>
            </w:r>
          </w:p>
          <w:p w14:paraId="6D1C1CB3" w14:textId="77777777" w:rsidR="005E77FA" w:rsidRDefault="005E77FA"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291</w:t>
            </w:r>
            <w:r w:rsidRPr="006B19A2">
              <w:rPr>
                <w:color w:val="000000" w:themeColor="text1"/>
                <w:sz w:val="20"/>
                <w:szCs w:val="20"/>
              </w:rPr>
              <w:t xml:space="preserve">) </w:t>
            </w:r>
          </w:p>
          <w:p w14:paraId="6A85FFC0" w14:textId="77777777" w:rsidR="005E77FA" w:rsidRPr="006B19A2" w:rsidRDefault="005E77FA" w:rsidP="00C75074">
            <w:pPr>
              <w:jc w:val="left"/>
              <w:rPr>
                <w:color w:val="000000" w:themeColor="text1"/>
                <w:sz w:val="20"/>
                <w:szCs w:val="20"/>
              </w:rPr>
            </w:pPr>
          </w:p>
        </w:tc>
      </w:tr>
      <w:tr w:rsidR="005E77FA" w:rsidRPr="006B19A2" w14:paraId="4B382B52" w14:textId="77777777" w:rsidTr="00C75074">
        <w:trPr>
          <w:jc w:val="center"/>
        </w:trPr>
        <w:tc>
          <w:tcPr>
            <w:tcW w:w="2127" w:type="dxa"/>
          </w:tcPr>
          <w:p w14:paraId="7E6A666E" w14:textId="77777777" w:rsidR="005E77FA" w:rsidRPr="006B19A2" w:rsidRDefault="005E77FA" w:rsidP="00C75074">
            <w:pPr>
              <w:jc w:val="left"/>
              <w:rPr>
                <w:b/>
                <w:bCs/>
                <w:color w:val="000000" w:themeColor="text1"/>
                <w:sz w:val="20"/>
                <w:szCs w:val="20"/>
                <w:lang w:val="en-US"/>
              </w:rPr>
            </w:pPr>
            <w:r w:rsidRPr="006B19A2">
              <w:rPr>
                <w:b/>
                <w:bCs/>
                <w:color w:val="000000" w:themeColor="text1"/>
                <w:sz w:val="20"/>
                <w:szCs w:val="20"/>
                <w:lang w:val="en-US"/>
              </w:rPr>
              <w:t>JQI physical environment</w:t>
            </w:r>
          </w:p>
        </w:tc>
        <w:tc>
          <w:tcPr>
            <w:tcW w:w="1930" w:type="dxa"/>
            <w:vAlign w:val="center"/>
          </w:tcPr>
          <w:p w14:paraId="52E8812C"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3CB04E86" w14:textId="77777777" w:rsidR="005E77FA" w:rsidRPr="00045D42" w:rsidRDefault="005E77FA" w:rsidP="00C75074">
            <w:pPr>
              <w:jc w:val="left"/>
              <w:rPr>
                <w:b/>
                <w:bCs/>
                <w:color w:val="000000" w:themeColor="text1"/>
                <w:sz w:val="20"/>
                <w:szCs w:val="20"/>
                <w:lang w:val="en-US"/>
              </w:rPr>
            </w:pPr>
          </w:p>
          <w:p w14:paraId="52C146D7"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5BC78FFA" w14:textId="77777777" w:rsidR="005E77FA" w:rsidRDefault="005E77FA" w:rsidP="00C75074">
            <w:pPr>
              <w:jc w:val="left"/>
              <w:rPr>
                <w:i/>
                <w:iCs/>
                <w:color w:val="000000" w:themeColor="text1"/>
                <w:sz w:val="20"/>
                <w:szCs w:val="20"/>
                <w:lang w:val="en-US"/>
              </w:rPr>
            </w:pPr>
          </w:p>
          <w:p w14:paraId="11EB5CEA" w14:textId="77777777" w:rsidR="005E77FA" w:rsidRDefault="005E77FA" w:rsidP="00C75074">
            <w:pPr>
              <w:jc w:val="left"/>
              <w:rPr>
                <w:i/>
                <w:iCs/>
                <w:color w:val="000000" w:themeColor="text1"/>
                <w:sz w:val="20"/>
                <w:szCs w:val="20"/>
                <w:lang w:val="en-US"/>
              </w:rPr>
            </w:pPr>
          </w:p>
          <w:p w14:paraId="0D58307D"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0B48D6B9" w14:textId="77777777" w:rsidR="005E77FA" w:rsidRPr="00045D42" w:rsidRDefault="005E77FA" w:rsidP="00C75074">
            <w:pPr>
              <w:jc w:val="left"/>
              <w:rPr>
                <w:i/>
                <w:iCs/>
                <w:color w:val="000000" w:themeColor="text1"/>
                <w:sz w:val="20"/>
                <w:szCs w:val="20"/>
                <w:lang w:val="en-US"/>
              </w:rPr>
            </w:pPr>
          </w:p>
        </w:tc>
        <w:tc>
          <w:tcPr>
            <w:tcW w:w="1323" w:type="dxa"/>
            <w:vAlign w:val="center"/>
          </w:tcPr>
          <w:p w14:paraId="04622A3D" w14:textId="77777777" w:rsidR="005E77FA" w:rsidRPr="00665D81" w:rsidRDefault="005E77FA" w:rsidP="00C75074">
            <w:pPr>
              <w:jc w:val="left"/>
              <w:rPr>
                <w:color w:val="000000" w:themeColor="text1"/>
                <w:sz w:val="20"/>
                <w:szCs w:val="20"/>
              </w:rPr>
            </w:pPr>
            <w:r w:rsidRPr="006B19A2">
              <w:rPr>
                <w:color w:val="000000" w:themeColor="text1"/>
                <w:sz w:val="20"/>
                <w:szCs w:val="20"/>
                <w:lang w:val="en-US"/>
              </w:rPr>
              <w:t>0.</w:t>
            </w:r>
            <w:r>
              <w:rPr>
                <w:color w:val="000000" w:themeColor="text1"/>
                <w:sz w:val="20"/>
                <w:szCs w:val="20"/>
                <w:lang w:val="en-US"/>
              </w:rPr>
              <w:t>488</w:t>
            </w:r>
          </w:p>
          <w:p w14:paraId="44FB0E06"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429</w:t>
            </w:r>
            <w:r w:rsidRPr="006B19A2">
              <w:rPr>
                <w:color w:val="000000" w:themeColor="text1"/>
                <w:sz w:val="20"/>
                <w:szCs w:val="20"/>
                <w:lang w:val="en-US"/>
              </w:rPr>
              <w:t>)</w:t>
            </w:r>
          </w:p>
          <w:p w14:paraId="6E55C7EE"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111</w:t>
            </w:r>
          </w:p>
          <w:p w14:paraId="6BE3E7CD"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725</w:t>
            </w:r>
            <w:r w:rsidRPr="006B19A2">
              <w:rPr>
                <w:color w:val="000000" w:themeColor="text1"/>
                <w:sz w:val="20"/>
                <w:szCs w:val="20"/>
                <w:lang w:val="en-US"/>
              </w:rPr>
              <w:t xml:space="preserve">) </w:t>
            </w:r>
          </w:p>
          <w:p w14:paraId="2140845B" w14:textId="77777777" w:rsidR="005E77FA" w:rsidRDefault="005E77FA" w:rsidP="00C75074">
            <w:pPr>
              <w:jc w:val="left"/>
              <w:rPr>
                <w:i/>
                <w:iCs/>
                <w:color w:val="000000" w:themeColor="text1"/>
                <w:sz w:val="20"/>
                <w:szCs w:val="20"/>
                <w:lang w:val="en-US"/>
              </w:rPr>
            </w:pPr>
          </w:p>
          <w:p w14:paraId="43226BA7"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0.</w:t>
            </w:r>
            <w:r>
              <w:rPr>
                <w:i/>
                <w:iCs/>
                <w:color w:val="000000" w:themeColor="text1"/>
                <w:sz w:val="20"/>
                <w:szCs w:val="20"/>
                <w:lang w:val="en-US"/>
              </w:rPr>
              <w:t>533</w:t>
            </w:r>
          </w:p>
          <w:p w14:paraId="1A88C248" w14:textId="77777777" w:rsidR="005E77FA" w:rsidRPr="00045D42" w:rsidRDefault="005E77FA" w:rsidP="00C75074">
            <w:pPr>
              <w:jc w:val="left"/>
              <w:rPr>
                <w:i/>
                <w:iCs/>
                <w:color w:val="000000" w:themeColor="text1"/>
                <w:sz w:val="20"/>
                <w:szCs w:val="20"/>
                <w:lang w:val="en-US"/>
              </w:rPr>
            </w:pPr>
          </w:p>
        </w:tc>
        <w:tc>
          <w:tcPr>
            <w:tcW w:w="1285" w:type="dxa"/>
            <w:vAlign w:val="center"/>
          </w:tcPr>
          <w:p w14:paraId="0B920B1E"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1.333*</w:t>
            </w:r>
          </w:p>
          <w:p w14:paraId="7CC131E5"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644</w:t>
            </w:r>
            <w:r w:rsidRPr="006B19A2">
              <w:rPr>
                <w:color w:val="000000" w:themeColor="text1"/>
                <w:sz w:val="20"/>
                <w:szCs w:val="20"/>
                <w:lang w:val="en-US"/>
              </w:rPr>
              <w:t xml:space="preserve">) </w:t>
            </w:r>
          </w:p>
          <w:p w14:paraId="1AA420A5"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-0.473</w:t>
            </w:r>
          </w:p>
          <w:p w14:paraId="2585168F"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.660</w:t>
            </w:r>
            <w:r w:rsidRPr="006B19A2">
              <w:rPr>
                <w:color w:val="000000" w:themeColor="text1"/>
                <w:sz w:val="20"/>
                <w:szCs w:val="20"/>
                <w:lang w:val="en-US"/>
              </w:rPr>
              <w:t>)</w:t>
            </w:r>
          </w:p>
          <w:p w14:paraId="7DBF43C3" w14:textId="77777777" w:rsidR="005E77FA" w:rsidRDefault="005E77FA" w:rsidP="00C75074">
            <w:pPr>
              <w:jc w:val="left"/>
              <w:rPr>
                <w:color w:val="000000" w:themeColor="text1"/>
                <w:sz w:val="20"/>
                <w:szCs w:val="20"/>
                <w:lang w:val="en-US"/>
              </w:rPr>
            </w:pPr>
          </w:p>
          <w:p w14:paraId="2D978B8C" w14:textId="77777777" w:rsidR="005E77FA" w:rsidRDefault="005E77FA" w:rsidP="00C75074">
            <w:pPr>
              <w:jc w:val="left"/>
              <w:rPr>
                <w:i/>
                <w:iCs/>
                <w:color w:val="000000" w:themeColor="text1"/>
                <w:sz w:val="20"/>
                <w:szCs w:val="20"/>
                <w:lang w:val="en-US"/>
              </w:rPr>
            </w:pPr>
            <w:r w:rsidRPr="006B19A2">
              <w:rPr>
                <w:color w:val="000000" w:themeColor="text1"/>
                <w:sz w:val="20"/>
                <w:szCs w:val="20"/>
                <w:lang w:val="en-US"/>
              </w:rPr>
              <w:t xml:space="preserve"> </w:t>
            </w:r>
            <w:r w:rsidRPr="00045D42">
              <w:rPr>
                <w:i/>
                <w:iCs/>
                <w:color w:val="000000" w:themeColor="text1"/>
                <w:sz w:val="20"/>
                <w:szCs w:val="20"/>
                <w:lang w:val="en-US"/>
              </w:rPr>
              <w:t>0.0</w:t>
            </w:r>
            <w:r>
              <w:rPr>
                <w:i/>
                <w:iCs/>
                <w:color w:val="000000" w:themeColor="text1"/>
                <w:sz w:val="20"/>
                <w:szCs w:val="20"/>
                <w:lang w:val="en-US"/>
              </w:rPr>
              <w:t>31</w:t>
            </w:r>
          </w:p>
          <w:p w14:paraId="29D14F81" w14:textId="77777777" w:rsidR="005E77FA" w:rsidRPr="006B19A2" w:rsidRDefault="005E77FA" w:rsidP="00C75074">
            <w:pPr>
              <w:jc w:val="left"/>
              <w:rPr>
                <w:color w:val="000000" w:themeColor="text1"/>
                <w:sz w:val="20"/>
                <w:szCs w:val="20"/>
                <w:lang w:val="en-US"/>
              </w:rPr>
            </w:pPr>
          </w:p>
        </w:tc>
        <w:tc>
          <w:tcPr>
            <w:tcW w:w="1246" w:type="dxa"/>
            <w:vAlign w:val="center"/>
          </w:tcPr>
          <w:p w14:paraId="5DE3D2F1"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1.567**</w:t>
            </w:r>
          </w:p>
          <w:p w14:paraId="0820418B"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543</w:t>
            </w:r>
            <w:r w:rsidRPr="006B19A2">
              <w:rPr>
                <w:color w:val="000000" w:themeColor="text1"/>
                <w:sz w:val="20"/>
                <w:szCs w:val="20"/>
                <w:lang w:val="en-US"/>
              </w:rPr>
              <w:t>)</w:t>
            </w:r>
          </w:p>
          <w:p w14:paraId="587F2ABD"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0.752</w:t>
            </w:r>
          </w:p>
          <w:p w14:paraId="21978C2C"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692</w:t>
            </w:r>
            <w:r w:rsidRPr="006B19A2">
              <w:rPr>
                <w:color w:val="000000" w:themeColor="text1"/>
                <w:sz w:val="20"/>
                <w:szCs w:val="20"/>
                <w:lang w:val="en-US"/>
              </w:rPr>
              <w:t xml:space="preserve">) </w:t>
            </w:r>
          </w:p>
          <w:p w14:paraId="4DE942F5" w14:textId="77777777" w:rsidR="005E77FA" w:rsidRDefault="005E77FA" w:rsidP="00C75074">
            <w:pPr>
              <w:jc w:val="left"/>
              <w:rPr>
                <w:color w:val="000000" w:themeColor="text1"/>
                <w:sz w:val="20"/>
                <w:szCs w:val="20"/>
                <w:lang w:val="en-US"/>
              </w:rPr>
            </w:pPr>
          </w:p>
          <w:p w14:paraId="08BA9C15"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0.</w:t>
            </w:r>
            <w:r>
              <w:rPr>
                <w:i/>
                <w:iCs/>
                <w:color w:val="000000" w:themeColor="text1"/>
                <w:sz w:val="20"/>
                <w:szCs w:val="20"/>
                <w:lang w:val="en-US"/>
              </w:rPr>
              <w:t>040</w:t>
            </w:r>
          </w:p>
          <w:p w14:paraId="7A027464" w14:textId="77777777" w:rsidR="005E77FA" w:rsidRPr="00045D42" w:rsidRDefault="005E77FA" w:rsidP="00C75074">
            <w:pPr>
              <w:jc w:val="left"/>
              <w:rPr>
                <w:i/>
                <w:iCs/>
                <w:color w:val="000000" w:themeColor="text1"/>
                <w:sz w:val="20"/>
                <w:szCs w:val="20"/>
                <w:lang w:val="en-US"/>
              </w:rPr>
            </w:pPr>
          </w:p>
        </w:tc>
      </w:tr>
      <w:tr w:rsidR="005E77FA" w:rsidRPr="006B19A2" w14:paraId="1BEBF784" w14:textId="77777777" w:rsidTr="00C75074">
        <w:trPr>
          <w:jc w:val="center"/>
        </w:trPr>
        <w:tc>
          <w:tcPr>
            <w:tcW w:w="2127" w:type="dxa"/>
          </w:tcPr>
          <w:p w14:paraId="44E2C088" w14:textId="77777777" w:rsidR="005E77FA" w:rsidRPr="006B19A2" w:rsidRDefault="005E77FA" w:rsidP="00C75074">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4A00EFC8"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20FBA559" w14:textId="77777777" w:rsidR="005E77FA" w:rsidRPr="00045D42" w:rsidRDefault="005E77FA" w:rsidP="00C75074">
            <w:pPr>
              <w:jc w:val="left"/>
              <w:rPr>
                <w:b/>
                <w:bCs/>
                <w:color w:val="000000" w:themeColor="text1"/>
                <w:sz w:val="20"/>
                <w:szCs w:val="20"/>
                <w:lang w:val="en-US"/>
              </w:rPr>
            </w:pPr>
          </w:p>
          <w:p w14:paraId="71030B11"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1CCC6CCF" w14:textId="77777777" w:rsidR="005E77FA" w:rsidRDefault="005E77FA" w:rsidP="00C75074">
            <w:pPr>
              <w:jc w:val="left"/>
              <w:rPr>
                <w:b/>
                <w:bCs/>
                <w:color w:val="000000" w:themeColor="text1"/>
                <w:sz w:val="20"/>
                <w:szCs w:val="20"/>
                <w:lang w:val="en-US"/>
              </w:rPr>
            </w:pPr>
          </w:p>
          <w:p w14:paraId="69770EBF" w14:textId="77777777" w:rsidR="005E77FA" w:rsidRDefault="005E77FA" w:rsidP="00C75074">
            <w:pPr>
              <w:jc w:val="left"/>
              <w:rPr>
                <w:i/>
                <w:iCs/>
                <w:color w:val="000000" w:themeColor="text1"/>
                <w:sz w:val="20"/>
                <w:szCs w:val="20"/>
                <w:lang w:val="en-US"/>
              </w:rPr>
            </w:pPr>
          </w:p>
          <w:p w14:paraId="177DB584"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4CA953A8" w14:textId="77777777" w:rsidR="005E77FA" w:rsidRPr="006B19A2" w:rsidRDefault="005E77FA" w:rsidP="00C75074">
            <w:pPr>
              <w:jc w:val="left"/>
              <w:rPr>
                <w:b/>
                <w:bCs/>
                <w:color w:val="000000" w:themeColor="text1"/>
                <w:sz w:val="20"/>
                <w:szCs w:val="20"/>
                <w:lang w:val="en-US"/>
              </w:rPr>
            </w:pPr>
          </w:p>
        </w:tc>
        <w:tc>
          <w:tcPr>
            <w:tcW w:w="1323" w:type="dxa"/>
            <w:vAlign w:val="center"/>
          </w:tcPr>
          <w:p w14:paraId="16FB318B"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.184</w:t>
            </w:r>
          </w:p>
          <w:p w14:paraId="3DA86F59"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642</w:t>
            </w:r>
            <w:r w:rsidRPr="006B19A2">
              <w:rPr>
                <w:color w:val="000000" w:themeColor="text1"/>
                <w:sz w:val="20"/>
                <w:szCs w:val="20"/>
                <w:lang w:val="en-US"/>
              </w:rPr>
              <w:t xml:space="preserve">) </w:t>
            </w:r>
          </w:p>
          <w:p w14:paraId="01C4789C"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-0.169</w:t>
            </w:r>
          </w:p>
          <w:p w14:paraId="6953B2E4"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551</w:t>
            </w:r>
            <w:r w:rsidRPr="006B19A2">
              <w:rPr>
                <w:color w:val="000000" w:themeColor="text1"/>
                <w:sz w:val="20"/>
                <w:szCs w:val="20"/>
                <w:lang w:val="en-US"/>
              </w:rPr>
              <w:t xml:space="preserve">) </w:t>
            </w:r>
          </w:p>
          <w:p w14:paraId="4B02B3D7" w14:textId="77777777" w:rsidR="005E77FA" w:rsidRDefault="005E77FA" w:rsidP="00C75074">
            <w:pPr>
              <w:jc w:val="left"/>
              <w:rPr>
                <w:color w:val="000000" w:themeColor="text1"/>
                <w:sz w:val="20"/>
                <w:szCs w:val="20"/>
                <w:lang w:val="en-US"/>
              </w:rPr>
            </w:pPr>
          </w:p>
          <w:p w14:paraId="41BA15DF" w14:textId="77777777" w:rsidR="005E77FA"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433</w:t>
            </w:r>
          </w:p>
          <w:p w14:paraId="1AE5F2E4" w14:textId="77777777" w:rsidR="005E77FA" w:rsidRPr="00E17414" w:rsidRDefault="005E77FA" w:rsidP="00C75074">
            <w:pPr>
              <w:jc w:val="left"/>
              <w:rPr>
                <w:i/>
                <w:iCs/>
                <w:color w:val="000000" w:themeColor="text1"/>
                <w:sz w:val="20"/>
                <w:szCs w:val="20"/>
                <w:lang w:val="en-US"/>
              </w:rPr>
            </w:pPr>
          </w:p>
        </w:tc>
        <w:tc>
          <w:tcPr>
            <w:tcW w:w="1285" w:type="dxa"/>
            <w:vAlign w:val="center"/>
          </w:tcPr>
          <w:p w14:paraId="02A3D75E"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143</w:t>
            </w:r>
          </w:p>
          <w:p w14:paraId="6289F003"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525</w:t>
            </w:r>
            <w:r w:rsidRPr="006B19A2">
              <w:rPr>
                <w:color w:val="000000" w:themeColor="text1"/>
                <w:sz w:val="20"/>
                <w:szCs w:val="20"/>
                <w:lang w:val="en-US"/>
              </w:rPr>
              <w:t>)</w:t>
            </w:r>
          </w:p>
          <w:p w14:paraId="60C98C24"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0.348</w:t>
            </w:r>
          </w:p>
          <w:p w14:paraId="2F1224E2"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706</w:t>
            </w:r>
            <w:r w:rsidRPr="006B19A2">
              <w:rPr>
                <w:color w:val="000000" w:themeColor="text1"/>
                <w:sz w:val="20"/>
                <w:szCs w:val="20"/>
                <w:lang w:val="en-US"/>
              </w:rPr>
              <w:t xml:space="preserve">) </w:t>
            </w:r>
          </w:p>
          <w:p w14:paraId="661DC9D7" w14:textId="77777777" w:rsidR="005E77FA" w:rsidRDefault="005E77FA" w:rsidP="00C75074">
            <w:pPr>
              <w:jc w:val="left"/>
              <w:rPr>
                <w:color w:val="000000" w:themeColor="text1"/>
                <w:sz w:val="20"/>
                <w:szCs w:val="20"/>
                <w:lang w:val="en-US"/>
              </w:rPr>
            </w:pPr>
          </w:p>
          <w:p w14:paraId="1FD531D9" w14:textId="77777777" w:rsidR="005E77FA"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779</w:t>
            </w:r>
          </w:p>
          <w:p w14:paraId="50E60528" w14:textId="77777777" w:rsidR="005E77FA" w:rsidRPr="00E17414" w:rsidRDefault="005E77FA" w:rsidP="00C75074">
            <w:pPr>
              <w:jc w:val="left"/>
              <w:rPr>
                <w:i/>
                <w:iCs/>
                <w:color w:val="000000" w:themeColor="text1"/>
                <w:sz w:val="20"/>
                <w:szCs w:val="20"/>
                <w:lang w:val="en-US"/>
              </w:rPr>
            </w:pPr>
          </w:p>
        </w:tc>
        <w:tc>
          <w:tcPr>
            <w:tcW w:w="1246" w:type="dxa"/>
            <w:vAlign w:val="center"/>
          </w:tcPr>
          <w:p w14:paraId="2360B9A2"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1.464***</w:t>
            </w:r>
          </w:p>
          <w:p w14:paraId="50BE371F"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293</w:t>
            </w:r>
            <w:r w:rsidRPr="006B19A2">
              <w:rPr>
                <w:color w:val="000000" w:themeColor="text1"/>
                <w:sz w:val="20"/>
                <w:szCs w:val="20"/>
                <w:lang w:val="en-US"/>
              </w:rPr>
              <w:t>)</w:t>
            </w:r>
          </w:p>
          <w:p w14:paraId="2C556DBD"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1.080*</w:t>
            </w:r>
          </w:p>
          <w:p w14:paraId="645FBE74"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586</w:t>
            </w:r>
            <w:r w:rsidRPr="006B19A2">
              <w:rPr>
                <w:color w:val="000000" w:themeColor="text1"/>
                <w:sz w:val="20"/>
                <w:szCs w:val="20"/>
                <w:lang w:val="en-US"/>
              </w:rPr>
              <w:t xml:space="preserve">) </w:t>
            </w:r>
          </w:p>
          <w:p w14:paraId="481A5D54" w14:textId="77777777" w:rsidR="005E77FA" w:rsidRDefault="005E77FA" w:rsidP="00C75074">
            <w:pPr>
              <w:jc w:val="left"/>
              <w:rPr>
                <w:color w:val="000000" w:themeColor="text1"/>
                <w:sz w:val="20"/>
                <w:szCs w:val="20"/>
                <w:lang w:val="en-US"/>
              </w:rPr>
            </w:pPr>
          </w:p>
          <w:p w14:paraId="367B3CA7" w14:textId="77777777" w:rsidR="005E77FA"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522</w:t>
            </w:r>
          </w:p>
          <w:p w14:paraId="30D2A40B" w14:textId="77777777" w:rsidR="005E77FA" w:rsidRPr="00E17414" w:rsidRDefault="005E77FA" w:rsidP="00C75074">
            <w:pPr>
              <w:jc w:val="left"/>
              <w:rPr>
                <w:i/>
                <w:iCs/>
                <w:color w:val="000000" w:themeColor="text1"/>
                <w:sz w:val="20"/>
                <w:szCs w:val="20"/>
                <w:lang w:val="en-US"/>
              </w:rPr>
            </w:pPr>
          </w:p>
        </w:tc>
      </w:tr>
      <w:tr w:rsidR="005E77FA" w:rsidRPr="006B19A2" w14:paraId="7E6A777D" w14:textId="77777777" w:rsidTr="00C75074">
        <w:trPr>
          <w:jc w:val="center"/>
        </w:trPr>
        <w:tc>
          <w:tcPr>
            <w:tcW w:w="2127" w:type="dxa"/>
          </w:tcPr>
          <w:p w14:paraId="46833B4D" w14:textId="77777777" w:rsidR="005E77FA" w:rsidRPr="006B19A2" w:rsidRDefault="005E77FA" w:rsidP="00C75074">
            <w:pPr>
              <w:jc w:val="left"/>
              <w:rPr>
                <w:b/>
                <w:bCs/>
                <w:color w:val="000000" w:themeColor="text1"/>
                <w:sz w:val="20"/>
                <w:szCs w:val="20"/>
                <w:lang w:val="en-US"/>
              </w:rPr>
            </w:pPr>
            <w:r w:rsidRPr="006B19A2">
              <w:rPr>
                <w:b/>
                <w:bCs/>
                <w:color w:val="000000" w:themeColor="text1"/>
                <w:sz w:val="20"/>
                <w:szCs w:val="20"/>
                <w:lang w:val="en-US"/>
              </w:rPr>
              <w:t>JQI skills and discretion</w:t>
            </w:r>
          </w:p>
        </w:tc>
        <w:tc>
          <w:tcPr>
            <w:tcW w:w="1930" w:type="dxa"/>
            <w:vAlign w:val="center"/>
          </w:tcPr>
          <w:p w14:paraId="3386C33A"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53FC6222" w14:textId="77777777" w:rsidR="005E77FA" w:rsidRPr="00045D42" w:rsidRDefault="005E77FA" w:rsidP="00C75074">
            <w:pPr>
              <w:jc w:val="left"/>
              <w:rPr>
                <w:b/>
                <w:bCs/>
                <w:color w:val="000000" w:themeColor="text1"/>
                <w:sz w:val="20"/>
                <w:szCs w:val="20"/>
                <w:lang w:val="en-US"/>
              </w:rPr>
            </w:pPr>
          </w:p>
          <w:p w14:paraId="144D98EE"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7FF0AF7C" w14:textId="77777777" w:rsidR="005E77FA" w:rsidRDefault="005E77FA" w:rsidP="00C75074">
            <w:pPr>
              <w:jc w:val="left"/>
              <w:rPr>
                <w:b/>
                <w:bCs/>
                <w:color w:val="000000" w:themeColor="text1"/>
                <w:sz w:val="20"/>
                <w:szCs w:val="20"/>
                <w:lang w:val="en-US"/>
              </w:rPr>
            </w:pPr>
          </w:p>
          <w:p w14:paraId="4F891DC2" w14:textId="77777777" w:rsidR="005E77FA" w:rsidRDefault="005E77FA" w:rsidP="00C75074">
            <w:pPr>
              <w:jc w:val="left"/>
              <w:rPr>
                <w:b/>
                <w:bCs/>
                <w:color w:val="000000" w:themeColor="text1"/>
                <w:sz w:val="20"/>
                <w:szCs w:val="20"/>
                <w:lang w:val="en-US"/>
              </w:rPr>
            </w:pPr>
          </w:p>
          <w:p w14:paraId="5A47831A"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047D5E4E" w14:textId="77777777" w:rsidR="005E77FA" w:rsidRPr="006B19A2" w:rsidRDefault="005E77FA" w:rsidP="00C75074">
            <w:pPr>
              <w:jc w:val="left"/>
              <w:rPr>
                <w:b/>
                <w:bCs/>
                <w:color w:val="000000" w:themeColor="text1"/>
                <w:sz w:val="20"/>
                <w:szCs w:val="20"/>
                <w:lang w:val="en-US"/>
              </w:rPr>
            </w:pPr>
          </w:p>
        </w:tc>
        <w:tc>
          <w:tcPr>
            <w:tcW w:w="1323" w:type="dxa"/>
            <w:vAlign w:val="center"/>
          </w:tcPr>
          <w:p w14:paraId="5897925A"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-0.356</w:t>
            </w:r>
          </w:p>
          <w:p w14:paraId="49D6737E"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724</w:t>
            </w:r>
            <w:r w:rsidRPr="006B19A2">
              <w:rPr>
                <w:color w:val="000000" w:themeColor="text1"/>
                <w:sz w:val="20"/>
                <w:szCs w:val="20"/>
                <w:lang w:val="en-US"/>
              </w:rPr>
              <w:t xml:space="preserve">) </w:t>
            </w:r>
          </w:p>
          <w:p w14:paraId="431978B9"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0.283</w:t>
            </w:r>
          </w:p>
          <w:p w14:paraId="433923C7"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961</w:t>
            </w:r>
            <w:r w:rsidRPr="006B19A2">
              <w:rPr>
                <w:color w:val="000000" w:themeColor="text1"/>
                <w:sz w:val="20"/>
                <w:szCs w:val="20"/>
                <w:lang w:val="en-US"/>
              </w:rPr>
              <w:t xml:space="preserve">) </w:t>
            </w:r>
          </w:p>
          <w:p w14:paraId="021E6994" w14:textId="77777777" w:rsidR="005E77FA" w:rsidRDefault="005E77FA" w:rsidP="00C75074">
            <w:pPr>
              <w:jc w:val="left"/>
              <w:rPr>
                <w:color w:val="000000" w:themeColor="text1"/>
                <w:sz w:val="20"/>
                <w:szCs w:val="20"/>
                <w:lang w:val="en-US"/>
              </w:rPr>
            </w:pPr>
          </w:p>
          <w:p w14:paraId="63C515E6" w14:textId="77777777" w:rsidR="005E77FA" w:rsidRPr="00E17414"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214</w:t>
            </w:r>
          </w:p>
          <w:p w14:paraId="1AE60F2C" w14:textId="77777777" w:rsidR="005E77FA" w:rsidRPr="006B19A2" w:rsidRDefault="005E77FA" w:rsidP="00C75074">
            <w:pPr>
              <w:jc w:val="left"/>
              <w:rPr>
                <w:color w:val="000000" w:themeColor="text1"/>
                <w:sz w:val="20"/>
                <w:szCs w:val="20"/>
                <w:lang w:val="en-US"/>
              </w:rPr>
            </w:pPr>
          </w:p>
        </w:tc>
        <w:tc>
          <w:tcPr>
            <w:tcW w:w="1285" w:type="dxa"/>
            <w:vAlign w:val="center"/>
          </w:tcPr>
          <w:p w14:paraId="06E0C3B5"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-0.423</w:t>
            </w:r>
          </w:p>
          <w:p w14:paraId="77C0BD7C"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724</w:t>
            </w:r>
            <w:r w:rsidRPr="006B19A2">
              <w:rPr>
                <w:color w:val="000000" w:themeColor="text1"/>
                <w:sz w:val="20"/>
                <w:szCs w:val="20"/>
                <w:lang w:val="en-US"/>
              </w:rPr>
              <w:t>)</w:t>
            </w:r>
          </w:p>
          <w:p w14:paraId="383229DF"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-0.824</w:t>
            </w:r>
          </w:p>
          <w:p w14:paraId="777D122C"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619</w:t>
            </w:r>
            <w:r w:rsidRPr="006B19A2">
              <w:rPr>
                <w:color w:val="000000" w:themeColor="text1"/>
                <w:sz w:val="20"/>
                <w:szCs w:val="20"/>
                <w:lang w:val="en-US"/>
              </w:rPr>
              <w:t xml:space="preserve">) </w:t>
            </w:r>
          </w:p>
          <w:p w14:paraId="142F0ABD" w14:textId="77777777" w:rsidR="005E77FA" w:rsidRDefault="005E77FA" w:rsidP="00C75074">
            <w:pPr>
              <w:jc w:val="left"/>
              <w:rPr>
                <w:color w:val="000000" w:themeColor="text1"/>
                <w:sz w:val="20"/>
                <w:szCs w:val="20"/>
                <w:lang w:val="en-US"/>
              </w:rPr>
            </w:pPr>
          </w:p>
          <w:p w14:paraId="6BBBA596" w14:textId="77777777" w:rsidR="005E77FA" w:rsidRPr="00E17414"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597</w:t>
            </w:r>
          </w:p>
          <w:p w14:paraId="18CC5CC9" w14:textId="77777777" w:rsidR="005E77FA" w:rsidRPr="006B19A2" w:rsidRDefault="005E77FA" w:rsidP="00C75074">
            <w:pPr>
              <w:jc w:val="left"/>
              <w:rPr>
                <w:color w:val="000000" w:themeColor="text1"/>
                <w:sz w:val="20"/>
                <w:szCs w:val="20"/>
                <w:lang w:val="en-US"/>
              </w:rPr>
            </w:pPr>
          </w:p>
        </w:tc>
        <w:tc>
          <w:tcPr>
            <w:tcW w:w="1246" w:type="dxa"/>
            <w:vAlign w:val="center"/>
          </w:tcPr>
          <w:p w14:paraId="73105712"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1.554</w:t>
            </w:r>
          </w:p>
          <w:p w14:paraId="54E93564"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927</w:t>
            </w:r>
            <w:r w:rsidRPr="006B19A2">
              <w:rPr>
                <w:color w:val="000000" w:themeColor="text1"/>
                <w:sz w:val="20"/>
                <w:szCs w:val="20"/>
                <w:lang w:val="en-US"/>
              </w:rPr>
              <w:t xml:space="preserve">) </w:t>
            </w:r>
          </w:p>
          <w:p w14:paraId="11B20DBB"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1.944**</w:t>
            </w:r>
          </w:p>
          <w:p w14:paraId="76C56E96"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692</w:t>
            </w:r>
            <w:r w:rsidRPr="006B19A2">
              <w:rPr>
                <w:color w:val="000000" w:themeColor="text1"/>
                <w:sz w:val="20"/>
                <w:szCs w:val="20"/>
                <w:lang w:val="en-US"/>
              </w:rPr>
              <w:t>)</w:t>
            </w:r>
          </w:p>
          <w:p w14:paraId="0F305E6A" w14:textId="77777777" w:rsidR="005E77FA" w:rsidRDefault="005E77FA" w:rsidP="00C75074">
            <w:pPr>
              <w:jc w:val="left"/>
              <w:rPr>
                <w:color w:val="000000" w:themeColor="text1"/>
                <w:sz w:val="20"/>
                <w:szCs w:val="20"/>
                <w:lang w:val="en-US"/>
              </w:rPr>
            </w:pPr>
          </w:p>
          <w:p w14:paraId="4DA2CDF7" w14:textId="77777777" w:rsidR="005E77FA" w:rsidRPr="00E17414"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645</w:t>
            </w:r>
          </w:p>
          <w:p w14:paraId="79C4652D"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 xml:space="preserve"> </w:t>
            </w:r>
          </w:p>
        </w:tc>
      </w:tr>
      <w:tr w:rsidR="005E77FA" w:rsidRPr="006B19A2" w14:paraId="03A3E58D" w14:textId="77777777" w:rsidTr="00C75074">
        <w:trPr>
          <w:jc w:val="center"/>
        </w:trPr>
        <w:tc>
          <w:tcPr>
            <w:tcW w:w="2127" w:type="dxa"/>
          </w:tcPr>
          <w:p w14:paraId="5576F843" w14:textId="77777777" w:rsidR="005E77FA" w:rsidRPr="006B19A2" w:rsidRDefault="005E77FA" w:rsidP="00C75074">
            <w:pPr>
              <w:jc w:val="left"/>
              <w:rPr>
                <w:b/>
                <w:bCs/>
                <w:color w:val="000000" w:themeColor="text1"/>
                <w:sz w:val="20"/>
                <w:szCs w:val="20"/>
                <w:lang w:val="en-US"/>
              </w:rPr>
            </w:pPr>
            <w:r w:rsidRPr="006B19A2">
              <w:rPr>
                <w:b/>
                <w:bCs/>
                <w:color w:val="000000" w:themeColor="text1"/>
                <w:sz w:val="20"/>
                <w:szCs w:val="20"/>
                <w:lang w:val="en-US"/>
              </w:rPr>
              <w:t>JQI working time quality</w:t>
            </w:r>
          </w:p>
        </w:tc>
        <w:tc>
          <w:tcPr>
            <w:tcW w:w="1930" w:type="dxa"/>
            <w:vAlign w:val="center"/>
          </w:tcPr>
          <w:p w14:paraId="501EF3F0"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4E81109C" w14:textId="77777777" w:rsidR="005E77FA" w:rsidRPr="00045D42" w:rsidRDefault="005E77FA" w:rsidP="00C75074">
            <w:pPr>
              <w:jc w:val="left"/>
              <w:rPr>
                <w:b/>
                <w:bCs/>
                <w:color w:val="000000" w:themeColor="text1"/>
                <w:sz w:val="20"/>
                <w:szCs w:val="20"/>
                <w:lang w:val="en-US"/>
              </w:rPr>
            </w:pPr>
          </w:p>
          <w:p w14:paraId="48670305"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32EBA232" w14:textId="77777777" w:rsidR="005E77FA" w:rsidRDefault="005E77FA" w:rsidP="00C75074">
            <w:pPr>
              <w:jc w:val="left"/>
              <w:rPr>
                <w:b/>
                <w:bCs/>
                <w:color w:val="000000" w:themeColor="text1"/>
                <w:sz w:val="20"/>
                <w:szCs w:val="20"/>
                <w:lang w:val="en-US"/>
              </w:rPr>
            </w:pPr>
          </w:p>
          <w:p w14:paraId="14BA27AA" w14:textId="77777777" w:rsidR="005E77FA" w:rsidRDefault="005E77FA" w:rsidP="00C75074">
            <w:pPr>
              <w:jc w:val="left"/>
              <w:rPr>
                <w:b/>
                <w:bCs/>
                <w:color w:val="000000" w:themeColor="text1"/>
                <w:sz w:val="20"/>
                <w:szCs w:val="20"/>
                <w:lang w:val="en-US"/>
              </w:rPr>
            </w:pPr>
          </w:p>
          <w:p w14:paraId="449073E2"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74BA77BF" w14:textId="77777777" w:rsidR="005E77FA" w:rsidRPr="006B19A2" w:rsidRDefault="005E77FA" w:rsidP="00C75074">
            <w:pPr>
              <w:jc w:val="left"/>
              <w:rPr>
                <w:b/>
                <w:bCs/>
                <w:color w:val="000000" w:themeColor="text1"/>
                <w:sz w:val="20"/>
                <w:szCs w:val="20"/>
                <w:lang w:val="en-US"/>
              </w:rPr>
            </w:pPr>
          </w:p>
        </w:tc>
        <w:tc>
          <w:tcPr>
            <w:tcW w:w="1323" w:type="dxa"/>
            <w:vAlign w:val="center"/>
          </w:tcPr>
          <w:p w14:paraId="3090C1A4"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677</w:t>
            </w:r>
          </w:p>
          <w:p w14:paraId="3C616F98"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510</w:t>
            </w:r>
            <w:r w:rsidRPr="006B19A2">
              <w:rPr>
                <w:color w:val="000000" w:themeColor="text1"/>
                <w:sz w:val="20"/>
                <w:szCs w:val="20"/>
                <w:lang w:val="en-US"/>
              </w:rPr>
              <w:t>)</w:t>
            </w:r>
          </w:p>
          <w:p w14:paraId="0102EAD9"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293</w:t>
            </w:r>
          </w:p>
          <w:p w14:paraId="67F82507"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.527)</w:t>
            </w:r>
            <w:r w:rsidRPr="006B19A2">
              <w:rPr>
                <w:color w:val="000000" w:themeColor="text1"/>
                <w:sz w:val="20"/>
                <w:szCs w:val="20"/>
                <w:lang w:val="en-US"/>
              </w:rPr>
              <w:t xml:space="preserve"> </w:t>
            </w:r>
          </w:p>
          <w:p w14:paraId="35B15F1A" w14:textId="77777777" w:rsidR="005E77FA" w:rsidRDefault="005E77FA" w:rsidP="00C75074">
            <w:pPr>
              <w:jc w:val="left"/>
              <w:rPr>
                <w:color w:val="000000" w:themeColor="text1"/>
                <w:sz w:val="20"/>
                <w:szCs w:val="20"/>
                <w:lang w:val="en-US"/>
              </w:rPr>
            </w:pPr>
          </w:p>
          <w:p w14:paraId="709A3A6A" w14:textId="77777777" w:rsidR="005E77FA" w:rsidRPr="00E17414"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513</w:t>
            </w:r>
          </w:p>
          <w:p w14:paraId="67BFE9C5" w14:textId="77777777" w:rsidR="005E77FA" w:rsidRPr="006B19A2" w:rsidRDefault="005E77FA" w:rsidP="00C75074">
            <w:pPr>
              <w:jc w:val="left"/>
              <w:rPr>
                <w:color w:val="000000" w:themeColor="text1"/>
                <w:sz w:val="20"/>
                <w:szCs w:val="20"/>
                <w:lang w:val="en-US"/>
              </w:rPr>
            </w:pPr>
          </w:p>
        </w:tc>
        <w:tc>
          <w:tcPr>
            <w:tcW w:w="1285" w:type="dxa"/>
            <w:vAlign w:val="center"/>
          </w:tcPr>
          <w:p w14:paraId="48780EBF"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1.451*</w:t>
            </w:r>
          </w:p>
          <w:p w14:paraId="40DA899B"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720</w:t>
            </w:r>
            <w:r w:rsidRPr="006B19A2">
              <w:rPr>
                <w:color w:val="000000" w:themeColor="text1"/>
                <w:sz w:val="20"/>
                <w:szCs w:val="20"/>
                <w:lang w:val="en-US"/>
              </w:rPr>
              <w:t>)</w:t>
            </w:r>
          </w:p>
          <w:p w14:paraId="1ADDDF72"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-0.435</w:t>
            </w:r>
          </w:p>
          <w:p w14:paraId="4CD1CD9D"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347</w:t>
            </w:r>
            <w:r w:rsidRPr="006B19A2">
              <w:rPr>
                <w:color w:val="000000" w:themeColor="text1"/>
                <w:sz w:val="20"/>
                <w:szCs w:val="20"/>
                <w:lang w:val="en-US"/>
              </w:rPr>
              <w:t>)</w:t>
            </w:r>
          </w:p>
          <w:p w14:paraId="27C9D887" w14:textId="77777777" w:rsidR="005E77FA" w:rsidRDefault="005E77FA" w:rsidP="00C75074">
            <w:pPr>
              <w:jc w:val="left"/>
              <w:rPr>
                <w:color w:val="000000" w:themeColor="text1"/>
                <w:sz w:val="20"/>
                <w:szCs w:val="20"/>
                <w:lang w:val="en-US"/>
              </w:rPr>
            </w:pPr>
          </w:p>
          <w:p w14:paraId="05847A61" w14:textId="77777777" w:rsidR="005E77FA" w:rsidRPr="00E17414"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027</w:t>
            </w:r>
            <w:r w:rsidRPr="00E17414">
              <w:rPr>
                <w:i/>
                <w:iCs/>
                <w:color w:val="000000" w:themeColor="text1"/>
                <w:sz w:val="20"/>
                <w:szCs w:val="20"/>
                <w:lang w:val="en-US"/>
              </w:rPr>
              <w:t xml:space="preserve"> </w:t>
            </w:r>
          </w:p>
          <w:p w14:paraId="46578BB8" w14:textId="77777777" w:rsidR="005E77FA" w:rsidRPr="006B19A2" w:rsidRDefault="005E77FA" w:rsidP="00C75074">
            <w:pPr>
              <w:jc w:val="left"/>
              <w:rPr>
                <w:color w:val="000000" w:themeColor="text1"/>
                <w:sz w:val="20"/>
                <w:szCs w:val="20"/>
                <w:lang w:val="en-US"/>
              </w:rPr>
            </w:pPr>
          </w:p>
        </w:tc>
        <w:tc>
          <w:tcPr>
            <w:tcW w:w="1246" w:type="dxa"/>
            <w:vAlign w:val="center"/>
          </w:tcPr>
          <w:p w14:paraId="2797D954"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823</w:t>
            </w:r>
          </w:p>
          <w:p w14:paraId="077929EF"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529</w:t>
            </w:r>
            <w:r w:rsidRPr="006B19A2">
              <w:rPr>
                <w:color w:val="000000" w:themeColor="text1"/>
                <w:sz w:val="20"/>
                <w:szCs w:val="20"/>
                <w:lang w:val="en-US"/>
              </w:rPr>
              <w:t>)</w:t>
            </w:r>
          </w:p>
          <w:p w14:paraId="4E4A7510"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0.839</w:t>
            </w:r>
          </w:p>
          <w:p w14:paraId="1979CC58"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792</w:t>
            </w:r>
            <w:r w:rsidRPr="006B19A2">
              <w:rPr>
                <w:color w:val="000000" w:themeColor="text1"/>
                <w:sz w:val="20"/>
                <w:szCs w:val="20"/>
                <w:lang w:val="en-US"/>
              </w:rPr>
              <w:t>)</w:t>
            </w:r>
          </w:p>
          <w:p w14:paraId="70A1042A" w14:textId="77777777" w:rsidR="005E77FA" w:rsidRDefault="005E77FA" w:rsidP="00C75074">
            <w:pPr>
              <w:jc w:val="left"/>
              <w:rPr>
                <w:color w:val="000000" w:themeColor="text1"/>
                <w:sz w:val="20"/>
                <w:szCs w:val="20"/>
                <w:lang w:val="en-US"/>
              </w:rPr>
            </w:pPr>
          </w:p>
          <w:p w14:paraId="6C29A1F0" w14:textId="77777777" w:rsidR="005E77FA" w:rsidRPr="00E17414"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980</w:t>
            </w:r>
          </w:p>
          <w:p w14:paraId="14365692"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 xml:space="preserve"> </w:t>
            </w:r>
          </w:p>
        </w:tc>
      </w:tr>
      <w:tr w:rsidR="005E77FA" w:rsidRPr="006B19A2" w14:paraId="60CCC97C" w14:textId="77777777" w:rsidTr="00C75074">
        <w:trPr>
          <w:jc w:val="center"/>
        </w:trPr>
        <w:tc>
          <w:tcPr>
            <w:tcW w:w="2127" w:type="dxa"/>
          </w:tcPr>
          <w:p w14:paraId="41AA02C7" w14:textId="77777777" w:rsidR="005E77FA" w:rsidRPr="006B19A2" w:rsidRDefault="005E77FA" w:rsidP="00C75074">
            <w:pPr>
              <w:jc w:val="left"/>
              <w:rPr>
                <w:b/>
                <w:bCs/>
                <w:color w:val="000000" w:themeColor="text1"/>
                <w:sz w:val="20"/>
                <w:szCs w:val="20"/>
                <w:lang w:val="en-US"/>
              </w:rPr>
            </w:pPr>
            <w:r w:rsidRPr="006B19A2">
              <w:rPr>
                <w:b/>
                <w:bCs/>
                <w:color w:val="000000" w:themeColor="text1"/>
                <w:sz w:val="20"/>
                <w:szCs w:val="20"/>
                <w:lang w:val="en-US"/>
              </w:rPr>
              <w:t>JQI intensity</w:t>
            </w:r>
          </w:p>
        </w:tc>
        <w:tc>
          <w:tcPr>
            <w:tcW w:w="1930" w:type="dxa"/>
            <w:vAlign w:val="center"/>
          </w:tcPr>
          <w:p w14:paraId="32395ABE"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5D5B0BAE" w14:textId="77777777" w:rsidR="005E77FA" w:rsidRPr="00045D42" w:rsidRDefault="005E77FA" w:rsidP="00C75074">
            <w:pPr>
              <w:jc w:val="left"/>
              <w:rPr>
                <w:b/>
                <w:bCs/>
                <w:color w:val="000000" w:themeColor="text1"/>
                <w:sz w:val="20"/>
                <w:szCs w:val="20"/>
                <w:lang w:val="en-US"/>
              </w:rPr>
            </w:pPr>
          </w:p>
          <w:p w14:paraId="08DBF831"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79CD2B71" w14:textId="77777777" w:rsidR="005E77FA" w:rsidRDefault="005E77FA" w:rsidP="00C75074">
            <w:pPr>
              <w:jc w:val="left"/>
              <w:rPr>
                <w:b/>
                <w:bCs/>
                <w:color w:val="000000" w:themeColor="text1"/>
                <w:sz w:val="20"/>
                <w:szCs w:val="20"/>
                <w:lang w:val="en-US"/>
              </w:rPr>
            </w:pPr>
          </w:p>
          <w:p w14:paraId="4F087E5E" w14:textId="77777777" w:rsidR="005E77FA" w:rsidRDefault="005E77FA" w:rsidP="00C75074">
            <w:pPr>
              <w:jc w:val="left"/>
              <w:rPr>
                <w:b/>
                <w:bCs/>
                <w:color w:val="000000" w:themeColor="text1"/>
                <w:sz w:val="20"/>
                <w:szCs w:val="20"/>
                <w:lang w:val="en-US"/>
              </w:rPr>
            </w:pPr>
          </w:p>
          <w:p w14:paraId="13E4C0C8"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49C469F5" w14:textId="77777777" w:rsidR="005E77FA" w:rsidRPr="00E17414" w:rsidRDefault="005E77FA" w:rsidP="00C75074">
            <w:pPr>
              <w:jc w:val="left"/>
              <w:rPr>
                <w:i/>
                <w:iCs/>
                <w:color w:val="000000" w:themeColor="text1"/>
                <w:sz w:val="20"/>
                <w:szCs w:val="20"/>
                <w:lang w:val="en-US"/>
              </w:rPr>
            </w:pPr>
          </w:p>
        </w:tc>
        <w:tc>
          <w:tcPr>
            <w:tcW w:w="1323" w:type="dxa"/>
            <w:vAlign w:val="center"/>
          </w:tcPr>
          <w:p w14:paraId="0F21C9C7"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lastRenderedPageBreak/>
              <w:t>1.538***</w:t>
            </w:r>
          </w:p>
          <w:p w14:paraId="1E468EBE"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338</w:t>
            </w:r>
            <w:r w:rsidRPr="006B19A2">
              <w:rPr>
                <w:color w:val="000000" w:themeColor="text1"/>
                <w:sz w:val="20"/>
                <w:szCs w:val="20"/>
                <w:lang w:val="en-US"/>
              </w:rPr>
              <w:t xml:space="preserve">) </w:t>
            </w:r>
          </w:p>
          <w:p w14:paraId="13DED263"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-0.602</w:t>
            </w:r>
          </w:p>
          <w:p w14:paraId="6639DEC1"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452</w:t>
            </w:r>
            <w:r w:rsidRPr="006B19A2">
              <w:rPr>
                <w:color w:val="000000" w:themeColor="text1"/>
                <w:sz w:val="20"/>
                <w:szCs w:val="20"/>
                <w:lang w:val="en-US"/>
              </w:rPr>
              <w:t>)</w:t>
            </w:r>
          </w:p>
          <w:p w14:paraId="55237432" w14:textId="77777777" w:rsidR="005E77FA" w:rsidRDefault="005E77FA" w:rsidP="00C75074">
            <w:pPr>
              <w:jc w:val="left"/>
              <w:rPr>
                <w:color w:val="000000" w:themeColor="text1"/>
                <w:sz w:val="20"/>
                <w:szCs w:val="20"/>
                <w:lang w:val="en-US"/>
              </w:rPr>
            </w:pPr>
          </w:p>
          <w:p w14:paraId="4C2D7316" w14:textId="77777777" w:rsidR="005E77FA" w:rsidRPr="00A01F41" w:rsidRDefault="005E77FA" w:rsidP="00C75074">
            <w:pPr>
              <w:jc w:val="left"/>
              <w:rPr>
                <w:i/>
                <w:iCs/>
                <w:color w:val="000000" w:themeColor="text1"/>
                <w:sz w:val="20"/>
                <w:szCs w:val="20"/>
                <w:lang w:val="en-US"/>
              </w:rPr>
            </w:pPr>
            <w:r w:rsidRPr="00A01F41">
              <w:rPr>
                <w:i/>
                <w:iCs/>
                <w:color w:val="000000" w:themeColor="text1"/>
                <w:sz w:val="20"/>
                <w:szCs w:val="20"/>
                <w:lang w:val="en-US"/>
              </w:rPr>
              <w:t>0.</w:t>
            </w:r>
            <w:r>
              <w:rPr>
                <w:i/>
                <w:iCs/>
                <w:color w:val="000000" w:themeColor="text1"/>
                <w:sz w:val="20"/>
                <w:szCs w:val="20"/>
                <w:lang w:val="en-US"/>
              </w:rPr>
              <w:t>001</w:t>
            </w:r>
          </w:p>
        </w:tc>
        <w:tc>
          <w:tcPr>
            <w:tcW w:w="1285" w:type="dxa"/>
            <w:vAlign w:val="center"/>
          </w:tcPr>
          <w:p w14:paraId="06A4F36E"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lastRenderedPageBreak/>
              <w:t>0.264</w:t>
            </w:r>
          </w:p>
          <w:p w14:paraId="011B6DAD"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382</w:t>
            </w:r>
            <w:r w:rsidRPr="006B19A2">
              <w:rPr>
                <w:color w:val="000000" w:themeColor="text1"/>
                <w:sz w:val="20"/>
                <w:szCs w:val="20"/>
                <w:lang w:val="en-US"/>
              </w:rPr>
              <w:t>)</w:t>
            </w:r>
          </w:p>
          <w:p w14:paraId="144B277E"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-1.177*</w:t>
            </w:r>
          </w:p>
          <w:p w14:paraId="2236D59B"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.639</w:t>
            </w:r>
            <w:r w:rsidRPr="006B19A2">
              <w:rPr>
                <w:color w:val="000000" w:themeColor="text1"/>
                <w:sz w:val="20"/>
                <w:szCs w:val="20"/>
                <w:lang w:val="en-US"/>
              </w:rPr>
              <w:t xml:space="preserve">) </w:t>
            </w:r>
          </w:p>
          <w:p w14:paraId="2CAD6F91" w14:textId="77777777" w:rsidR="005E77FA" w:rsidRDefault="005E77FA" w:rsidP="00C75074">
            <w:pPr>
              <w:jc w:val="left"/>
              <w:rPr>
                <w:color w:val="000000" w:themeColor="text1"/>
                <w:sz w:val="20"/>
                <w:szCs w:val="20"/>
                <w:lang w:val="en-US"/>
              </w:rPr>
            </w:pPr>
          </w:p>
          <w:p w14:paraId="149DDE1D" w14:textId="77777777" w:rsidR="005E77FA" w:rsidRPr="00A01F41" w:rsidRDefault="005E77FA" w:rsidP="00C75074">
            <w:pPr>
              <w:jc w:val="left"/>
              <w:rPr>
                <w:i/>
                <w:iCs/>
                <w:color w:val="000000" w:themeColor="text1"/>
                <w:sz w:val="20"/>
                <w:szCs w:val="20"/>
                <w:lang w:val="en-US"/>
              </w:rPr>
            </w:pPr>
            <w:r w:rsidRPr="00A01F41">
              <w:rPr>
                <w:i/>
                <w:iCs/>
                <w:color w:val="000000" w:themeColor="text1"/>
                <w:sz w:val="20"/>
                <w:szCs w:val="20"/>
                <w:lang w:val="en-US"/>
              </w:rPr>
              <w:t>0.0</w:t>
            </w:r>
            <w:r>
              <w:rPr>
                <w:i/>
                <w:iCs/>
                <w:color w:val="000000" w:themeColor="text1"/>
                <w:sz w:val="20"/>
                <w:szCs w:val="20"/>
                <w:lang w:val="en-US"/>
              </w:rPr>
              <w:t>13</w:t>
            </w:r>
          </w:p>
        </w:tc>
        <w:tc>
          <w:tcPr>
            <w:tcW w:w="1246" w:type="dxa"/>
            <w:vAlign w:val="center"/>
          </w:tcPr>
          <w:p w14:paraId="075EC4DC"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lastRenderedPageBreak/>
              <w:t>1.474***</w:t>
            </w:r>
          </w:p>
          <w:p w14:paraId="59B2DE3C"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468</w:t>
            </w:r>
            <w:r w:rsidRPr="006B19A2">
              <w:rPr>
                <w:color w:val="000000" w:themeColor="text1"/>
                <w:sz w:val="20"/>
                <w:szCs w:val="20"/>
                <w:lang w:val="en-US"/>
              </w:rPr>
              <w:t>)</w:t>
            </w:r>
          </w:p>
          <w:p w14:paraId="3E048FBB"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1.287</w:t>
            </w:r>
          </w:p>
          <w:p w14:paraId="500AD8B1"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759</w:t>
            </w:r>
            <w:r w:rsidRPr="006B19A2">
              <w:rPr>
                <w:color w:val="000000" w:themeColor="text1"/>
                <w:sz w:val="20"/>
                <w:szCs w:val="20"/>
                <w:lang w:val="en-US"/>
              </w:rPr>
              <w:t xml:space="preserve">) </w:t>
            </w:r>
          </w:p>
          <w:p w14:paraId="4B27DD62" w14:textId="77777777" w:rsidR="005E77FA" w:rsidRDefault="005E77FA" w:rsidP="00C75074">
            <w:pPr>
              <w:jc w:val="left"/>
              <w:rPr>
                <w:color w:val="000000" w:themeColor="text1"/>
                <w:sz w:val="20"/>
                <w:szCs w:val="20"/>
                <w:lang w:val="en-US"/>
              </w:rPr>
            </w:pPr>
          </w:p>
          <w:p w14:paraId="5364E5B2" w14:textId="77777777" w:rsidR="005E77FA" w:rsidRPr="00A01F41" w:rsidRDefault="005E77FA" w:rsidP="00C75074">
            <w:pPr>
              <w:jc w:val="left"/>
              <w:rPr>
                <w:i/>
                <w:iCs/>
                <w:color w:val="000000" w:themeColor="text1"/>
                <w:sz w:val="20"/>
                <w:szCs w:val="20"/>
                <w:lang w:val="en-US"/>
              </w:rPr>
            </w:pPr>
            <w:r w:rsidRPr="00A01F41">
              <w:rPr>
                <w:i/>
                <w:iCs/>
                <w:color w:val="000000" w:themeColor="text1"/>
                <w:sz w:val="20"/>
                <w:szCs w:val="20"/>
                <w:lang w:val="en-US"/>
              </w:rPr>
              <w:t>0.</w:t>
            </w:r>
            <w:r>
              <w:rPr>
                <w:i/>
                <w:iCs/>
                <w:color w:val="000000" w:themeColor="text1"/>
                <w:sz w:val="20"/>
                <w:szCs w:val="20"/>
                <w:lang w:val="en-US"/>
              </w:rPr>
              <w:t>456</w:t>
            </w:r>
          </w:p>
        </w:tc>
      </w:tr>
      <w:tr w:rsidR="005E77FA" w:rsidRPr="006B19A2" w14:paraId="285586DD" w14:textId="77777777" w:rsidTr="00C75074">
        <w:trPr>
          <w:jc w:val="center"/>
        </w:trPr>
        <w:tc>
          <w:tcPr>
            <w:tcW w:w="2127" w:type="dxa"/>
            <w:tcBorders>
              <w:bottom w:val="single" w:sz="4" w:space="0" w:color="auto"/>
            </w:tcBorders>
          </w:tcPr>
          <w:p w14:paraId="2B5A8280" w14:textId="77777777" w:rsidR="005E77FA" w:rsidRPr="006B19A2" w:rsidRDefault="005E77FA" w:rsidP="00C75074">
            <w:pPr>
              <w:jc w:val="left"/>
              <w:rPr>
                <w:b/>
                <w:bCs/>
                <w:color w:val="000000" w:themeColor="text1"/>
                <w:sz w:val="20"/>
                <w:szCs w:val="20"/>
                <w:lang w:val="en-US"/>
              </w:rPr>
            </w:pPr>
            <w:r w:rsidRPr="006B19A2">
              <w:rPr>
                <w:b/>
                <w:bCs/>
                <w:color w:val="000000" w:themeColor="text1"/>
                <w:sz w:val="20"/>
                <w:szCs w:val="20"/>
                <w:lang w:val="en-US"/>
              </w:rPr>
              <w:lastRenderedPageBreak/>
              <w:t>JQI prospects</w:t>
            </w:r>
          </w:p>
        </w:tc>
        <w:tc>
          <w:tcPr>
            <w:tcW w:w="1930" w:type="dxa"/>
            <w:tcBorders>
              <w:bottom w:val="single" w:sz="4" w:space="0" w:color="auto"/>
            </w:tcBorders>
            <w:vAlign w:val="center"/>
          </w:tcPr>
          <w:p w14:paraId="4A4D23EB"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0C67C9C9" w14:textId="77777777" w:rsidR="005E77FA" w:rsidRPr="00045D42" w:rsidRDefault="005E77FA" w:rsidP="00C75074">
            <w:pPr>
              <w:jc w:val="left"/>
              <w:rPr>
                <w:b/>
                <w:bCs/>
                <w:color w:val="000000" w:themeColor="text1"/>
                <w:sz w:val="20"/>
                <w:szCs w:val="20"/>
                <w:lang w:val="en-US"/>
              </w:rPr>
            </w:pPr>
          </w:p>
          <w:p w14:paraId="04B4EE94"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2C314CFA" w14:textId="77777777" w:rsidR="005E77FA" w:rsidRPr="007D09CB" w:rsidRDefault="005E77FA" w:rsidP="00C75074">
            <w:pPr>
              <w:jc w:val="left"/>
              <w:rPr>
                <w:b/>
                <w:bCs/>
                <w:color w:val="000000" w:themeColor="text1"/>
                <w:sz w:val="20"/>
                <w:szCs w:val="20"/>
                <w:lang w:val="en-US"/>
              </w:rPr>
            </w:pPr>
          </w:p>
          <w:p w14:paraId="7A62E8E9" w14:textId="77777777" w:rsidR="005E77FA" w:rsidRDefault="005E77FA" w:rsidP="00C75074">
            <w:pPr>
              <w:jc w:val="left"/>
              <w:rPr>
                <w:b/>
                <w:bCs/>
                <w:color w:val="000000" w:themeColor="text1"/>
                <w:sz w:val="20"/>
                <w:szCs w:val="20"/>
                <w:lang w:val="en-US"/>
              </w:rPr>
            </w:pPr>
          </w:p>
          <w:p w14:paraId="3F8E2788" w14:textId="77777777" w:rsidR="005E77FA" w:rsidRPr="00A01F41" w:rsidRDefault="005E77FA"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tc>
        <w:tc>
          <w:tcPr>
            <w:tcW w:w="1323" w:type="dxa"/>
            <w:tcBorders>
              <w:bottom w:val="single" w:sz="4" w:space="0" w:color="auto"/>
            </w:tcBorders>
            <w:vAlign w:val="center"/>
          </w:tcPr>
          <w:p w14:paraId="4B8F7408"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179</w:t>
            </w:r>
          </w:p>
          <w:p w14:paraId="596338C3"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768</w:t>
            </w:r>
            <w:r w:rsidRPr="006B19A2">
              <w:rPr>
                <w:color w:val="000000" w:themeColor="text1"/>
                <w:sz w:val="20"/>
                <w:szCs w:val="20"/>
                <w:lang w:val="en-US"/>
              </w:rPr>
              <w:t xml:space="preserve">) </w:t>
            </w:r>
          </w:p>
          <w:p w14:paraId="4E857338"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-0.788</w:t>
            </w:r>
          </w:p>
          <w:p w14:paraId="70A21823"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754</w:t>
            </w:r>
            <w:r w:rsidRPr="006B19A2">
              <w:rPr>
                <w:color w:val="000000" w:themeColor="text1"/>
                <w:sz w:val="20"/>
                <w:szCs w:val="20"/>
                <w:lang w:val="en-US"/>
              </w:rPr>
              <w:t xml:space="preserve">) </w:t>
            </w:r>
          </w:p>
          <w:p w14:paraId="1584ED08" w14:textId="77777777" w:rsidR="005E77FA" w:rsidRDefault="005E77FA" w:rsidP="00C75074">
            <w:pPr>
              <w:jc w:val="left"/>
              <w:rPr>
                <w:color w:val="000000" w:themeColor="text1"/>
                <w:sz w:val="20"/>
                <w:szCs w:val="20"/>
                <w:lang w:val="en-US"/>
              </w:rPr>
            </w:pPr>
          </w:p>
          <w:p w14:paraId="2785F831" w14:textId="77777777" w:rsidR="005E77FA" w:rsidRPr="00337FE6" w:rsidRDefault="005E77FA"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017</w:t>
            </w:r>
          </w:p>
        </w:tc>
        <w:tc>
          <w:tcPr>
            <w:tcW w:w="1285" w:type="dxa"/>
            <w:tcBorders>
              <w:bottom w:val="single" w:sz="4" w:space="0" w:color="auto"/>
            </w:tcBorders>
            <w:vAlign w:val="center"/>
          </w:tcPr>
          <w:p w14:paraId="598F30B0"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348</w:t>
            </w:r>
          </w:p>
          <w:p w14:paraId="654BB550"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575</w:t>
            </w:r>
            <w:r w:rsidRPr="006B19A2">
              <w:rPr>
                <w:color w:val="000000" w:themeColor="text1"/>
                <w:sz w:val="20"/>
                <w:szCs w:val="20"/>
                <w:lang w:val="en-US"/>
              </w:rPr>
              <w:t>)</w:t>
            </w:r>
          </w:p>
          <w:p w14:paraId="2477B50D"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-1.852**</w:t>
            </w:r>
          </w:p>
          <w:p w14:paraId="1F697849"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812</w:t>
            </w:r>
            <w:r w:rsidRPr="006B19A2">
              <w:rPr>
                <w:color w:val="000000" w:themeColor="text1"/>
                <w:sz w:val="20"/>
                <w:szCs w:val="20"/>
                <w:lang w:val="en-US"/>
              </w:rPr>
              <w:t>)</w:t>
            </w:r>
          </w:p>
          <w:p w14:paraId="2C3843B7" w14:textId="77777777" w:rsidR="005E77FA" w:rsidRDefault="005E77FA" w:rsidP="00C75074">
            <w:pPr>
              <w:jc w:val="left"/>
              <w:rPr>
                <w:color w:val="000000" w:themeColor="text1"/>
                <w:sz w:val="20"/>
                <w:szCs w:val="20"/>
                <w:lang w:val="en-US"/>
              </w:rPr>
            </w:pPr>
          </w:p>
          <w:p w14:paraId="058A89FE" w14:textId="77777777" w:rsidR="005E77FA" w:rsidRPr="00337FE6" w:rsidRDefault="005E77FA"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000</w:t>
            </w:r>
            <w:r w:rsidRPr="00337FE6">
              <w:rPr>
                <w:i/>
                <w:iCs/>
                <w:color w:val="000000" w:themeColor="text1"/>
                <w:sz w:val="20"/>
                <w:szCs w:val="20"/>
                <w:lang w:val="en-US"/>
              </w:rPr>
              <w:t xml:space="preserve"> </w:t>
            </w:r>
          </w:p>
        </w:tc>
        <w:tc>
          <w:tcPr>
            <w:tcW w:w="1246" w:type="dxa"/>
            <w:tcBorders>
              <w:bottom w:val="single" w:sz="4" w:space="0" w:color="auto"/>
            </w:tcBorders>
            <w:vAlign w:val="center"/>
          </w:tcPr>
          <w:p w14:paraId="2EDC85D4"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1.492*</w:t>
            </w:r>
          </w:p>
          <w:p w14:paraId="5D06E477"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w:t>
            </w:r>
            <w:r>
              <w:rPr>
                <w:color w:val="000000" w:themeColor="text1"/>
                <w:sz w:val="20"/>
                <w:szCs w:val="20"/>
                <w:lang w:val="en-US"/>
              </w:rPr>
              <w:t>0.746</w:t>
            </w:r>
            <w:r w:rsidRPr="006B19A2">
              <w:rPr>
                <w:color w:val="000000" w:themeColor="text1"/>
                <w:sz w:val="20"/>
                <w:szCs w:val="20"/>
                <w:lang w:val="en-US"/>
              </w:rPr>
              <w:t xml:space="preserve">) </w:t>
            </w:r>
          </w:p>
          <w:p w14:paraId="6C7789E3"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1.135*</w:t>
            </w:r>
          </w:p>
          <w:p w14:paraId="40F1AF71"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570</w:t>
            </w:r>
            <w:r w:rsidRPr="006B19A2">
              <w:rPr>
                <w:color w:val="000000" w:themeColor="text1"/>
                <w:sz w:val="20"/>
                <w:szCs w:val="20"/>
                <w:lang w:val="en-US"/>
              </w:rPr>
              <w:t>)</w:t>
            </w:r>
          </w:p>
          <w:p w14:paraId="12E46423" w14:textId="77777777" w:rsidR="005E77FA" w:rsidRDefault="005E77FA" w:rsidP="00C75074">
            <w:pPr>
              <w:jc w:val="left"/>
              <w:rPr>
                <w:color w:val="000000" w:themeColor="text1"/>
                <w:sz w:val="20"/>
                <w:szCs w:val="20"/>
                <w:lang w:val="en-US"/>
              </w:rPr>
            </w:pPr>
          </w:p>
          <w:p w14:paraId="5EE23D46" w14:textId="77777777" w:rsidR="005E77FA" w:rsidRPr="00337FE6" w:rsidRDefault="005E77FA"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617</w:t>
            </w:r>
          </w:p>
        </w:tc>
      </w:tr>
    </w:tbl>
    <w:p w14:paraId="74239D5B" w14:textId="77777777" w:rsidR="005E77FA" w:rsidRPr="00B5628F" w:rsidRDefault="005E77FA" w:rsidP="005E77FA">
      <w:pPr>
        <w:spacing w:before="0" w:after="0"/>
        <w:rPr>
          <w:sz w:val="20"/>
          <w:szCs w:val="20"/>
          <w:lang w:val="en-US"/>
        </w:rPr>
      </w:pPr>
      <w:r>
        <w:rPr>
          <w:sz w:val="20"/>
          <w:szCs w:val="20"/>
          <w:lang w:val="en-US"/>
        </w:rPr>
        <w:t xml:space="preserve">* p&lt;0.1, </w:t>
      </w:r>
      <w:r w:rsidRPr="00B5628F">
        <w:rPr>
          <w:sz w:val="20"/>
          <w:szCs w:val="20"/>
          <w:lang w:val="en-US"/>
        </w:rPr>
        <w:t>*</w:t>
      </w:r>
      <w:r>
        <w:rPr>
          <w:sz w:val="20"/>
          <w:szCs w:val="20"/>
          <w:lang w:val="en-US"/>
        </w:rPr>
        <w:t>*</w:t>
      </w:r>
      <w:r w:rsidRPr="00B5628F">
        <w:rPr>
          <w:sz w:val="20"/>
          <w:szCs w:val="20"/>
          <w:lang w:val="en-US"/>
        </w:rPr>
        <w:t xml:space="preserve"> p &lt; 0.05, **</w:t>
      </w:r>
      <w:r>
        <w:rPr>
          <w:sz w:val="20"/>
          <w:szCs w:val="20"/>
          <w:lang w:val="en-US"/>
        </w:rPr>
        <w:t>*</w:t>
      </w:r>
      <w:r w:rsidRPr="00B5628F">
        <w:rPr>
          <w:sz w:val="20"/>
          <w:szCs w:val="20"/>
          <w:lang w:val="en-US"/>
        </w:rPr>
        <w:t>p &lt; 0.01</w:t>
      </w:r>
    </w:p>
    <w:p w14:paraId="0AEB0C72" w14:textId="77777777" w:rsidR="005E77FA" w:rsidRDefault="005E77FA" w:rsidP="007A088F">
      <w:pPr>
        <w:spacing w:before="0" w:after="0"/>
        <w:rPr>
          <w:lang w:val="en-US"/>
        </w:rPr>
      </w:pPr>
    </w:p>
    <w:p w14:paraId="77EDA4D4" w14:textId="72D9540C" w:rsidR="005F0327" w:rsidRDefault="005F0327" w:rsidP="007A088F">
      <w:pPr>
        <w:spacing w:before="0" w:after="0"/>
        <w:rPr>
          <w:lang w:val="en-US"/>
        </w:rPr>
      </w:pPr>
      <w:r>
        <w:rPr>
          <w:lang w:val="en-US"/>
        </w:rPr>
        <w:t>And some visualizations.</w:t>
      </w:r>
    </w:p>
    <w:p w14:paraId="69276776" w14:textId="77777777" w:rsidR="005F0327" w:rsidRDefault="005F0327" w:rsidP="007A088F">
      <w:pPr>
        <w:spacing w:before="0" w:after="0"/>
        <w:rPr>
          <w:i/>
          <w:iCs/>
          <w:lang w:val="en-US"/>
        </w:rPr>
      </w:pPr>
    </w:p>
    <w:p w14:paraId="4E8CA358" w14:textId="77777777" w:rsidR="005F0327" w:rsidRDefault="005F0327" w:rsidP="007A088F">
      <w:pPr>
        <w:spacing w:before="0" w:after="0"/>
        <w:rPr>
          <w:i/>
          <w:iCs/>
          <w:lang w:val="en-US"/>
        </w:rPr>
      </w:pPr>
      <w:r>
        <w:rPr>
          <w:noProof/>
          <w14:ligatures w14:val="standardContextual"/>
        </w:rPr>
        <w:drawing>
          <wp:inline distT="0" distB="0" distL="0" distR="0" wp14:anchorId="3B5C2809" wp14:editId="08C04685">
            <wp:extent cx="5838092" cy="4397231"/>
            <wp:effectExtent l="0" t="0" r="4445" b="0"/>
            <wp:docPr id="137521546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215461" name="Image 137521546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41787" cy="4400014"/>
                    </a:xfrm>
                    <a:prstGeom prst="rect">
                      <a:avLst/>
                    </a:prstGeom>
                  </pic:spPr>
                </pic:pic>
              </a:graphicData>
            </a:graphic>
          </wp:inline>
        </w:drawing>
      </w:r>
    </w:p>
    <w:p w14:paraId="04A61417" w14:textId="77777777" w:rsidR="005F0327" w:rsidRDefault="005F0327" w:rsidP="007A088F">
      <w:pPr>
        <w:spacing w:before="0" w:after="0"/>
        <w:rPr>
          <w:i/>
          <w:iCs/>
          <w:lang w:val="en-US"/>
        </w:rPr>
      </w:pPr>
      <w:r>
        <w:rPr>
          <w:noProof/>
          <w14:ligatures w14:val="standardContextual"/>
        </w:rPr>
        <w:lastRenderedPageBreak/>
        <w:drawing>
          <wp:inline distT="0" distB="0" distL="0" distR="0" wp14:anchorId="644F7951" wp14:editId="4F7A903C">
            <wp:extent cx="5545015" cy="4173431"/>
            <wp:effectExtent l="0" t="0" r="5080" b="5080"/>
            <wp:docPr id="149575689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756892" name="Image 149575689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64584" cy="4188160"/>
                    </a:xfrm>
                    <a:prstGeom prst="rect">
                      <a:avLst/>
                    </a:prstGeom>
                  </pic:spPr>
                </pic:pic>
              </a:graphicData>
            </a:graphic>
          </wp:inline>
        </w:drawing>
      </w:r>
    </w:p>
    <w:p w14:paraId="055E5A4C" w14:textId="77777777" w:rsidR="005F0327" w:rsidRDefault="005F0327" w:rsidP="007A088F">
      <w:pPr>
        <w:spacing w:before="0" w:after="0"/>
        <w:rPr>
          <w:i/>
          <w:iCs/>
          <w:lang w:val="en-US"/>
        </w:rPr>
      </w:pPr>
    </w:p>
    <w:p w14:paraId="38EB0C6E" w14:textId="69953460" w:rsidR="005F0327" w:rsidRPr="005F0327" w:rsidRDefault="00AD5122" w:rsidP="005F0327">
      <w:pPr>
        <w:spacing w:line="360" w:lineRule="auto"/>
        <w:rPr>
          <w:sz w:val="24"/>
          <w:lang w:val="en-US"/>
        </w:rPr>
      </w:pPr>
      <w:r>
        <w:rPr>
          <w:sz w:val="24"/>
          <w:lang w:val="en-US"/>
        </w:rPr>
        <w:t>O</w:t>
      </w:r>
      <w:r w:rsidR="005F0327" w:rsidRPr="005F0327">
        <w:rPr>
          <w:sz w:val="24"/>
          <w:lang w:val="en-US"/>
        </w:rPr>
        <w:t>bservations:</w:t>
      </w:r>
    </w:p>
    <w:p w14:paraId="6D0E2CB3" w14:textId="69FDF259" w:rsidR="005F0327" w:rsidRPr="00E24CF5" w:rsidRDefault="005F0327" w:rsidP="005F0327">
      <w:pPr>
        <w:pStyle w:val="Paragraphedeliste"/>
        <w:numPr>
          <w:ilvl w:val="0"/>
          <w:numId w:val="9"/>
        </w:numPr>
        <w:spacing w:line="360" w:lineRule="auto"/>
        <w:rPr>
          <w:sz w:val="24"/>
          <w:lang w:val="en-US"/>
        </w:rPr>
      </w:pPr>
      <w:r w:rsidRPr="00E24CF5">
        <w:rPr>
          <w:sz w:val="24"/>
          <w:lang w:val="en-US"/>
        </w:rPr>
        <w:t xml:space="preserve">Taking the full sample, males experience a slight improvement in mental health after reforms, while females – a slight deterioration. The results </w:t>
      </w:r>
      <w:r w:rsidR="00E24CF5" w:rsidRPr="00E24CF5">
        <w:rPr>
          <w:sz w:val="24"/>
          <w:lang w:val="en-US"/>
        </w:rPr>
        <w:t xml:space="preserve">though </w:t>
      </w:r>
      <w:r w:rsidRPr="00E24CF5">
        <w:rPr>
          <w:sz w:val="24"/>
          <w:lang w:val="en-US"/>
        </w:rPr>
        <w:t>are not statistically significant.</w:t>
      </w:r>
    </w:p>
    <w:p w14:paraId="76F6DD0C" w14:textId="6A90F911" w:rsidR="0073136E" w:rsidRPr="00E24CF5" w:rsidRDefault="005F0327" w:rsidP="005F0327">
      <w:pPr>
        <w:pStyle w:val="Paragraphedeliste"/>
        <w:numPr>
          <w:ilvl w:val="0"/>
          <w:numId w:val="9"/>
        </w:numPr>
        <w:spacing w:line="360" w:lineRule="auto"/>
        <w:rPr>
          <w:sz w:val="24"/>
          <w:lang w:val="en-US"/>
        </w:rPr>
      </w:pPr>
      <w:r w:rsidRPr="00E24CF5">
        <w:rPr>
          <w:sz w:val="24"/>
          <w:lang w:val="en-US"/>
        </w:rPr>
        <w:t>When running regressions on reduced samples with</w:t>
      </w:r>
      <w:r w:rsidR="00AD5122">
        <w:rPr>
          <w:sz w:val="24"/>
          <w:lang w:val="en-US"/>
        </w:rPr>
        <w:t xml:space="preserve"> low</w:t>
      </w:r>
      <w:r w:rsidRPr="00E24CF5">
        <w:rPr>
          <w:sz w:val="24"/>
          <w:lang w:val="en-US"/>
        </w:rPr>
        <w:t xml:space="preserve"> job quality</w:t>
      </w:r>
      <w:r w:rsidR="00AD5122">
        <w:rPr>
          <w:sz w:val="24"/>
          <w:lang w:val="en-US"/>
        </w:rPr>
        <w:t xml:space="preserve"> indices</w:t>
      </w:r>
      <w:r w:rsidRPr="00E24CF5">
        <w:rPr>
          <w:sz w:val="24"/>
          <w:lang w:val="en-US"/>
        </w:rPr>
        <w:t xml:space="preserve">, mental health </w:t>
      </w:r>
      <w:r w:rsidR="00E24CF5">
        <w:rPr>
          <w:sz w:val="24"/>
          <w:lang w:val="en-US"/>
        </w:rPr>
        <w:t xml:space="preserve">shows </w:t>
      </w:r>
      <w:r w:rsidRPr="00E24CF5">
        <w:rPr>
          <w:sz w:val="24"/>
          <w:lang w:val="en-US"/>
        </w:rPr>
        <w:t>deteriora</w:t>
      </w:r>
      <w:r w:rsidR="00E24CF5">
        <w:rPr>
          <w:sz w:val="24"/>
          <w:lang w:val="en-US"/>
        </w:rPr>
        <w:t>tion</w:t>
      </w:r>
      <w:r w:rsidRPr="00E24CF5">
        <w:rPr>
          <w:sz w:val="24"/>
          <w:lang w:val="en-US"/>
        </w:rPr>
        <w:t xml:space="preserve"> in all cases ex</w:t>
      </w:r>
      <w:r w:rsidR="0073136E" w:rsidRPr="00E24CF5">
        <w:rPr>
          <w:sz w:val="24"/>
          <w:lang w:val="en-US"/>
        </w:rPr>
        <w:t>cep</w:t>
      </w:r>
      <w:r w:rsidRPr="00E24CF5">
        <w:rPr>
          <w:sz w:val="24"/>
          <w:lang w:val="en-US"/>
        </w:rPr>
        <w:t>t</w:t>
      </w:r>
      <w:r w:rsidR="0073136E" w:rsidRPr="00E24CF5">
        <w:rPr>
          <w:sz w:val="24"/>
          <w:lang w:val="en-US"/>
        </w:rPr>
        <w:t xml:space="preserve"> for males with a low index of skills and discretion.</w:t>
      </w:r>
      <w:r w:rsidRPr="00E24CF5">
        <w:rPr>
          <w:sz w:val="24"/>
          <w:lang w:val="en-US"/>
        </w:rPr>
        <w:t xml:space="preserve"> </w:t>
      </w:r>
      <w:r w:rsidR="0073136E" w:rsidRPr="00E24CF5">
        <w:rPr>
          <w:sz w:val="24"/>
          <w:lang w:val="en-US"/>
        </w:rPr>
        <w:t>In most cases, the effect is weaker</w:t>
      </w:r>
      <w:r w:rsidR="00306387">
        <w:rPr>
          <w:sz w:val="24"/>
          <w:lang w:val="en-US"/>
        </w:rPr>
        <w:t xml:space="preserve"> for women and weaker</w:t>
      </w:r>
      <w:r w:rsidR="0073136E" w:rsidRPr="00E24CF5">
        <w:rPr>
          <w:sz w:val="24"/>
          <w:lang w:val="en-US"/>
        </w:rPr>
        <w:t xml:space="preserve"> or even the opposite (amelioration of mental health) </w:t>
      </w:r>
      <w:r w:rsidR="00306387">
        <w:rPr>
          <w:sz w:val="24"/>
          <w:lang w:val="en-US"/>
        </w:rPr>
        <w:t xml:space="preserve">for men </w:t>
      </w:r>
      <w:r w:rsidR="0073136E" w:rsidRPr="00E24CF5">
        <w:rPr>
          <w:sz w:val="24"/>
          <w:lang w:val="en-US"/>
        </w:rPr>
        <w:t>when analyzing those with high job quality.</w:t>
      </w:r>
    </w:p>
    <w:p w14:paraId="221C3ABF" w14:textId="5635BD8F" w:rsidR="0073136E" w:rsidRPr="00E24CF5" w:rsidRDefault="0073136E" w:rsidP="005F0327">
      <w:pPr>
        <w:pStyle w:val="Paragraphedeliste"/>
        <w:numPr>
          <w:ilvl w:val="0"/>
          <w:numId w:val="9"/>
        </w:numPr>
        <w:spacing w:line="360" w:lineRule="auto"/>
        <w:rPr>
          <w:sz w:val="24"/>
          <w:lang w:val="en-US"/>
        </w:rPr>
      </w:pPr>
      <w:r w:rsidRPr="00E24CF5">
        <w:rPr>
          <w:sz w:val="24"/>
          <w:lang w:val="en-US"/>
        </w:rPr>
        <w:t>The effect of increased work horizon on mental health is statistically significant for</w:t>
      </w:r>
      <w:r w:rsidR="00E24CF5">
        <w:rPr>
          <w:sz w:val="24"/>
          <w:lang w:val="en-US"/>
        </w:rPr>
        <w:t xml:space="preserve"> (</w:t>
      </w:r>
      <w:r w:rsidR="00E24CF5" w:rsidRPr="00E24CF5">
        <w:rPr>
          <w:i/>
          <w:iCs/>
          <w:sz w:val="24"/>
          <w:lang w:val="en-US"/>
        </w:rPr>
        <w:t>in italic</w:t>
      </w:r>
      <w:r w:rsidR="00E24CF5">
        <w:rPr>
          <w:sz w:val="24"/>
          <w:lang w:val="en-US"/>
        </w:rPr>
        <w:t xml:space="preserve"> – those with significant differences between samples)</w:t>
      </w:r>
      <w:r w:rsidRPr="00E24CF5">
        <w:rPr>
          <w:sz w:val="24"/>
          <w:lang w:val="en-US"/>
        </w:rPr>
        <w:t>:</w:t>
      </w:r>
    </w:p>
    <w:p w14:paraId="725485DB" w14:textId="03C4E56D" w:rsidR="0073136E" w:rsidRPr="00E24CF5" w:rsidRDefault="0073136E" w:rsidP="0073136E">
      <w:pPr>
        <w:pStyle w:val="Paragraphedeliste"/>
        <w:numPr>
          <w:ilvl w:val="1"/>
          <w:numId w:val="9"/>
        </w:numPr>
        <w:spacing w:line="360" w:lineRule="auto"/>
        <w:rPr>
          <w:i/>
          <w:iCs/>
          <w:sz w:val="24"/>
          <w:lang w:val="en-US"/>
        </w:rPr>
      </w:pPr>
      <w:r w:rsidRPr="00E24CF5">
        <w:rPr>
          <w:i/>
          <w:iCs/>
          <w:sz w:val="24"/>
          <w:lang w:val="en-US"/>
        </w:rPr>
        <w:t xml:space="preserve">men and women working in poor physical environments (1.333 and 1.567 respectively), </w:t>
      </w:r>
    </w:p>
    <w:p w14:paraId="2BF27524" w14:textId="36E36D45" w:rsidR="0073136E" w:rsidRPr="00E24CF5" w:rsidRDefault="0073136E" w:rsidP="0073136E">
      <w:pPr>
        <w:pStyle w:val="Paragraphedeliste"/>
        <w:numPr>
          <w:ilvl w:val="1"/>
          <w:numId w:val="9"/>
        </w:numPr>
        <w:spacing w:line="360" w:lineRule="auto"/>
        <w:rPr>
          <w:sz w:val="24"/>
          <w:lang w:val="en-US"/>
        </w:rPr>
      </w:pPr>
      <w:r w:rsidRPr="00E24CF5">
        <w:rPr>
          <w:sz w:val="24"/>
          <w:lang w:val="en-US"/>
        </w:rPr>
        <w:t xml:space="preserve">women working in poor social environments (1.464), </w:t>
      </w:r>
    </w:p>
    <w:p w14:paraId="724D9158" w14:textId="51EDB266" w:rsidR="0073136E" w:rsidRPr="00E24CF5" w:rsidRDefault="0073136E" w:rsidP="0073136E">
      <w:pPr>
        <w:pStyle w:val="Paragraphedeliste"/>
        <w:numPr>
          <w:ilvl w:val="1"/>
          <w:numId w:val="9"/>
        </w:numPr>
        <w:spacing w:line="360" w:lineRule="auto"/>
        <w:rPr>
          <w:sz w:val="24"/>
          <w:lang w:val="en-US"/>
        </w:rPr>
      </w:pPr>
      <w:r w:rsidRPr="00E24CF5">
        <w:rPr>
          <w:sz w:val="24"/>
          <w:lang w:val="en-US"/>
        </w:rPr>
        <w:t xml:space="preserve">women in jobs with high skills and discretion (1.944, </w:t>
      </w:r>
      <w:r w:rsidR="00AD5122">
        <w:rPr>
          <w:sz w:val="24"/>
          <w:lang w:val="en-US"/>
        </w:rPr>
        <w:t xml:space="preserve">which </w:t>
      </w:r>
      <w:r w:rsidRPr="00E24CF5">
        <w:rPr>
          <w:sz w:val="24"/>
          <w:lang w:val="en-US"/>
        </w:rPr>
        <w:t xml:space="preserve">could be due to a high cognitive burden), </w:t>
      </w:r>
    </w:p>
    <w:p w14:paraId="65D750D8" w14:textId="609BEA9D" w:rsidR="0073136E" w:rsidRPr="00E24CF5" w:rsidRDefault="0073136E" w:rsidP="0073136E">
      <w:pPr>
        <w:pStyle w:val="Paragraphedeliste"/>
        <w:numPr>
          <w:ilvl w:val="1"/>
          <w:numId w:val="9"/>
        </w:numPr>
        <w:spacing w:line="360" w:lineRule="auto"/>
        <w:rPr>
          <w:i/>
          <w:iCs/>
          <w:sz w:val="24"/>
          <w:lang w:val="en-US"/>
        </w:rPr>
      </w:pPr>
      <w:r w:rsidRPr="00E24CF5">
        <w:rPr>
          <w:i/>
          <w:iCs/>
          <w:sz w:val="24"/>
          <w:lang w:val="en-US"/>
        </w:rPr>
        <w:lastRenderedPageBreak/>
        <w:t>men suffering from poor working time quality (1.451),</w:t>
      </w:r>
    </w:p>
    <w:p w14:paraId="6791FA69" w14:textId="67E0878B" w:rsidR="0073136E" w:rsidRPr="00E24CF5" w:rsidRDefault="0073136E" w:rsidP="0073136E">
      <w:pPr>
        <w:pStyle w:val="Paragraphedeliste"/>
        <w:numPr>
          <w:ilvl w:val="1"/>
          <w:numId w:val="9"/>
        </w:numPr>
        <w:spacing w:line="360" w:lineRule="auto"/>
        <w:rPr>
          <w:sz w:val="24"/>
          <w:lang w:val="en-US"/>
        </w:rPr>
      </w:pPr>
      <w:r w:rsidRPr="00E24CF5">
        <w:rPr>
          <w:sz w:val="24"/>
          <w:lang w:val="en-US"/>
        </w:rPr>
        <w:t>women in high</w:t>
      </w:r>
      <w:r w:rsidR="00AD5122">
        <w:rPr>
          <w:sz w:val="24"/>
          <w:lang w:val="en-US"/>
        </w:rPr>
        <w:t>-</w:t>
      </w:r>
      <w:r w:rsidRPr="00E24CF5">
        <w:rPr>
          <w:sz w:val="24"/>
          <w:lang w:val="en-US"/>
        </w:rPr>
        <w:t xml:space="preserve">intensity jobs (1.474) and </w:t>
      </w:r>
      <w:r w:rsidRPr="00E24CF5">
        <w:rPr>
          <w:i/>
          <w:iCs/>
          <w:sz w:val="24"/>
          <w:lang w:val="en-US"/>
        </w:rPr>
        <w:t>men in low</w:t>
      </w:r>
      <w:r w:rsidR="00AD5122">
        <w:rPr>
          <w:i/>
          <w:iCs/>
          <w:sz w:val="24"/>
          <w:lang w:val="en-US"/>
        </w:rPr>
        <w:t>-</w:t>
      </w:r>
      <w:r w:rsidRPr="00E24CF5">
        <w:rPr>
          <w:i/>
          <w:iCs/>
          <w:sz w:val="24"/>
          <w:lang w:val="en-US"/>
        </w:rPr>
        <w:t>intensity jobs (-1.177),</w:t>
      </w:r>
    </w:p>
    <w:p w14:paraId="1C6258D9" w14:textId="02BD02CE" w:rsidR="00E24CF5" w:rsidRPr="00AD5122" w:rsidRDefault="00E24CF5" w:rsidP="00E24CF5">
      <w:pPr>
        <w:pStyle w:val="Paragraphedeliste"/>
        <w:numPr>
          <w:ilvl w:val="1"/>
          <w:numId w:val="9"/>
        </w:numPr>
        <w:spacing w:line="360" w:lineRule="auto"/>
        <w:rPr>
          <w:i/>
          <w:iCs/>
          <w:sz w:val="24"/>
          <w:lang w:val="en-US"/>
        </w:rPr>
      </w:pPr>
      <w:r w:rsidRPr="00E24CF5">
        <w:rPr>
          <w:i/>
          <w:iCs/>
          <w:sz w:val="24"/>
          <w:lang w:val="en-US"/>
        </w:rPr>
        <w:t>men with good job prospects (-1.852</w:t>
      </w:r>
      <w:r w:rsidR="00AD5122">
        <w:rPr>
          <w:i/>
          <w:iCs/>
          <w:sz w:val="24"/>
          <w:lang w:val="en-US"/>
        </w:rPr>
        <w:t>).</w:t>
      </w:r>
    </w:p>
    <w:p w14:paraId="3C808CF1" w14:textId="143DD36E" w:rsidR="00E24CF5" w:rsidRDefault="00E24CF5" w:rsidP="00E24CF5">
      <w:pPr>
        <w:spacing w:line="360" w:lineRule="auto"/>
        <w:rPr>
          <w:sz w:val="24"/>
          <w:lang w:val="en-US"/>
        </w:rPr>
      </w:pPr>
      <w:r w:rsidRPr="00E24CF5">
        <w:rPr>
          <w:sz w:val="24"/>
          <w:lang w:val="en-US"/>
        </w:rPr>
        <w:t>I undertook the same strategy</w:t>
      </w:r>
      <w:r>
        <w:rPr>
          <w:sz w:val="24"/>
          <w:lang w:val="en-US"/>
        </w:rPr>
        <w:t xml:space="preserve"> with linear probability models</w:t>
      </w:r>
      <w:r w:rsidRPr="00E24CF5">
        <w:rPr>
          <w:sz w:val="24"/>
          <w:lang w:val="en-US"/>
        </w:rPr>
        <w:t xml:space="preserve"> </w:t>
      </w:r>
      <w:r>
        <w:rPr>
          <w:sz w:val="24"/>
          <w:lang w:val="en-US"/>
        </w:rPr>
        <w:t xml:space="preserve">by choosing a dummy variable for </w:t>
      </w:r>
      <w:proofErr w:type="spellStart"/>
      <w:r>
        <w:rPr>
          <w:sz w:val="24"/>
          <w:lang w:val="en-US"/>
        </w:rPr>
        <w:t>EuroD</w:t>
      </w:r>
      <w:proofErr w:type="spellEnd"/>
      <w:r>
        <w:rPr>
          <w:sz w:val="24"/>
          <w:lang w:val="en-US"/>
        </w:rPr>
        <w:t xml:space="preserve"> &gt; 3 (</w:t>
      </w:r>
      <w:proofErr w:type="spellStart"/>
      <w:r w:rsidRPr="00E24CF5">
        <w:rPr>
          <w:i/>
          <w:iCs/>
          <w:sz w:val="24"/>
          <w:lang w:val="en-US"/>
        </w:rPr>
        <w:t>eurodcat</w:t>
      </w:r>
      <w:proofErr w:type="spellEnd"/>
      <w:r>
        <w:rPr>
          <w:sz w:val="24"/>
          <w:lang w:val="en-US"/>
        </w:rPr>
        <w:t xml:space="preserve">) as the dependent variable. </w:t>
      </w:r>
    </w:p>
    <w:p w14:paraId="64E85377" w14:textId="22E4D2EB" w:rsidR="00E24CF5" w:rsidRDefault="00E24CF5" w:rsidP="00E24CF5">
      <w:pPr>
        <w:spacing w:line="360" w:lineRule="auto"/>
        <w:rPr>
          <w:i/>
          <w:iCs/>
          <w:sz w:val="24"/>
          <w:lang w:val="en-US"/>
        </w:rPr>
      </w:pPr>
      <w:r w:rsidRPr="005E77FA">
        <w:rPr>
          <w:i/>
          <w:iCs/>
          <w:sz w:val="24"/>
          <w:lang w:val="en-US"/>
        </w:rPr>
        <w:t xml:space="preserve">regress </w:t>
      </w:r>
      <w:proofErr w:type="spellStart"/>
      <w:r w:rsidRPr="00E24CF5">
        <w:rPr>
          <w:b/>
          <w:bCs/>
          <w:i/>
          <w:iCs/>
          <w:sz w:val="24"/>
          <w:lang w:val="en-US"/>
        </w:rPr>
        <w:t>eurodcat</w:t>
      </w:r>
      <w:proofErr w:type="spellEnd"/>
      <w:r w:rsidRPr="005E77FA">
        <w:rPr>
          <w:i/>
          <w:iCs/>
          <w:sz w:val="24"/>
          <w:lang w:val="en-US"/>
        </w:rPr>
        <w:t xml:space="preserve"> </w:t>
      </w:r>
      <w:proofErr w:type="spellStart"/>
      <w:r w:rsidRPr="005E77FA">
        <w:rPr>
          <w:i/>
          <w:iCs/>
          <w:sz w:val="24"/>
          <w:lang w:val="en-US"/>
        </w:rPr>
        <w:t>i.did</w:t>
      </w:r>
      <w:proofErr w:type="spellEnd"/>
      <w:r w:rsidRPr="005E77FA">
        <w:rPr>
          <w:i/>
          <w:iCs/>
          <w:sz w:val="24"/>
          <w:lang w:val="en-US"/>
        </w:rPr>
        <w:t xml:space="preserve"> </w:t>
      </w:r>
      <w:proofErr w:type="spellStart"/>
      <w:r w:rsidRPr="005E77FA">
        <w:rPr>
          <w:i/>
          <w:iCs/>
          <w:sz w:val="24"/>
          <w:lang w:val="en-US"/>
        </w:rPr>
        <w:t>i.treated</w:t>
      </w:r>
      <w:proofErr w:type="spellEnd"/>
      <w:r w:rsidRPr="005E77FA">
        <w:rPr>
          <w:i/>
          <w:iCs/>
          <w:sz w:val="24"/>
          <w:lang w:val="en-US"/>
        </w:rPr>
        <w:t xml:space="preserve"> </w:t>
      </w:r>
      <w:proofErr w:type="spellStart"/>
      <w:r w:rsidRPr="005E77FA">
        <w:rPr>
          <w:i/>
          <w:iCs/>
          <w:sz w:val="24"/>
          <w:lang w:val="en-US"/>
        </w:rPr>
        <w:t>i.post</w:t>
      </w:r>
      <w:proofErr w:type="spellEnd"/>
      <w:r w:rsidRPr="005E77FA">
        <w:rPr>
          <w:i/>
          <w:iCs/>
          <w:sz w:val="24"/>
          <w:lang w:val="en-US"/>
        </w:rPr>
        <w:t xml:space="preserve"> </w:t>
      </w:r>
      <w:proofErr w:type="spellStart"/>
      <w:r w:rsidRPr="005E77FA">
        <w:rPr>
          <w:i/>
          <w:iCs/>
          <w:sz w:val="24"/>
          <w:lang w:val="en-US"/>
        </w:rPr>
        <w:t>i.gender</w:t>
      </w:r>
      <w:proofErr w:type="spellEnd"/>
      <w:r w:rsidRPr="005E77FA">
        <w:rPr>
          <w:i/>
          <w:iCs/>
          <w:sz w:val="24"/>
          <w:lang w:val="en-US"/>
        </w:rPr>
        <w:t xml:space="preserve"> age </w:t>
      </w:r>
      <w:proofErr w:type="spellStart"/>
      <w:r w:rsidRPr="005E77FA">
        <w:rPr>
          <w:i/>
          <w:iCs/>
          <w:sz w:val="24"/>
          <w:lang w:val="en-US"/>
        </w:rPr>
        <w:t>agesq</w:t>
      </w:r>
      <w:proofErr w:type="spellEnd"/>
      <w:r w:rsidRPr="005E77FA">
        <w:rPr>
          <w:i/>
          <w:iCs/>
          <w:sz w:val="24"/>
          <w:lang w:val="en-US"/>
        </w:rPr>
        <w:t xml:space="preserve"> </w:t>
      </w:r>
      <w:proofErr w:type="spellStart"/>
      <w:r w:rsidRPr="005E77FA">
        <w:rPr>
          <w:i/>
          <w:iCs/>
          <w:sz w:val="24"/>
          <w:lang w:val="en-US"/>
        </w:rPr>
        <w:t>nb_children</w:t>
      </w:r>
      <w:proofErr w:type="spellEnd"/>
      <w:r w:rsidRPr="005E77FA">
        <w:rPr>
          <w:i/>
          <w:iCs/>
          <w:sz w:val="24"/>
          <w:lang w:val="en-US"/>
        </w:rPr>
        <w:t xml:space="preserve"> </w:t>
      </w:r>
      <w:proofErr w:type="spellStart"/>
      <w:r w:rsidRPr="005E77FA">
        <w:rPr>
          <w:i/>
          <w:iCs/>
          <w:sz w:val="24"/>
          <w:lang w:val="en-US"/>
        </w:rPr>
        <w:t>nb_grandchildren</w:t>
      </w:r>
      <w:proofErr w:type="spellEnd"/>
      <w:r w:rsidRPr="005E77FA">
        <w:rPr>
          <w:i/>
          <w:iCs/>
          <w:sz w:val="24"/>
          <w:lang w:val="en-US"/>
        </w:rPr>
        <w:t xml:space="preserve"> </w:t>
      </w:r>
      <w:proofErr w:type="spellStart"/>
      <w:r w:rsidRPr="005E77FA">
        <w:rPr>
          <w:i/>
          <w:iCs/>
          <w:sz w:val="24"/>
          <w:lang w:val="en-US"/>
        </w:rPr>
        <w:t>i.partnerinhh</w:t>
      </w:r>
      <w:proofErr w:type="spellEnd"/>
      <w:r w:rsidRPr="005E77FA">
        <w:rPr>
          <w:i/>
          <w:iCs/>
          <w:sz w:val="24"/>
          <w:lang w:val="en-US"/>
        </w:rPr>
        <w:t xml:space="preserve"> </w:t>
      </w:r>
      <w:proofErr w:type="spellStart"/>
      <w:r w:rsidRPr="005E77FA">
        <w:rPr>
          <w:i/>
          <w:iCs/>
          <w:sz w:val="24"/>
          <w:lang w:val="en-US"/>
        </w:rPr>
        <w:t>yrseducation</w:t>
      </w:r>
      <w:proofErr w:type="spellEnd"/>
      <w:r w:rsidRPr="005E77FA">
        <w:rPr>
          <w:i/>
          <w:iCs/>
          <w:sz w:val="24"/>
          <w:lang w:val="en-US"/>
        </w:rPr>
        <w:t xml:space="preserve"> </w:t>
      </w:r>
      <w:proofErr w:type="spellStart"/>
      <w:r w:rsidRPr="005E77FA">
        <w:rPr>
          <w:i/>
          <w:iCs/>
          <w:sz w:val="24"/>
          <w:lang w:val="en-US"/>
        </w:rPr>
        <w:t>thinclog</w:t>
      </w:r>
      <w:proofErr w:type="spellEnd"/>
      <w:r w:rsidRPr="005E77FA">
        <w:rPr>
          <w:i/>
          <w:iCs/>
          <w:sz w:val="24"/>
          <w:lang w:val="en-US"/>
        </w:rPr>
        <w:t xml:space="preserve">  </w:t>
      </w:r>
      <w:proofErr w:type="spellStart"/>
      <w:r w:rsidRPr="005E77FA">
        <w:rPr>
          <w:i/>
          <w:iCs/>
          <w:sz w:val="24"/>
          <w:lang w:val="en-US"/>
        </w:rPr>
        <w:t>i.life_insurance</w:t>
      </w:r>
      <w:proofErr w:type="spellEnd"/>
      <w:r w:rsidRPr="005E77FA">
        <w:rPr>
          <w:i/>
          <w:iCs/>
          <w:sz w:val="24"/>
          <w:lang w:val="en-US"/>
        </w:rPr>
        <w:t xml:space="preserve"> </w:t>
      </w:r>
      <w:proofErr w:type="spellStart"/>
      <w:r w:rsidRPr="005E77FA">
        <w:rPr>
          <w:i/>
          <w:iCs/>
          <w:sz w:val="24"/>
          <w:lang w:val="en-US"/>
        </w:rPr>
        <w:t>sphus</w:t>
      </w:r>
      <w:proofErr w:type="spellEnd"/>
      <w:r w:rsidRPr="005E77FA">
        <w:rPr>
          <w:i/>
          <w:iCs/>
          <w:sz w:val="24"/>
          <w:lang w:val="en-US"/>
        </w:rPr>
        <w:t xml:space="preserve"> chronic </w:t>
      </w:r>
      <w:proofErr w:type="spellStart"/>
      <w:r w:rsidRPr="005E77FA">
        <w:rPr>
          <w:i/>
          <w:iCs/>
          <w:sz w:val="24"/>
          <w:lang w:val="en-US"/>
        </w:rPr>
        <w:t>jqi_skills_discretion</w:t>
      </w:r>
      <w:proofErr w:type="spellEnd"/>
      <w:r w:rsidRPr="005E77FA">
        <w:rPr>
          <w:i/>
          <w:iCs/>
          <w:sz w:val="24"/>
          <w:lang w:val="en-US"/>
        </w:rPr>
        <w:t xml:space="preserve"> </w:t>
      </w:r>
      <w:proofErr w:type="spellStart"/>
      <w:r w:rsidRPr="005E77FA">
        <w:rPr>
          <w:i/>
          <w:iCs/>
          <w:sz w:val="24"/>
          <w:lang w:val="en-US"/>
        </w:rPr>
        <w:t>jqi_physical_environment</w:t>
      </w:r>
      <w:proofErr w:type="spellEnd"/>
      <w:r w:rsidRPr="005E77FA">
        <w:rPr>
          <w:i/>
          <w:iCs/>
          <w:sz w:val="24"/>
          <w:lang w:val="en-US"/>
        </w:rPr>
        <w:t xml:space="preserve"> </w:t>
      </w:r>
      <w:proofErr w:type="spellStart"/>
      <w:r w:rsidRPr="005E77FA">
        <w:rPr>
          <w:i/>
          <w:iCs/>
          <w:sz w:val="24"/>
          <w:lang w:val="en-US"/>
        </w:rPr>
        <w:t>jqi_social_environment</w:t>
      </w:r>
      <w:proofErr w:type="spellEnd"/>
      <w:r w:rsidRPr="005E77FA">
        <w:rPr>
          <w:i/>
          <w:iCs/>
          <w:sz w:val="24"/>
          <w:lang w:val="en-US"/>
        </w:rPr>
        <w:t xml:space="preserve"> </w:t>
      </w:r>
      <w:proofErr w:type="spellStart"/>
      <w:r w:rsidRPr="005E77FA">
        <w:rPr>
          <w:i/>
          <w:iCs/>
          <w:sz w:val="24"/>
          <w:lang w:val="en-US"/>
        </w:rPr>
        <w:t>jqi_working_time_quality</w:t>
      </w:r>
      <w:proofErr w:type="spellEnd"/>
      <w:r w:rsidRPr="005E77FA">
        <w:rPr>
          <w:i/>
          <w:iCs/>
          <w:sz w:val="24"/>
          <w:lang w:val="en-US"/>
        </w:rPr>
        <w:t xml:space="preserve"> </w:t>
      </w:r>
      <w:proofErr w:type="spellStart"/>
      <w:r w:rsidRPr="005E77FA">
        <w:rPr>
          <w:i/>
          <w:iCs/>
          <w:sz w:val="24"/>
          <w:lang w:val="en-US"/>
        </w:rPr>
        <w:t>jqi_intensity</w:t>
      </w:r>
      <w:proofErr w:type="spellEnd"/>
      <w:r w:rsidRPr="005E77FA">
        <w:rPr>
          <w:i/>
          <w:iCs/>
          <w:sz w:val="24"/>
          <w:lang w:val="en-US"/>
        </w:rPr>
        <w:t xml:space="preserve"> </w:t>
      </w:r>
      <w:proofErr w:type="spellStart"/>
      <w:r w:rsidRPr="005E77FA">
        <w:rPr>
          <w:i/>
          <w:iCs/>
          <w:sz w:val="24"/>
          <w:lang w:val="en-US"/>
        </w:rPr>
        <w:t>jqi_prospects</w:t>
      </w:r>
      <w:proofErr w:type="spellEnd"/>
      <w:r w:rsidRPr="005E77FA">
        <w:rPr>
          <w:i/>
          <w:iCs/>
          <w:sz w:val="24"/>
          <w:lang w:val="en-US"/>
        </w:rPr>
        <w:t xml:space="preserve"> [</w:t>
      </w:r>
      <w:proofErr w:type="spellStart"/>
      <w:r w:rsidRPr="005E77FA">
        <w:rPr>
          <w:i/>
          <w:iCs/>
          <w:sz w:val="24"/>
          <w:lang w:val="en-US"/>
        </w:rPr>
        <w:t>aweight</w:t>
      </w:r>
      <w:proofErr w:type="spellEnd"/>
      <w:r w:rsidRPr="005E77FA">
        <w:rPr>
          <w:i/>
          <w:iCs/>
          <w:sz w:val="24"/>
          <w:lang w:val="en-US"/>
        </w:rPr>
        <w:t>=</w:t>
      </w:r>
      <w:proofErr w:type="spellStart"/>
      <w:r w:rsidRPr="005E77FA">
        <w:rPr>
          <w:i/>
          <w:iCs/>
          <w:sz w:val="24"/>
          <w:lang w:val="en-US"/>
        </w:rPr>
        <w:t>cciw</w:t>
      </w:r>
      <w:proofErr w:type="spellEnd"/>
      <w:r w:rsidRPr="005E77FA">
        <w:rPr>
          <w:i/>
          <w:iCs/>
          <w:sz w:val="24"/>
          <w:lang w:val="en-US"/>
        </w:rPr>
        <w:t xml:space="preserve">], </w:t>
      </w:r>
      <w:proofErr w:type="spellStart"/>
      <w:r w:rsidRPr="005E77FA">
        <w:rPr>
          <w:i/>
          <w:iCs/>
          <w:sz w:val="24"/>
          <w:lang w:val="en-US"/>
        </w:rPr>
        <w:t>vce</w:t>
      </w:r>
      <w:proofErr w:type="spellEnd"/>
      <w:r w:rsidRPr="005E77FA">
        <w:rPr>
          <w:i/>
          <w:iCs/>
          <w:sz w:val="24"/>
          <w:lang w:val="en-US"/>
        </w:rPr>
        <w:t>(cluster cell)</w:t>
      </w:r>
    </w:p>
    <w:p w14:paraId="1C7429F4" w14:textId="1B4E1C24" w:rsidR="00E24CF5" w:rsidRDefault="00E24CF5" w:rsidP="00E24CF5">
      <w:pPr>
        <w:spacing w:line="360" w:lineRule="auto"/>
        <w:rPr>
          <w:sz w:val="24"/>
          <w:lang w:val="en-US"/>
        </w:rPr>
      </w:pPr>
      <w:r w:rsidRPr="00E24CF5">
        <w:rPr>
          <w:sz w:val="24"/>
          <w:lang w:val="en-US"/>
        </w:rPr>
        <w:t xml:space="preserve">The results are coherent </w:t>
      </w:r>
      <w:r>
        <w:rPr>
          <w:sz w:val="24"/>
          <w:lang w:val="en-US"/>
        </w:rPr>
        <w:t xml:space="preserve">with the </w:t>
      </w:r>
      <w:r w:rsidR="00B01855">
        <w:rPr>
          <w:sz w:val="24"/>
          <w:lang w:val="en-US"/>
        </w:rPr>
        <w:t>previously presented with slight variations.</w:t>
      </w:r>
    </w:p>
    <w:p w14:paraId="1B66DBC5" w14:textId="0F896BD8" w:rsidR="00B01855" w:rsidRDefault="00B01855" w:rsidP="00E24CF5">
      <w:pPr>
        <w:spacing w:line="360" w:lineRule="auto"/>
        <w:rPr>
          <w:sz w:val="24"/>
          <w:lang w:val="en-US"/>
        </w:rPr>
      </w:pPr>
      <w:r>
        <w:rPr>
          <w:sz w:val="24"/>
          <w:lang w:val="en-US"/>
        </w:rPr>
        <w:t>The new findings (</w:t>
      </w:r>
      <w:r w:rsidRPr="00E24CF5">
        <w:rPr>
          <w:i/>
          <w:iCs/>
          <w:sz w:val="24"/>
          <w:lang w:val="en-US"/>
        </w:rPr>
        <w:t>in italic</w:t>
      </w:r>
      <w:r>
        <w:rPr>
          <w:sz w:val="24"/>
          <w:lang w:val="en-US"/>
        </w:rPr>
        <w:t xml:space="preserve"> – those with significant differences between samples):</w:t>
      </w:r>
    </w:p>
    <w:p w14:paraId="6F8F094B" w14:textId="3425CF03" w:rsidR="00B01855" w:rsidRDefault="00B01855" w:rsidP="00B01855">
      <w:pPr>
        <w:pStyle w:val="Paragraphedeliste"/>
        <w:numPr>
          <w:ilvl w:val="0"/>
          <w:numId w:val="9"/>
        </w:numPr>
        <w:spacing w:line="360" w:lineRule="auto"/>
        <w:rPr>
          <w:sz w:val="24"/>
          <w:lang w:val="en-US"/>
        </w:rPr>
      </w:pPr>
      <w:r>
        <w:rPr>
          <w:sz w:val="24"/>
          <w:lang w:val="en-US"/>
        </w:rPr>
        <w:t>significant effect in case of poor social environment for men (0.197),</w:t>
      </w:r>
    </w:p>
    <w:p w14:paraId="76FA4AB2" w14:textId="16479436" w:rsidR="00B01855" w:rsidRPr="00B01855" w:rsidRDefault="00B01855" w:rsidP="00B01855">
      <w:pPr>
        <w:pStyle w:val="Paragraphedeliste"/>
        <w:numPr>
          <w:ilvl w:val="0"/>
          <w:numId w:val="9"/>
        </w:numPr>
        <w:spacing w:line="360" w:lineRule="auto"/>
        <w:rPr>
          <w:i/>
          <w:iCs/>
          <w:sz w:val="24"/>
          <w:lang w:val="en-US"/>
        </w:rPr>
      </w:pPr>
      <w:r w:rsidRPr="00B01855">
        <w:rPr>
          <w:i/>
          <w:iCs/>
          <w:sz w:val="24"/>
          <w:lang w:val="en-US"/>
        </w:rPr>
        <w:t xml:space="preserve">significant effect </w:t>
      </w:r>
      <w:r w:rsidR="00AD5122">
        <w:rPr>
          <w:i/>
          <w:iCs/>
          <w:sz w:val="24"/>
          <w:lang w:val="en-US"/>
        </w:rPr>
        <w:t>in</w:t>
      </w:r>
      <w:r w:rsidRPr="00B01855">
        <w:rPr>
          <w:i/>
          <w:iCs/>
          <w:sz w:val="24"/>
          <w:lang w:val="en-US"/>
        </w:rPr>
        <w:t xml:space="preserve"> jobs with poor prospects both for men (0.248) and women (0.724).</w:t>
      </w:r>
    </w:p>
    <w:p w14:paraId="59622DCD" w14:textId="44668D8E" w:rsidR="00B01855" w:rsidRPr="000D0504" w:rsidRDefault="00B01855" w:rsidP="00B01855">
      <w:pPr>
        <w:jc w:val="left"/>
        <w:rPr>
          <w:b/>
          <w:bCs/>
          <w:sz w:val="24"/>
          <w:szCs w:val="22"/>
          <w:lang w:val="en-US"/>
        </w:rPr>
      </w:pPr>
      <w:r>
        <w:rPr>
          <w:b/>
          <w:bCs/>
          <w:sz w:val="24"/>
          <w:szCs w:val="22"/>
          <w:lang w:val="en-US"/>
        </w:rPr>
        <w:t>Heterogeneous effects</w:t>
      </w:r>
      <w:r w:rsidRPr="00CD409E">
        <w:rPr>
          <w:b/>
          <w:bCs/>
          <w:sz w:val="24"/>
          <w:szCs w:val="22"/>
          <w:lang w:val="en-US"/>
        </w:rPr>
        <w:t xml:space="preserve"> of work horizon increase (ΔYTR</w:t>
      </w:r>
      <w:r>
        <w:rPr>
          <w:b/>
          <w:bCs/>
          <w:sz w:val="24"/>
          <w:szCs w:val="22"/>
          <w:lang w:val="en-US"/>
        </w:rPr>
        <w:t xml:space="preserve"> &gt;0</w:t>
      </w:r>
      <w:r w:rsidRPr="00CD409E">
        <w:rPr>
          <w:b/>
          <w:bCs/>
          <w:sz w:val="24"/>
          <w:szCs w:val="22"/>
          <w:lang w:val="en-US"/>
        </w:rPr>
        <w:t xml:space="preserve">) on </w:t>
      </w:r>
      <w:r>
        <w:rPr>
          <w:b/>
          <w:bCs/>
          <w:sz w:val="24"/>
          <w:szCs w:val="22"/>
          <w:lang w:val="en-US"/>
        </w:rPr>
        <w:t>the probability of depression</w:t>
      </w:r>
      <w:r w:rsidRPr="00CD409E">
        <w:rPr>
          <w:b/>
          <w:bCs/>
          <w:sz w:val="24"/>
          <w:szCs w:val="22"/>
          <w:lang w:val="en-US"/>
        </w:rPr>
        <w:t xml:space="preserve"> (</w:t>
      </w:r>
      <w:proofErr w:type="spellStart"/>
      <w:r w:rsidRPr="00CD409E">
        <w:rPr>
          <w:b/>
          <w:bCs/>
          <w:sz w:val="24"/>
          <w:szCs w:val="22"/>
          <w:lang w:val="en-US"/>
        </w:rPr>
        <w:t>EuroD</w:t>
      </w:r>
      <w:proofErr w:type="spellEnd"/>
      <w:r>
        <w:rPr>
          <w:b/>
          <w:bCs/>
          <w:sz w:val="24"/>
          <w:szCs w:val="22"/>
          <w:lang w:val="en-US"/>
        </w:rPr>
        <w:t xml:space="preserve"> &gt; 3</w:t>
      </w:r>
      <w:r w:rsidRPr="00CD409E">
        <w:rPr>
          <w:b/>
          <w:bCs/>
          <w:sz w:val="24"/>
          <w:szCs w:val="22"/>
          <w:lang w:val="en-US"/>
        </w:rPr>
        <w:t>)</w:t>
      </w:r>
      <w:r>
        <w:rPr>
          <w:b/>
          <w:bCs/>
          <w:sz w:val="24"/>
          <w:szCs w:val="22"/>
          <w:lang w:val="en-US"/>
        </w:rPr>
        <w:t xml:space="preserve"> depending on working conditions </w:t>
      </w:r>
      <w:r w:rsidRPr="00B01855">
        <w:rPr>
          <w:b/>
          <w:bCs/>
          <w:sz w:val="24"/>
          <w:szCs w:val="22"/>
          <w:u w:val="single"/>
          <w:lang w:val="en-US"/>
        </w:rPr>
        <w:t>(updated)</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B01855" w:rsidRPr="006B19A2" w14:paraId="475C593E" w14:textId="77777777" w:rsidTr="00C75074">
        <w:trPr>
          <w:jc w:val="center"/>
        </w:trPr>
        <w:tc>
          <w:tcPr>
            <w:tcW w:w="2127" w:type="dxa"/>
            <w:tcBorders>
              <w:bottom w:val="single" w:sz="4" w:space="0" w:color="auto"/>
            </w:tcBorders>
            <w:vAlign w:val="center"/>
          </w:tcPr>
          <w:p w14:paraId="2683FA73" w14:textId="77777777" w:rsidR="00B01855" w:rsidRPr="006B19A2" w:rsidRDefault="00B01855" w:rsidP="00C75074">
            <w:pPr>
              <w:jc w:val="left"/>
              <w:rPr>
                <w:color w:val="000000" w:themeColor="text1"/>
                <w:sz w:val="20"/>
                <w:szCs w:val="20"/>
                <w:lang w:val="en-US"/>
              </w:rPr>
            </w:pPr>
          </w:p>
        </w:tc>
        <w:tc>
          <w:tcPr>
            <w:tcW w:w="1930" w:type="dxa"/>
            <w:tcBorders>
              <w:bottom w:val="single" w:sz="4" w:space="0" w:color="auto"/>
            </w:tcBorders>
            <w:vAlign w:val="center"/>
          </w:tcPr>
          <w:p w14:paraId="302BD39D" w14:textId="77777777" w:rsidR="00B01855" w:rsidRPr="006B19A2" w:rsidRDefault="00B01855" w:rsidP="00C75074">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1C61EC9A" w14:textId="77777777" w:rsidR="00B01855" w:rsidRPr="006B19A2" w:rsidRDefault="00B01855" w:rsidP="00C75074">
            <w:pPr>
              <w:jc w:val="center"/>
              <w:rPr>
                <w:b/>
                <w:bCs/>
                <w:color w:val="000000" w:themeColor="text1"/>
                <w:sz w:val="20"/>
                <w:szCs w:val="20"/>
              </w:rPr>
            </w:pPr>
            <w:r w:rsidRPr="006B19A2">
              <w:rPr>
                <w:rFonts w:ascii="change" w:hAnsi="change"/>
                <w:b/>
                <w:bCs/>
                <w:color w:val="000000" w:themeColor="text1"/>
                <w:sz w:val="20"/>
                <w:szCs w:val="20"/>
              </w:rPr>
              <w:t xml:space="preserve">All </w:t>
            </w:r>
            <w:proofErr w:type="spellStart"/>
            <w:r w:rsidRPr="006B19A2">
              <w:rPr>
                <w:rFonts w:ascii="change" w:hAnsi="change"/>
                <w:b/>
                <w:bCs/>
                <w:color w:val="000000" w:themeColor="text1"/>
                <w:sz w:val="20"/>
                <w:szCs w:val="20"/>
              </w:rPr>
              <w:t>individuals</w:t>
            </w:r>
            <w:proofErr w:type="spellEnd"/>
          </w:p>
        </w:tc>
        <w:tc>
          <w:tcPr>
            <w:tcW w:w="1285" w:type="dxa"/>
            <w:tcBorders>
              <w:top w:val="single" w:sz="4" w:space="0" w:color="auto"/>
              <w:bottom w:val="single" w:sz="4" w:space="0" w:color="auto"/>
            </w:tcBorders>
            <w:vAlign w:val="center"/>
          </w:tcPr>
          <w:p w14:paraId="73BE9D1E" w14:textId="77777777" w:rsidR="00B01855" w:rsidRPr="006B19A2" w:rsidRDefault="00B01855" w:rsidP="00C75074">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729E8B8B" w14:textId="77777777" w:rsidR="00B01855" w:rsidRPr="006B19A2" w:rsidRDefault="00B01855" w:rsidP="00C75074">
            <w:pPr>
              <w:jc w:val="center"/>
              <w:rPr>
                <w:b/>
                <w:bCs/>
                <w:color w:val="000000" w:themeColor="text1"/>
                <w:sz w:val="20"/>
                <w:szCs w:val="20"/>
              </w:rPr>
            </w:pPr>
            <w:proofErr w:type="spellStart"/>
            <w:r>
              <w:rPr>
                <w:rFonts w:ascii="change" w:hAnsi="change"/>
                <w:b/>
                <w:bCs/>
                <w:color w:val="000000" w:themeColor="text1"/>
                <w:sz w:val="20"/>
                <w:szCs w:val="20"/>
              </w:rPr>
              <w:t>Females</w:t>
            </w:r>
            <w:proofErr w:type="spellEnd"/>
          </w:p>
        </w:tc>
      </w:tr>
      <w:tr w:rsidR="00B01855" w:rsidRPr="006B19A2" w14:paraId="12FB703C" w14:textId="77777777" w:rsidTr="00C75074">
        <w:trPr>
          <w:jc w:val="center"/>
        </w:trPr>
        <w:tc>
          <w:tcPr>
            <w:tcW w:w="4057" w:type="dxa"/>
            <w:gridSpan w:val="2"/>
            <w:tcBorders>
              <w:top w:val="single" w:sz="4" w:space="0" w:color="auto"/>
            </w:tcBorders>
            <w:vAlign w:val="center"/>
          </w:tcPr>
          <w:p w14:paraId="3CD88234" w14:textId="77777777" w:rsidR="00B01855" w:rsidRDefault="00B01855" w:rsidP="00C75074">
            <w:pPr>
              <w:jc w:val="center"/>
              <w:rPr>
                <w:b/>
                <w:bCs/>
                <w:color w:val="000000" w:themeColor="text1"/>
                <w:sz w:val="20"/>
                <w:szCs w:val="20"/>
              </w:rPr>
            </w:pPr>
            <w:r w:rsidRPr="006B19A2">
              <w:rPr>
                <w:b/>
                <w:bCs/>
                <w:color w:val="000000" w:themeColor="text1"/>
                <w:sz w:val="20"/>
                <w:szCs w:val="20"/>
              </w:rPr>
              <w:t>Full</w:t>
            </w:r>
          </w:p>
          <w:p w14:paraId="5907E732" w14:textId="77777777" w:rsidR="00B01855" w:rsidRPr="006B19A2" w:rsidRDefault="00B01855" w:rsidP="00C75074">
            <w:pPr>
              <w:jc w:val="center"/>
              <w:rPr>
                <w:b/>
                <w:bCs/>
                <w:color w:val="000000" w:themeColor="text1"/>
                <w:sz w:val="20"/>
                <w:szCs w:val="20"/>
              </w:rPr>
            </w:pPr>
          </w:p>
        </w:tc>
        <w:tc>
          <w:tcPr>
            <w:tcW w:w="1323" w:type="dxa"/>
            <w:tcBorders>
              <w:top w:val="single" w:sz="4" w:space="0" w:color="auto"/>
            </w:tcBorders>
            <w:vAlign w:val="center"/>
          </w:tcPr>
          <w:p w14:paraId="1F3D4EFE" w14:textId="77777777" w:rsidR="00B01855" w:rsidRPr="006B19A2" w:rsidRDefault="00B01855" w:rsidP="00C75074">
            <w:pPr>
              <w:jc w:val="left"/>
              <w:rPr>
                <w:color w:val="000000" w:themeColor="text1"/>
                <w:sz w:val="20"/>
                <w:szCs w:val="20"/>
              </w:rPr>
            </w:pPr>
            <w:r>
              <w:rPr>
                <w:color w:val="000000" w:themeColor="text1"/>
                <w:sz w:val="20"/>
                <w:szCs w:val="20"/>
              </w:rPr>
              <w:t>-0.003</w:t>
            </w:r>
          </w:p>
          <w:p w14:paraId="0E0C3A59" w14:textId="77777777" w:rsidR="00B01855" w:rsidRDefault="00B01855" w:rsidP="00C75074">
            <w:pPr>
              <w:jc w:val="left"/>
              <w:rPr>
                <w:color w:val="000000" w:themeColor="text1"/>
                <w:sz w:val="20"/>
                <w:szCs w:val="20"/>
              </w:rPr>
            </w:pPr>
            <w:r w:rsidRPr="006B19A2">
              <w:rPr>
                <w:color w:val="000000" w:themeColor="text1"/>
                <w:sz w:val="20"/>
                <w:szCs w:val="20"/>
              </w:rPr>
              <w:t>(</w:t>
            </w:r>
            <w:r>
              <w:rPr>
                <w:color w:val="000000" w:themeColor="text1"/>
                <w:sz w:val="20"/>
                <w:szCs w:val="20"/>
              </w:rPr>
              <w:t>0.078</w:t>
            </w:r>
            <w:r w:rsidRPr="006B19A2">
              <w:rPr>
                <w:color w:val="000000" w:themeColor="text1"/>
                <w:sz w:val="20"/>
                <w:szCs w:val="20"/>
              </w:rPr>
              <w:t xml:space="preserve">) </w:t>
            </w:r>
          </w:p>
          <w:p w14:paraId="0627142B" w14:textId="77777777" w:rsidR="00B01855" w:rsidRPr="006B19A2" w:rsidRDefault="00B01855" w:rsidP="00C75074">
            <w:pPr>
              <w:jc w:val="left"/>
              <w:rPr>
                <w:color w:val="000000" w:themeColor="text1"/>
                <w:sz w:val="20"/>
                <w:szCs w:val="20"/>
              </w:rPr>
            </w:pPr>
          </w:p>
        </w:tc>
        <w:tc>
          <w:tcPr>
            <w:tcW w:w="1285" w:type="dxa"/>
            <w:tcBorders>
              <w:top w:val="single" w:sz="4" w:space="0" w:color="auto"/>
            </w:tcBorders>
            <w:vAlign w:val="center"/>
          </w:tcPr>
          <w:p w14:paraId="243D7310" w14:textId="77777777" w:rsidR="00B01855" w:rsidRPr="006B19A2" w:rsidRDefault="00B01855" w:rsidP="00C75074">
            <w:pPr>
              <w:jc w:val="left"/>
              <w:rPr>
                <w:color w:val="000000" w:themeColor="text1"/>
                <w:sz w:val="20"/>
                <w:szCs w:val="20"/>
              </w:rPr>
            </w:pPr>
            <w:r w:rsidRPr="00665D81">
              <w:rPr>
                <w:color w:val="000000" w:themeColor="text1"/>
                <w:sz w:val="20"/>
                <w:szCs w:val="20"/>
              </w:rPr>
              <w:t>-</w:t>
            </w:r>
            <w:r>
              <w:rPr>
                <w:color w:val="000000" w:themeColor="text1"/>
                <w:sz w:val="20"/>
                <w:szCs w:val="20"/>
              </w:rPr>
              <w:t>0</w:t>
            </w:r>
            <w:r w:rsidRPr="00665D81">
              <w:rPr>
                <w:color w:val="000000" w:themeColor="text1"/>
                <w:sz w:val="20"/>
                <w:szCs w:val="20"/>
              </w:rPr>
              <w:t>.</w:t>
            </w:r>
            <w:r>
              <w:rPr>
                <w:color w:val="000000" w:themeColor="text1"/>
                <w:sz w:val="20"/>
                <w:szCs w:val="20"/>
              </w:rPr>
              <w:t>046</w:t>
            </w:r>
          </w:p>
          <w:p w14:paraId="6474048D" w14:textId="77777777" w:rsidR="00B01855" w:rsidRDefault="00B01855"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081</w:t>
            </w:r>
            <w:r w:rsidRPr="006B19A2">
              <w:rPr>
                <w:color w:val="000000" w:themeColor="text1"/>
                <w:sz w:val="20"/>
                <w:szCs w:val="20"/>
              </w:rPr>
              <w:t xml:space="preserve">) </w:t>
            </w:r>
          </w:p>
          <w:p w14:paraId="51DF89F6" w14:textId="77777777" w:rsidR="00B01855" w:rsidRPr="006B19A2" w:rsidRDefault="00B01855" w:rsidP="00C75074">
            <w:pPr>
              <w:jc w:val="left"/>
              <w:rPr>
                <w:color w:val="000000" w:themeColor="text1"/>
                <w:sz w:val="20"/>
                <w:szCs w:val="20"/>
              </w:rPr>
            </w:pPr>
          </w:p>
        </w:tc>
        <w:tc>
          <w:tcPr>
            <w:tcW w:w="1246" w:type="dxa"/>
            <w:tcBorders>
              <w:top w:val="single" w:sz="4" w:space="0" w:color="auto"/>
            </w:tcBorders>
            <w:vAlign w:val="center"/>
          </w:tcPr>
          <w:p w14:paraId="07BC7C0F" w14:textId="77777777" w:rsidR="00B01855" w:rsidRPr="006B19A2" w:rsidRDefault="00B01855"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081</w:t>
            </w:r>
          </w:p>
          <w:p w14:paraId="64F00F2F" w14:textId="77777777" w:rsidR="00B01855" w:rsidRDefault="00B01855"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065</w:t>
            </w:r>
            <w:r w:rsidRPr="006B19A2">
              <w:rPr>
                <w:color w:val="000000" w:themeColor="text1"/>
                <w:sz w:val="20"/>
                <w:szCs w:val="20"/>
              </w:rPr>
              <w:t xml:space="preserve">) </w:t>
            </w:r>
          </w:p>
          <w:p w14:paraId="68835FB4" w14:textId="77777777" w:rsidR="00B01855" w:rsidRPr="006B19A2" w:rsidRDefault="00B01855" w:rsidP="00C75074">
            <w:pPr>
              <w:jc w:val="left"/>
              <w:rPr>
                <w:color w:val="000000" w:themeColor="text1"/>
                <w:sz w:val="20"/>
                <w:szCs w:val="20"/>
              </w:rPr>
            </w:pPr>
          </w:p>
        </w:tc>
      </w:tr>
      <w:tr w:rsidR="00B01855" w:rsidRPr="006B19A2" w14:paraId="5EBF7B72" w14:textId="77777777" w:rsidTr="00C75074">
        <w:trPr>
          <w:jc w:val="center"/>
        </w:trPr>
        <w:tc>
          <w:tcPr>
            <w:tcW w:w="2127" w:type="dxa"/>
          </w:tcPr>
          <w:p w14:paraId="530D5A3B" w14:textId="77777777" w:rsidR="00B01855" w:rsidRPr="006B19A2" w:rsidRDefault="00B01855" w:rsidP="00C75074">
            <w:pPr>
              <w:jc w:val="left"/>
              <w:rPr>
                <w:b/>
                <w:bCs/>
                <w:color w:val="000000" w:themeColor="text1"/>
                <w:sz w:val="20"/>
                <w:szCs w:val="20"/>
                <w:lang w:val="en-US"/>
              </w:rPr>
            </w:pPr>
            <w:r w:rsidRPr="006B19A2">
              <w:rPr>
                <w:b/>
                <w:bCs/>
                <w:color w:val="000000" w:themeColor="text1"/>
                <w:sz w:val="20"/>
                <w:szCs w:val="20"/>
                <w:lang w:val="en-US"/>
              </w:rPr>
              <w:t>JQI physical environment</w:t>
            </w:r>
          </w:p>
        </w:tc>
        <w:tc>
          <w:tcPr>
            <w:tcW w:w="1930" w:type="dxa"/>
            <w:vAlign w:val="center"/>
          </w:tcPr>
          <w:p w14:paraId="424B5842"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5F85B91C" w14:textId="77777777" w:rsidR="00B01855" w:rsidRPr="00045D42" w:rsidRDefault="00B01855" w:rsidP="00C75074">
            <w:pPr>
              <w:jc w:val="left"/>
              <w:rPr>
                <w:b/>
                <w:bCs/>
                <w:color w:val="000000" w:themeColor="text1"/>
                <w:sz w:val="20"/>
                <w:szCs w:val="20"/>
                <w:lang w:val="en-US"/>
              </w:rPr>
            </w:pPr>
          </w:p>
          <w:p w14:paraId="281B5EE9"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3D14CE29" w14:textId="77777777" w:rsidR="00B01855" w:rsidRDefault="00B01855" w:rsidP="00C75074">
            <w:pPr>
              <w:jc w:val="left"/>
              <w:rPr>
                <w:i/>
                <w:iCs/>
                <w:color w:val="000000" w:themeColor="text1"/>
                <w:sz w:val="20"/>
                <w:szCs w:val="20"/>
                <w:lang w:val="en-US"/>
              </w:rPr>
            </w:pPr>
          </w:p>
          <w:p w14:paraId="6235D99A" w14:textId="77777777" w:rsidR="00B01855" w:rsidRDefault="00B01855" w:rsidP="00C75074">
            <w:pPr>
              <w:jc w:val="left"/>
              <w:rPr>
                <w:i/>
                <w:iCs/>
                <w:color w:val="000000" w:themeColor="text1"/>
                <w:sz w:val="20"/>
                <w:szCs w:val="20"/>
                <w:lang w:val="en-US"/>
              </w:rPr>
            </w:pPr>
          </w:p>
          <w:p w14:paraId="46E9D990"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144C4361" w14:textId="77777777" w:rsidR="00B01855" w:rsidRPr="00045D42" w:rsidRDefault="00B01855" w:rsidP="00C75074">
            <w:pPr>
              <w:jc w:val="left"/>
              <w:rPr>
                <w:i/>
                <w:iCs/>
                <w:color w:val="000000" w:themeColor="text1"/>
                <w:sz w:val="20"/>
                <w:szCs w:val="20"/>
                <w:lang w:val="en-US"/>
              </w:rPr>
            </w:pPr>
          </w:p>
        </w:tc>
        <w:tc>
          <w:tcPr>
            <w:tcW w:w="1323" w:type="dxa"/>
            <w:vAlign w:val="center"/>
          </w:tcPr>
          <w:p w14:paraId="4CC1A074" w14:textId="77777777" w:rsidR="00B01855" w:rsidRPr="00665D81" w:rsidRDefault="00B01855" w:rsidP="00C75074">
            <w:pPr>
              <w:jc w:val="left"/>
              <w:rPr>
                <w:color w:val="000000" w:themeColor="text1"/>
                <w:sz w:val="20"/>
                <w:szCs w:val="20"/>
              </w:rPr>
            </w:pPr>
            <w:r w:rsidRPr="006B19A2">
              <w:rPr>
                <w:color w:val="000000" w:themeColor="text1"/>
                <w:sz w:val="20"/>
                <w:szCs w:val="20"/>
                <w:lang w:val="en-US"/>
              </w:rPr>
              <w:t>0.</w:t>
            </w:r>
            <w:r>
              <w:rPr>
                <w:color w:val="000000" w:themeColor="text1"/>
                <w:sz w:val="20"/>
                <w:szCs w:val="20"/>
                <w:lang w:val="en-US"/>
              </w:rPr>
              <w:t>158</w:t>
            </w:r>
          </w:p>
          <w:p w14:paraId="3B354F2B"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125</w:t>
            </w:r>
            <w:r w:rsidRPr="006B19A2">
              <w:rPr>
                <w:color w:val="000000" w:themeColor="text1"/>
                <w:sz w:val="20"/>
                <w:szCs w:val="20"/>
                <w:lang w:val="en-US"/>
              </w:rPr>
              <w:t>)</w:t>
            </w:r>
          </w:p>
          <w:p w14:paraId="072AF3F9"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110</w:t>
            </w:r>
          </w:p>
          <w:p w14:paraId="15DE58A6"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176</w:t>
            </w:r>
            <w:r w:rsidRPr="006B19A2">
              <w:rPr>
                <w:color w:val="000000" w:themeColor="text1"/>
                <w:sz w:val="20"/>
                <w:szCs w:val="20"/>
                <w:lang w:val="en-US"/>
              </w:rPr>
              <w:t xml:space="preserve">) </w:t>
            </w:r>
          </w:p>
          <w:p w14:paraId="0DFB8CD5" w14:textId="77777777" w:rsidR="00B01855" w:rsidRDefault="00B01855" w:rsidP="00C75074">
            <w:pPr>
              <w:jc w:val="left"/>
              <w:rPr>
                <w:i/>
                <w:iCs/>
                <w:color w:val="000000" w:themeColor="text1"/>
                <w:sz w:val="20"/>
                <w:szCs w:val="20"/>
                <w:lang w:val="en-US"/>
              </w:rPr>
            </w:pPr>
          </w:p>
          <w:p w14:paraId="06568785"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0.</w:t>
            </w:r>
            <w:r>
              <w:rPr>
                <w:i/>
                <w:iCs/>
                <w:color w:val="000000" w:themeColor="text1"/>
                <w:sz w:val="20"/>
                <w:szCs w:val="20"/>
                <w:lang w:val="en-US"/>
              </w:rPr>
              <w:t>735</w:t>
            </w:r>
          </w:p>
          <w:p w14:paraId="4099BF60" w14:textId="77777777" w:rsidR="00B01855" w:rsidRPr="00045D42" w:rsidRDefault="00B01855" w:rsidP="00C75074">
            <w:pPr>
              <w:jc w:val="left"/>
              <w:rPr>
                <w:i/>
                <w:iCs/>
                <w:color w:val="000000" w:themeColor="text1"/>
                <w:sz w:val="20"/>
                <w:szCs w:val="20"/>
                <w:lang w:val="en-US"/>
              </w:rPr>
            </w:pPr>
          </w:p>
        </w:tc>
        <w:tc>
          <w:tcPr>
            <w:tcW w:w="1285" w:type="dxa"/>
            <w:vAlign w:val="center"/>
          </w:tcPr>
          <w:p w14:paraId="654F9958"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0.162*</w:t>
            </w:r>
          </w:p>
          <w:p w14:paraId="39BAAC25"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085</w:t>
            </w:r>
            <w:r w:rsidRPr="006B19A2">
              <w:rPr>
                <w:color w:val="000000" w:themeColor="text1"/>
                <w:sz w:val="20"/>
                <w:szCs w:val="20"/>
                <w:lang w:val="en-US"/>
              </w:rPr>
              <w:t xml:space="preserve">) </w:t>
            </w:r>
          </w:p>
          <w:p w14:paraId="496AE5DA"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-0.090</w:t>
            </w:r>
          </w:p>
          <w:p w14:paraId="2500B0F1"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.141</w:t>
            </w:r>
            <w:r w:rsidRPr="006B19A2">
              <w:rPr>
                <w:color w:val="000000" w:themeColor="text1"/>
                <w:sz w:val="20"/>
                <w:szCs w:val="20"/>
                <w:lang w:val="en-US"/>
              </w:rPr>
              <w:t>)</w:t>
            </w:r>
          </w:p>
          <w:p w14:paraId="2690D1BD" w14:textId="77777777" w:rsidR="00B01855" w:rsidRDefault="00B01855" w:rsidP="00C75074">
            <w:pPr>
              <w:jc w:val="left"/>
              <w:rPr>
                <w:color w:val="000000" w:themeColor="text1"/>
                <w:sz w:val="20"/>
                <w:szCs w:val="20"/>
                <w:lang w:val="en-US"/>
              </w:rPr>
            </w:pPr>
          </w:p>
          <w:p w14:paraId="1CCAFE61" w14:textId="77777777" w:rsidR="00B01855" w:rsidRDefault="00B01855" w:rsidP="00C75074">
            <w:pPr>
              <w:jc w:val="left"/>
              <w:rPr>
                <w:i/>
                <w:iCs/>
                <w:color w:val="000000" w:themeColor="text1"/>
                <w:sz w:val="20"/>
                <w:szCs w:val="20"/>
                <w:lang w:val="en-US"/>
              </w:rPr>
            </w:pPr>
            <w:r w:rsidRPr="006B19A2">
              <w:rPr>
                <w:color w:val="000000" w:themeColor="text1"/>
                <w:sz w:val="20"/>
                <w:szCs w:val="20"/>
                <w:lang w:val="en-US"/>
              </w:rPr>
              <w:t xml:space="preserve"> </w:t>
            </w:r>
            <w:r w:rsidRPr="00045D42">
              <w:rPr>
                <w:i/>
                <w:iCs/>
                <w:color w:val="000000" w:themeColor="text1"/>
                <w:sz w:val="20"/>
                <w:szCs w:val="20"/>
                <w:lang w:val="en-US"/>
              </w:rPr>
              <w:t>0.0</w:t>
            </w:r>
            <w:r>
              <w:rPr>
                <w:i/>
                <w:iCs/>
                <w:color w:val="000000" w:themeColor="text1"/>
                <w:sz w:val="20"/>
                <w:szCs w:val="20"/>
                <w:lang w:val="en-US"/>
              </w:rPr>
              <w:t>40</w:t>
            </w:r>
          </w:p>
          <w:p w14:paraId="328D83FD" w14:textId="77777777" w:rsidR="00B01855" w:rsidRPr="006B19A2" w:rsidRDefault="00B01855" w:rsidP="00C75074">
            <w:pPr>
              <w:jc w:val="left"/>
              <w:rPr>
                <w:color w:val="000000" w:themeColor="text1"/>
                <w:sz w:val="20"/>
                <w:szCs w:val="20"/>
                <w:lang w:val="en-US"/>
              </w:rPr>
            </w:pPr>
          </w:p>
        </w:tc>
        <w:tc>
          <w:tcPr>
            <w:tcW w:w="1246" w:type="dxa"/>
            <w:vAlign w:val="center"/>
          </w:tcPr>
          <w:p w14:paraId="7A0D55F3"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0.572***</w:t>
            </w:r>
          </w:p>
          <w:p w14:paraId="6CA751B2"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176</w:t>
            </w:r>
            <w:r w:rsidRPr="006B19A2">
              <w:rPr>
                <w:color w:val="000000" w:themeColor="text1"/>
                <w:sz w:val="20"/>
                <w:szCs w:val="20"/>
                <w:lang w:val="en-US"/>
              </w:rPr>
              <w:t>)</w:t>
            </w:r>
          </w:p>
          <w:p w14:paraId="69F6149F"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0.320*</w:t>
            </w:r>
          </w:p>
          <w:p w14:paraId="2081F473"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173</w:t>
            </w:r>
            <w:r w:rsidRPr="006B19A2">
              <w:rPr>
                <w:color w:val="000000" w:themeColor="text1"/>
                <w:sz w:val="20"/>
                <w:szCs w:val="20"/>
                <w:lang w:val="en-US"/>
              </w:rPr>
              <w:t xml:space="preserve">) </w:t>
            </w:r>
          </w:p>
          <w:p w14:paraId="348BADB4" w14:textId="77777777" w:rsidR="00B01855" w:rsidRDefault="00B01855" w:rsidP="00C75074">
            <w:pPr>
              <w:jc w:val="left"/>
              <w:rPr>
                <w:color w:val="000000" w:themeColor="text1"/>
                <w:sz w:val="20"/>
                <w:szCs w:val="20"/>
                <w:lang w:val="en-US"/>
              </w:rPr>
            </w:pPr>
          </w:p>
          <w:p w14:paraId="6D93A8A1"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0.</w:t>
            </w:r>
            <w:r>
              <w:rPr>
                <w:i/>
                <w:iCs/>
                <w:color w:val="000000" w:themeColor="text1"/>
                <w:sz w:val="20"/>
                <w:szCs w:val="20"/>
                <w:lang w:val="en-US"/>
              </w:rPr>
              <w:t>040</w:t>
            </w:r>
          </w:p>
          <w:p w14:paraId="54B92B50" w14:textId="77777777" w:rsidR="00B01855" w:rsidRPr="00045D42" w:rsidRDefault="00B01855" w:rsidP="00C75074">
            <w:pPr>
              <w:jc w:val="left"/>
              <w:rPr>
                <w:i/>
                <w:iCs/>
                <w:color w:val="000000" w:themeColor="text1"/>
                <w:sz w:val="20"/>
                <w:szCs w:val="20"/>
                <w:lang w:val="en-US"/>
              </w:rPr>
            </w:pPr>
          </w:p>
        </w:tc>
      </w:tr>
      <w:tr w:rsidR="00B01855" w:rsidRPr="006B19A2" w14:paraId="4E3CF663" w14:textId="77777777" w:rsidTr="00C75074">
        <w:trPr>
          <w:jc w:val="center"/>
        </w:trPr>
        <w:tc>
          <w:tcPr>
            <w:tcW w:w="2127" w:type="dxa"/>
          </w:tcPr>
          <w:p w14:paraId="72EFA704" w14:textId="77777777" w:rsidR="00B01855" w:rsidRPr="006B19A2" w:rsidRDefault="00B01855" w:rsidP="00C75074">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6EE74627"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397B3031" w14:textId="77777777" w:rsidR="00B01855" w:rsidRPr="00045D42" w:rsidRDefault="00B01855" w:rsidP="00C75074">
            <w:pPr>
              <w:jc w:val="left"/>
              <w:rPr>
                <w:b/>
                <w:bCs/>
                <w:color w:val="000000" w:themeColor="text1"/>
                <w:sz w:val="20"/>
                <w:szCs w:val="20"/>
                <w:lang w:val="en-US"/>
              </w:rPr>
            </w:pPr>
          </w:p>
          <w:p w14:paraId="45F4A28A"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550C60B2" w14:textId="77777777" w:rsidR="00B01855" w:rsidRDefault="00B01855" w:rsidP="00C75074">
            <w:pPr>
              <w:jc w:val="left"/>
              <w:rPr>
                <w:b/>
                <w:bCs/>
                <w:color w:val="000000" w:themeColor="text1"/>
                <w:sz w:val="20"/>
                <w:szCs w:val="20"/>
                <w:lang w:val="en-US"/>
              </w:rPr>
            </w:pPr>
          </w:p>
          <w:p w14:paraId="56E68154" w14:textId="77777777" w:rsidR="00B01855" w:rsidRDefault="00B01855" w:rsidP="00C75074">
            <w:pPr>
              <w:jc w:val="left"/>
              <w:rPr>
                <w:i/>
                <w:iCs/>
                <w:color w:val="000000" w:themeColor="text1"/>
                <w:sz w:val="20"/>
                <w:szCs w:val="20"/>
                <w:lang w:val="en-US"/>
              </w:rPr>
            </w:pPr>
          </w:p>
          <w:p w14:paraId="63FC463C"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601F5A04" w14:textId="77777777" w:rsidR="00B01855" w:rsidRPr="006B19A2" w:rsidRDefault="00B01855" w:rsidP="00C75074">
            <w:pPr>
              <w:jc w:val="left"/>
              <w:rPr>
                <w:b/>
                <w:bCs/>
                <w:color w:val="000000" w:themeColor="text1"/>
                <w:sz w:val="20"/>
                <w:szCs w:val="20"/>
                <w:lang w:val="en-US"/>
              </w:rPr>
            </w:pPr>
          </w:p>
        </w:tc>
        <w:tc>
          <w:tcPr>
            <w:tcW w:w="1323" w:type="dxa"/>
            <w:vAlign w:val="center"/>
          </w:tcPr>
          <w:p w14:paraId="2DCD2CB6"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.155</w:t>
            </w:r>
          </w:p>
          <w:p w14:paraId="3339131E"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110</w:t>
            </w:r>
            <w:r w:rsidRPr="006B19A2">
              <w:rPr>
                <w:color w:val="000000" w:themeColor="text1"/>
                <w:sz w:val="20"/>
                <w:szCs w:val="20"/>
                <w:lang w:val="en-US"/>
              </w:rPr>
              <w:t xml:space="preserve">) </w:t>
            </w:r>
          </w:p>
          <w:p w14:paraId="2F9F26F0"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0.034</w:t>
            </w:r>
          </w:p>
          <w:p w14:paraId="07A59225"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257</w:t>
            </w:r>
            <w:r w:rsidRPr="006B19A2">
              <w:rPr>
                <w:color w:val="000000" w:themeColor="text1"/>
                <w:sz w:val="20"/>
                <w:szCs w:val="20"/>
                <w:lang w:val="en-US"/>
              </w:rPr>
              <w:t xml:space="preserve">) </w:t>
            </w:r>
          </w:p>
          <w:p w14:paraId="75E43775" w14:textId="77777777" w:rsidR="00B01855" w:rsidRDefault="00B01855" w:rsidP="00C75074">
            <w:pPr>
              <w:jc w:val="left"/>
              <w:rPr>
                <w:color w:val="000000" w:themeColor="text1"/>
                <w:sz w:val="20"/>
                <w:szCs w:val="20"/>
                <w:lang w:val="en-US"/>
              </w:rPr>
            </w:pPr>
          </w:p>
          <w:p w14:paraId="4F306F2D" w14:textId="77777777" w:rsidR="00B01855"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433</w:t>
            </w:r>
          </w:p>
          <w:p w14:paraId="1025EBF0" w14:textId="77777777" w:rsidR="00B01855" w:rsidRPr="00E17414" w:rsidRDefault="00B01855" w:rsidP="00C75074">
            <w:pPr>
              <w:jc w:val="left"/>
              <w:rPr>
                <w:i/>
                <w:iCs/>
                <w:color w:val="000000" w:themeColor="text1"/>
                <w:sz w:val="20"/>
                <w:szCs w:val="20"/>
                <w:lang w:val="en-US"/>
              </w:rPr>
            </w:pPr>
          </w:p>
        </w:tc>
        <w:tc>
          <w:tcPr>
            <w:tcW w:w="1285" w:type="dxa"/>
            <w:vAlign w:val="center"/>
          </w:tcPr>
          <w:p w14:paraId="19D920D2"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197*</w:t>
            </w:r>
          </w:p>
          <w:p w14:paraId="39CCC878"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099</w:t>
            </w:r>
            <w:r w:rsidRPr="006B19A2">
              <w:rPr>
                <w:color w:val="000000" w:themeColor="text1"/>
                <w:sz w:val="20"/>
                <w:szCs w:val="20"/>
                <w:lang w:val="en-US"/>
              </w:rPr>
              <w:t>)</w:t>
            </w:r>
          </w:p>
          <w:p w14:paraId="00337592"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-0.057</w:t>
            </w:r>
          </w:p>
          <w:p w14:paraId="51320A93"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155</w:t>
            </w:r>
            <w:r w:rsidRPr="006B19A2">
              <w:rPr>
                <w:color w:val="000000" w:themeColor="text1"/>
                <w:sz w:val="20"/>
                <w:szCs w:val="20"/>
                <w:lang w:val="en-US"/>
              </w:rPr>
              <w:t xml:space="preserve">) </w:t>
            </w:r>
          </w:p>
          <w:p w14:paraId="07CC8D83" w14:textId="77777777" w:rsidR="00B01855" w:rsidRDefault="00B01855" w:rsidP="00C75074">
            <w:pPr>
              <w:jc w:val="left"/>
              <w:rPr>
                <w:color w:val="000000" w:themeColor="text1"/>
                <w:sz w:val="20"/>
                <w:szCs w:val="20"/>
                <w:lang w:val="en-US"/>
              </w:rPr>
            </w:pPr>
          </w:p>
          <w:p w14:paraId="4D5D8FDD" w14:textId="77777777" w:rsidR="00B01855"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179</w:t>
            </w:r>
          </w:p>
          <w:p w14:paraId="1964F0BF" w14:textId="77777777" w:rsidR="00B01855" w:rsidRPr="00E17414" w:rsidRDefault="00B01855" w:rsidP="00C75074">
            <w:pPr>
              <w:jc w:val="left"/>
              <w:rPr>
                <w:i/>
                <w:iCs/>
                <w:color w:val="000000" w:themeColor="text1"/>
                <w:sz w:val="20"/>
                <w:szCs w:val="20"/>
                <w:lang w:val="en-US"/>
              </w:rPr>
            </w:pPr>
          </w:p>
        </w:tc>
        <w:tc>
          <w:tcPr>
            <w:tcW w:w="1246" w:type="dxa"/>
            <w:vAlign w:val="center"/>
          </w:tcPr>
          <w:p w14:paraId="50749299"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0.492***</w:t>
            </w:r>
          </w:p>
          <w:p w14:paraId="2328CECD"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078</w:t>
            </w:r>
            <w:r w:rsidRPr="006B19A2">
              <w:rPr>
                <w:color w:val="000000" w:themeColor="text1"/>
                <w:sz w:val="20"/>
                <w:szCs w:val="20"/>
                <w:lang w:val="en-US"/>
              </w:rPr>
              <w:t>)</w:t>
            </w:r>
          </w:p>
          <w:p w14:paraId="6F92526E"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0.396**</w:t>
            </w:r>
          </w:p>
          <w:p w14:paraId="5B713C7F"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157</w:t>
            </w:r>
            <w:r w:rsidRPr="006B19A2">
              <w:rPr>
                <w:color w:val="000000" w:themeColor="text1"/>
                <w:sz w:val="20"/>
                <w:szCs w:val="20"/>
                <w:lang w:val="en-US"/>
              </w:rPr>
              <w:t xml:space="preserve">) </w:t>
            </w:r>
          </w:p>
          <w:p w14:paraId="222ABB9D" w14:textId="77777777" w:rsidR="00B01855" w:rsidRDefault="00B01855" w:rsidP="00C75074">
            <w:pPr>
              <w:jc w:val="left"/>
              <w:rPr>
                <w:color w:val="000000" w:themeColor="text1"/>
                <w:sz w:val="20"/>
                <w:szCs w:val="20"/>
                <w:lang w:val="en-US"/>
              </w:rPr>
            </w:pPr>
          </w:p>
          <w:p w14:paraId="5C6C49F4" w14:textId="77777777" w:rsidR="00B01855"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647</w:t>
            </w:r>
          </w:p>
          <w:p w14:paraId="415E0044" w14:textId="77777777" w:rsidR="00B01855" w:rsidRPr="00E17414" w:rsidRDefault="00B01855" w:rsidP="00C75074">
            <w:pPr>
              <w:jc w:val="left"/>
              <w:rPr>
                <w:i/>
                <w:iCs/>
                <w:color w:val="000000" w:themeColor="text1"/>
                <w:sz w:val="20"/>
                <w:szCs w:val="20"/>
                <w:lang w:val="en-US"/>
              </w:rPr>
            </w:pPr>
          </w:p>
        </w:tc>
      </w:tr>
      <w:tr w:rsidR="00B01855" w:rsidRPr="006B19A2" w14:paraId="44D6CFBE" w14:textId="77777777" w:rsidTr="00C75074">
        <w:trPr>
          <w:jc w:val="center"/>
        </w:trPr>
        <w:tc>
          <w:tcPr>
            <w:tcW w:w="2127" w:type="dxa"/>
          </w:tcPr>
          <w:p w14:paraId="13C50AF6" w14:textId="77777777" w:rsidR="00B01855" w:rsidRPr="006B19A2" w:rsidRDefault="00B01855" w:rsidP="00C75074">
            <w:pPr>
              <w:jc w:val="left"/>
              <w:rPr>
                <w:b/>
                <w:bCs/>
                <w:color w:val="000000" w:themeColor="text1"/>
                <w:sz w:val="20"/>
                <w:szCs w:val="20"/>
                <w:lang w:val="en-US"/>
              </w:rPr>
            </w:pPr>
            <w:r w:rsidRPr="006B19A2">
              <w:rPr>
                <w:b/>
                <w:bCs/>
                <w:color w:val="000000" w:themeColor="text1"/>
                <w:sz w:val="20"/>
                <w:szCs w:val="20"/>
                <w:lang w:val="en-US"/>
              </w:rPr>
              <w:lastRenderedPageBreak/>
              <w:t>JQI skills and discretion</w:t>
            </w:r>
          </w:p>
        </w:tc>
        <w:tc>
          <w:tcPr>
            <w:tcW w:w="1930" w:type="dxa"/>
            <w:vAlign w:val="center"/>
          </w:tcPr>
          <w:p w14:paraId="09422E6D"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4AFBC1C5" w14:textId="77777777" w:rsidR="00B01855" w:rsidRPr="00045D42" w:rsidRDefault="00B01855" w:rsidP="00C75074">
            <w:pPr>
              <w:jc w:val="left"/>
              <w:rPr>
                <w:b/>
                <w:bCs/>
                <w:color w:val="000000" w:themeColor="text1"/>
                <w:sz w:val="20"/>
                <w:szCs w:val="20"/>
                <w:lang w:val="en-US"/>
              </w:rPr>
            </w:pPr>
          </w:p>
          <w:p w14:paraId="374588EB"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01A27DDC" w14:textId="77777777" w:rsidR="00B01855" w:rsidRDefault="00B01855" w:rsidP="00C75074">
            <w:pPr>
              <w:jc w:val="left"/>
              <w:rPr>
                <w:b/>
                <w:bCs/>
                <w:color w:val="000000" w:themeColor="text1"/>
                <w:sz w:val="20"/>
                <w:szCs w:val="20"/>
                <w:lang w:val="en-US"/>
              </w:rPr>
            </w:pPr>
          </w:p>
          <w:p w14:paraId="51C31645" w14:textId="77777777" w:rsidR="00B01855" w:rsidRDefault="00B01855" w:rsidP="00C75074">
            <w:pPr>
              <w:jc w:val="left"/>
              <w:rPr>
                <w:b/>
                <w:bCs/>
                <w:color w:val="000000" w:themeColor="text1"/>
                <w:sz w:val="20"/>
                <w:szCs w:val="20"/>
                <w:lang w:val="en-US"/>
              </w:rPr>
            </w:pPr>
          </w:p>
          <w:p w14:paraId="443A3B7F"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090941B2" w14:textId="77777777" w:rsidR="00B01855" w:rsidRPr="006B19A2" w:rsidRDefault="00B01855" w:rsidP="00C75074">
            <w:pPr>
              <w:jc w:val="left"/>
              <w:rPr>
                <w:b/>
                <w:bCs/>
                <w:color w:val="000000" w:themeColor="text1"/>
                <w:sz w:val="20"/>
                <w:szCs w:val="20"/>
                <w:lang w:val="en-US"/>
              </w:rPr>
            </w:pPr>
          </w:p>
        </w:tc>
        <w:tc>
          <w:tcPr>
            <w:tcW w:w="1323" w:type="dxa"/>
            <w:vAlign w:val="center"/>
          </w:tcPr>
          <w:p w14:paraId="4329F2E0"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-0.041</w:t>
            </w:r>
          </w:p>
          <w:p w14:paraId="3B575178"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119</w:t>
            </w:r>
            <w:r w:rsidRPr="006B19A2">
              <w:rPr>
                <w:color w:val="000000" w:themeColor="text1"/>
                <w:sz w:val="20"/>
                <w:szCs w:val="20"/>
                <w:lang w:val="en-US"/>
              </w:rPr>
              <w:t xml:space="preserve">) </w:t>
            </w:r>
          </w:p>
          <w:p w14:paraId="1FDD371F"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0.052</w:t>
            </w:r>
          </w:p>
          <w:p w14:paraId="04986187"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.184</w:t>
            </w:r>
            <w:r w:rsidRPr="006B19A2">
              <w:rPr>
                <w:color w:val="000000" w:themeColor="text1"/>
                <w:sz w:val="20"/>
                <w:szCs w:val="20"/>
                <w:lang w:val="en-US"/>
              </w:rPr>
              <w:t xml:space="preserve">) </w:t>
            </w:r>
          </w:p>
          <w:p w14:paraId="64E23389" w14:textId="77777777" w:rsidR="00B01855" w:rsidRDefault="00B01855" w:rsidP="00C75074">
            <w:pPr>
              <w:jc w:val="left"/>
              <w:rPr>
                <w:color w:val="000000" w:themeColor="text1"/>
                <w:sz w:val="20"/>
                <w:szCs w:val="20"/>
                <w:lang w:val="en-US"/>
              </w:rPr>
            </w:pPr>
          </w:p>
          <w:p w14:paraId="54DFF126" w14:textId="77777777" w:rsidR="00B01855" w:rsidRPr="00E17414"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407</w:t>
            </w:r>
          </w:p>
          <w:p w14:paraId="2E332B9A" w14:textId="77777777" w:rsidR="00B01855" w:rsidRPr="006B19A2" w:rsidRDefault="00B01855" w:rsidP="00C75074">
            <w:pPr>
              <w:jc w:val="left"/>
              <w:rPr>
                <w:color w:val="000000" w:themeColor="text1"/>
                <w:sz w:val="20"/>
                <w:szCs w:val="20"/>
                <w:lang w:val="en-US"/>
              </w:rPr>
            </w:pPr>
          </w:p>
        </w:tc>
        <w:tc>
          <w:tcPr>
            <w:tcW w:w="1285" w:type="dxa"/>
            <w:vAlign w:val="center"/>
          </w:tcPr>
          <w:p w14:paraId="7C1C82E4"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0.023</w:t>
            </w:r>
          </w:p>
          <w:p w14:paraId="6CD65DC3"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085</w:t>
            </w:r>
            <w:r w:rsidRPr="006B19A2">
              <w:rPr>
                <w:color w:val="000000" w:themeColor="text1"/>
                <w:sz w:val="20"/>
                <w:szCs w:val="20"/>
                <w:lang w:val="en-US"/>
              </w:rPr>
              <w:t>)</w:t>
            </w:r>
          </w:p>
          <w:p w14:paraId="76D7E21F"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-0.223</w:t>
            </w:r>
          </w:p>
          <w:p w14:paraId="530AA8D6"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156</w:t>
            </w:r>
            <w:r w:rsidRPr="006B19A2">
              <w:rPr>
                <w:color w:val="000000" w:themeColor="text1"/>
                <w:sz w:val="20"/>
                <w:szCs w:val="20"/>
                <w:lang w:val="en-US"/>
              </w:rPr>
              <w:t xml:space="preserve">) </w:t>
            </w:r>
          </w:p>
          <w:p w14:paraId="5AFBF108" w14:textId="77777777" w:rsidR="00B01855" w:rsidRDefault="00B01855" w:rsidP="00C75074">
            <w:pPr>
              <w:jc w:val="left"/>
              <w:rPr>
                <w:color w:val="000000" w:themeColor="text1"/>
                <w:sz w:val="20"/>
                <w:szCs w:val="20"/>
                <w:lang w:val="en-US"/>
              </w:rPr>
            </w:pPr>
          </w:p>
          <w:p w14:paraId="0E5AB134" w14:textId="77777777" w:rsidR="00B01855" w:rsidRPr="00E17414"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021</w:t>
            </w:r>
          </w:p>
          <w:p w14:paraId="484CBD94" w14:textId="77777777" w:rsidR="00B01855" w:rsidRPr="006B19A2" w:rsidRDefault="00B01855" w:rsidP="00C75074">
            <w:pPr>
              <w:jc w:val="left"/>
              <w:rPr>
                <w:color w:val="000000" w:themeColor="text1"/>
                <w:sz w:val="20"/>
                <w:szCs w:val="20"/>
                <w:lang w:val="en-US"/>
              </w:rPr>
            </w:pPr>
          </w:p>
        </w:tc>
        <w:tc>
          <w:tcPr>
            <w:tcW w:w="1246" w:type="dxa"/>
            <w:vAlign w:val="center"/>
          </w:tcPr>
          <w:p w14:paraId="4311BE9E"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0.382***</w:t>
            </w:r>
          </w:p>
          <w:p w14:paraId="1ACA83CD"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115</w:t>
            </w:r>
            <w:r w:rsidRPr="006B19A2">
              <w:rPr>
                <w:color w:val="000000" w:themeColor="text1"/>
                <w:sz w:val="20"/>
                <w:szCs w:val="20"/>
                <w:lang w:val="en-US"/>
              </w:rPr>
              <w:t xml:space="preserve">) </w:t>
            </w:r>
          </w:p>
          <w:p w14:paraId="662EFF20"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0.499**</w:t>
            </w:r>
          </w:p>
          <w:p w14:paraId="33FE5C8C"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180</w:t>
            </w:r>
            <w:r w:rsidRPr="006B19A2">
              <w:rPr>
                <w:color w:val="000000" w:themeColor="text1"/>
                <w:sz w:val="20"/>
                <w:szCs w:val="20"/>
                <w:lang w:val="en-US"/>
              </w:rPr>
              <w:t>)</w:t>
            </w:r>
          </w:p>
          <w:p w14:paraId="40312C3E" w14:textId="77777777" w:rsidR="00B01855" w:rsidRDefault="00B01855" w:rsidP="00C75074">
            <w:pPr>
              <w:jc w:val="left"/>
              <w:rPr>
                <w:color w:val="000000" w:themeColor="text1"/>
                <w:sz w:val="20"/>
                <w:szCs w:val="20"/>
                <w:lang w:val="en-US"/>
              </w:rPr>
            </w:pPr>
          </w:p>
          <w:p w14:paraId="397B2802" w14:textId="77777777" w:rsidR="00B01855" w:rsidRPr="00E17414"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421</w:t>
            </w:r>
          </w:p>
          <w:p w14:paraId="44BA9444"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 xml:space="preserve"> </w:t>
            </w:r>
          </w:p>
        </w:tc>
      </w:tr>
      <w:tr w:rsidR="00B01855" w:rsidRPr="006B19A2" w14:paraId="36930F95" w14:textId="77777777" w:rsidTr="00C75074">
        <w:trPr>
          <w:jc w:val="center"/>
        </w:trPr>
        <w:tc>
          <w:tcPr>
            <w:tcW w:w="2127" w:type="dxa"/>
          </w:tcPr>
          <w:p w14:paraId="7FEC7A18" w14:textId="77777777" w:rsidR="00B01855" w:rsidRPr="006B19A2" w:rsidRDefault="00B01855" w:rsidP="00C75074">
            <w:pPr>
              <w:jc w:val="left"/>
              <w:rPr>
                <w:b/>
                <w:bCs/>
                <w:color w:val="000000" w:themeColor="text1"/>
                <w:sz w:val="20"/>
                <w:szCs w:val="20"/>
                <w:lang w:val="en-US"/>
              </w:rPr>
            </w:pPr>
            <w:r w:rsidRPr="006B19A2">
              <w:rPr>
                <w:b/>
                <w:bCs/>
                <w:color w:val="000000" w:themeColor="text1"/>
                <w:sz w:val="20"/>
                <w:szCs w:val="20"/>
                <w:lang w:val="en-US"/>
              </w:rPr>
              <w:t>JQI working time quality</w:t>
            </w:r>
          </w:p>
        </w:tc>
        <w:tc>
          <w:tcPr>
            <w:tcW w:w="1930" w:type="dxa"/>
            <w:vAlign w:val="center"/>
          </w:tcPr>
          <w:p w14:paraId="2E14F543"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7511DFA2" w14:textId="77777777" w:rsidR="00B01855" w:rsidRPr="00045D42" w:rsidRDefault="00B01855" w:rsidP="00C75074">
            <w:pPr>
              <w:jc w:val="left"/>
              <w:rPr>
                <w:b/>
                <w:bCs/>
                <w:color w:val="000000" w:themeColor="text1"/>
                <w:sz w:val="20"/>
                <w:szCs w:val="20"/>
                <w:lang w:val="en-US"/>
              </w:rPr>
            </w:pPr>
          </w:p>
          <w:p w14:paraId="49BD30F4"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7A0BD814" w14:textId="77777777" w:rsidR="00B01855" w:rsidRDefault="00B01855" w:rsidP="00C75074">
            <w:pPr>
              <w:jc w:val="left"/>
              <w:rPr>
                <w:b/>
                <w:bCs/>
                <w:color w:val="000000" w:themeColor="text1"/>
                <w:sz w:val="20"/>
                <w:szCs w:val="20"/>
                <w:lang w:val="en-US"/>
              </w:rPr>
            </w:pPr>
          </w:p>
          <w:p w14:paraId="336D767F" w14:textId="77777777" w:rsidR="00B01855" w:rsidRDefault="00B01855" w:rsidP="00C75074">
            <w:pPr>
              <w:jc w:val="left"/>
              <w:rPr>
                <w:b/>
                <w:bCs/>
                <w:color w:val="000000" w:themeColor="text1"/>
                <w:sz w:val="20"/>
                <w:szCs w:val="20"/>
                <w:lang w:val="en-US"/>
              </w:rPr>
            </w:pPr>
          </w:p>
          <w:p w14:paraId="0967A9F3"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68EF9183" w14:textId="77777777" w:rsidR="00B01855" w:rsidRPr="006B19A2" w:rsidRDefault="00B01855" w:rsidP="00C75074">
            <w:pPr>
              <w:jc w:val="left"/>
              <w:rPr>
                <w:b/>
                <w:bCs/>
                <w:color w:val="000000" w:themeColor="text1"/>
                <w:sz w:val="20"/>
                <w:szCs w:val="20"/>
                <w:lang w:val="en-US"/>
              </w:rPr>
            </w:pPr>
          </w:p>
        </w:tc>
        <w:tc>
          <w:tcPr>
            <w:tcW w:w="1323" w:type="dxa"/>
            <w:vAlign w:val="center"/>
          </w:tcPr>
          <w:p w14:paraId="49AE3E4F"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.217*</w:t>
            </w:r>
          </w:p>
          <w:p w14:paraId="3C992FDF"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125</w:t>
            </w:r>
            <w:r w:rsidRPr="006B19A2">
              <w:rPr>
                <w:color w:val="000000" w:themeColor="text1"/>
                <w:sz w:val="20"/>
                <w:szCs w:val="20"/>
                <w:lang w:val="en-US"/>
              </w:rPr>
              <w:t>)</w:t>
            </w:r>
          </w:p>
          <w:p w14:paraId="5BCE4950"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213</w:t>
            </w:r>
          </w:p>
          <w:p w14:paraId="13DF70F6"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.138)</w:t>
            </w:r>
            <w:r w:rsidRPr="006B19A2">
              <w:rPr>
                <w:color w:val="000000" w:themeColor="text1"/>
                <w:sz w:val="20"/>
                <w:szCs w:val="20"/>
                <w:lang w:val="en-US"/>
              </w:rPr>
              <w:t xml:space="preserve"> </w:t>
            </w:r>
          </w:p>
          <w:p w14:paraId="7DFD3A3F" w14:textId="77777777" w:rsidR="00B01855" w:rsidRDefault="00B01855" w:rsidP="00C75074">
            <w:pPr>
              <w:jc w:val="left"/>
              <w:rPr>
                <w:color w:val="000000" w:themeColor="text1"/>
                <w:sz w:val="20"/>
                <w:szCs w:val="20"/>
                <w:lang w:val="en-US"/>
              </w:rPr>
            </w:pPr>
          </w:p>
          <w:p w14:paraId="76B07B85" w14:textId="77777777" w:rsidR="00B01855" w:rsidRPr="00E17414"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923</w:t>
            </w:r>
          </w:p>
          <w:p w14:paraId="6B7F8816" w14:textId="77777777" w:rsidR="00B01855" w:rsidRPr="006B19A2" w:rsidRDefault="00B01855" w:rsidP="00C75074">
            <w:pPr>
              <w:jc w:val="left"/>
              <w:rPr>
                <w:color w:val="000000" w:themeColor="text1"/>
                <w:sz w:val="20"/>
                <w:szCs w:val="20"/>
                <w:lang w:val="en-US"/>
              </w:rPr>
            </w:pPr>
          </w:p>
        </w:tc>
        <w:tc>
          <w:tcPr>
            <w:tcW w:w="1285" w:type="dxa"/>
            <w:vAlign w:val="center"/>
          </w:tcPr>
          <w:p w14:paraId="1694AE0E"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0.280*</w:t>
            </w:r>
          </w:p>
          <w:p w14:paraId="60E5FE84"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131</w:t>
            </w:r>
            <w:r w:rsidRPr="006B19A2">
              <w:rPr>
                <w:color w:val="000000" w:themeColor="text1"/>
                <w:sz w:val="20"/>
                <w:szCs w:val="20"/>
                <w:lang w:val="en-US"/>
              </w:rPr>
              <w:t>)</w:t>
            </w:r>
          </w:p>
          <w:p w14:paraId="7261E6F7"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-0.011</w:t>
            </w:r>
          </w:p>
          <w:p w14:paraId="30E689D7"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108</w:t>
            </w:r>
            <w:r w:rsidRPr="006B19A2">
              <w:rPr>
                <w:color w:val="000000" w:themeColor="text1"/>
                <w:sz w:val="20"/>
                <w:szCs w:val="20"/>
                <w:lang w:val="en-US"/>
              </w:rPr>
              <w:t>)</w:t>
            </w:r>
          </w:p>
          <w:p w14:paraId="1742DD8A" w14:textId="77777777" w:rsidR="00B01855" w:rsidRDefault="00B01855" w:rsidP="00C75074">
            <w:pPr>
              <w:jc w:val="left"/>
              <w:rPr>
                <w:color w:val="000000" w:themeColor="text1"/>
                <w:sz w:val="20"/>
                <w:szCs w:val="20"/>
                <w:lang w:val="en-US"/>
              </w:rPr>
            </w:pPr>
          </w:p>
          <w:p w14:paraId="7B39C834" w14:textId="77777777" w:rsidR="00B01855" w:rsidRPr="00E17414"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073</w:t>
            </w:r>
            <w:r w:rsidRPr="00E17414">
              <w:rPr>
                <w:i/>
                <w:iCs/>
                <w:color w:val="000000" w:themeColor="text1"/>
                <w:sz w:val="20"/>
                <w:szCs w:val="20"/>
                <w:lang w:val="en-US"/>
              </w:rPr>
              <w:t xml:space="preserve"> </w:t>
            </w:r>
          </w:p>
          <w:p w14:paraId="72C26142" w14:textId="77777777" w:rsidR="00B01855" w:rsidRPr="006B19A2" w:rsidRDefault="00B01855" w:rsidP="00C75074">
            <w:pPr>
              <w:jc w:val="left"/>
              <w:rPr>
                <w:color w:val="000000" w:themeColor="text1"/>
                <w:sz w:val="20"/>
                <w:szCs w:val="20"/>
                <w:lang w:val="en-US"/>
              </w:rPr>
            </w:pPr>
          </w:p>
        </w:tc>
        <w:tc>
          <w:tcPr>
            <w:tcW w:w="1246" w:type="dxa"/>
            <w:vAlign w:val="center"/>
          </w:tcPr>
          <w:p w14:paraId="261A103F"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401**</w:t>
            </w:r>
          </w:p>
          <w:p w14:paraId="50EE10AF"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142</w:t>
            </w:r>
            <w:r w:rsidRPr="006B19A2">
              <w:rPr>
                <w:color w:val="000000" w:themeColor="text1"/>
                <w:sz w:val="20"/>
                <w:szCs w:val="20"/>
                <w:lang w:val="en-US"/>
              </w:rPr>
              <w:t>)</w:t>
            </w:r>
          </w:p>
          <w:p w14:paraId="5802F492"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0.435**</w:t>
            </w:r>
          </w:p>
          <w:p w14:paraId="046D6D91"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181</w:t>
            </w:r>
            <w:r w:rsidRPr="006B19A2">
              <w:rPr>
                <w:color w:val="000000" w:themeColor="text1"/>
                <w:sz w:val="20"/>
                <w:szCs w:val="20"/>
                <w:lang w:val="en-US"/>
              </w:rPr>
              <w:t>)</w:t>
            </w:r>
          </w:p>
          <w:p w14:paraId="7511160F" w14:textId="77777777" w:rsidR="00B01855" w:rsidRDefault="00B01855" w:rsidP="00C75074">
            <w:pPr>
              <w:jc w:val="left"/>
              <w:rPr>
                <w:color w:val="000000" w:themeColor="text1"/>
                <w:sz w:val="20"/>
                <w:szCs w:val="20"/>
                <w:lang w:val="en-US"/>
              </w:rPr>
            </w:pPr>
          </w:p>
          <w:p w14:paraId="2B883B1B" w14:textId="77777777" w:rsidR="00B01855" w:rsidRPr="00E17414"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844</w:t>
            </w:r>
          </w:p>
          <w:p w14:paraId="245045D0"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 xml:space="preserve"> </w:t>
            </w:r>
          </w:p>
        </w:tc>
      </w:tr>
      <w:tr w:rsidR="00B01855" w:rsidRPr="006B19A2" w14:paraId="3D4BF228" w14:textId="77777777" w:rsidTr="00C75074">
        <w:trPr>
          <w:jc w:val="center"/>
        </w:trPr>
        <w:tc>
          <w:tcPr>
            <w:tcW w:w="2127" w:type="dxa"/>
          </w:tcPr>
          <w:p w14:paraId="42C9AADC" w14:textId="77777777" w:rsidR="00B01855" w:rsidRPr="006B19A2" w:rsidRDefault="00B01855" w:rsidP="00C75074">
            <w:pPr>
              <w:jc w:val="left"/>
              <w:rPr>
                <w:b/>
                <w:bCs/>
                <w:color w:val="000000" w:themeColor="text1"/>
                <w:sz w:val="20"/>
                <w:szCs w:val="20"/>
                <w:lang w:val="en-US"/>
              </w:rPr>
            </w:pPr>
            <w:r w:rsidRPr="006B19A2">
              <w:rPr>
                <w:b/>
                <w:bCs/>
                <w:color w:val="000000" w:themeColor="text1"/>
                <w:sz w:val="20"/>
                <w:szCs w:val="20"/>
                <w:lang w:val="en-US"/>
              </w:rPr>
              <w:t>JQI intensity</w:t>
            </w:r>
          </w:p>
        </w:tc>
        <w:tc>
          <w:tcPr>
            <w:tcW w:w="1930" w:type="dxa"/>
            <w:vAlign w:val="center"/>
          </w:tcPr>
          <w:p w14:paraId="4DAC8AB2" w14:textId="399DC96F"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6F51A128" w14:textId="77777777" w:rsidR="00B01855" w:rsidRPr="00045D42" w:rsidRDefault="00B01855" w:rsidP="00C75074">
            <w:pPr>
              <w:jc w:val="left"/>
              <w:rPr>
                <w:b/>
                <w:bCs/>
                <w:color w:val="000000" w:themeColor="text1"/>
                <w:sz w:val="20"/>
                <w:szCs w:val="20"/>
                <w:lang w:val="en-US"/>
              </w:rPr>
            </w:pPr>
          </w:p>
          <w:p w14:paraId="29A07B36"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0CA38DE1" w14:textId="77777777" w:rsidR="00B01855" w:rsidRDefault="00B01855" w:rsidP="00C75074">
            <w:pPr>
              <w:jc w:val="left"/>
              <w:rPr>
                <w:b/>
                <w:bCs/>
                <w:color w:val="000000" w:themeColor="text1"/>
                <w:sz w:val="20"/>
                <w:szCs w:val="20"/>
                <w:lang w:val="en-US"/>
              </w:rPr>
            </w:pPr>
          </w:p>
          <w:p w14:paraId="79869A3F" w14:textId="77777777" w:rsidR="00B01855" w:rsidRDefault="00B01855" w:rsidP="00C75074">
            <w:pPr>
              <w:jc w:val="left"/>
              <w:rPr>
                <w:b/>
                <w:bCs/>
                <w:color w:val="000000" w:themeColor="text1"/>
                <w:sz w:val="20"/>
                <w:szCs w:val="20"/>
                <w:lang w:val="en-US"/>
              </w:rPr>
            </w:pPr>
          </w:p>
          <w:p w14:paraId="3BD854DA"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753C13AC" w14:textId="77777777" w:rsidR="00B01855" w:rsidRPr="00E17414" w:rsidRDefault="00B01855" w:rsidP="00C75074">
            <w:pPr>
              <w:jc w:val="left"/>
              <w:rPr>
                <w:i/>
                <w:iCs/>
                <w:color w:val="000000" w:themeColor="text1"/>
                <w:sz w:val="20"/>
                <w:szCs w:val="20"/>
                <w:lang w:val="en-US"/>
              </w:rPr>
            </w:pPr>
          </w:p>
        </w:tc>
        <w:tc>
          <w:tcPr>
            <w:tcW w:w="1323" w:type="dxa"/>
            <w:vAlign w:val="center"/>
          </w:tcPr>
          <w:p w14:paraId="1CCB9D94"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0.375***</w:t>
            </w:r>
          </w:p>
          <w:p w14:paraId="4A69066A"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101</w:t>
            </w:r>
            <w:r w:rsidRPr="006B19A2">
              <w:rPr>
                <w:color w:val="000000" w:themeColor="text1"/>
                <w:sz w:val="20"/>
                <w:szCs w:val="20"/>
                <w:lang w:val="en-US"/>
              </w:rPr>
              <w:t xml:space="preserve">) </w:t>
            </w:r>
          </w:p>
          <w:p w14:paraId="3A27ED92"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-0.029</w:t>
            </w:r>
          </w:p>
          <w:p w14:paraId="28D1C472"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055</w:t>
            </w:r>
            <w:r w:rsidRPr="006B19A2">
              <w:rPr>
                <w:color w:val="000000" w:themeColor="text1"/>
                <w:sz w:val="20"/>
                <w:szCs w:val="20"/>
                <w:lang w:val="en-US"/>
              </w:rPr>
              <w:t>)</w:t>
            </w:r>
          </w:p>
          <w:p w14:paraId="126A0B0E" w14:textId="77777777" w:rsidR="00B01855" w:rsidRDefault="00B01855" w:rsidP="00C75074">
            <w:pPr>
              <w:jc w:val="left"/>
              <w:rPr>
                <w:color w:val="000000" w:themeColor="text1"/>
                <w:sz w:val="20"/>
                <w:szCs w:val="20"/>
                <w:lang w:val="en-US"/>
              </w:rPr>
            </w:pPr>
          </w:p>
          <w:p w14:paraId="0936D010" w14:textId="77777777" w:rsidR="00B01855" w:rsidRPr="00A01F41" w:rsidRDefault="00B01855" w:rsidP="00C75074">
            <w:pPr>
              <w:jc w:val="left"/>
              <w:rPr>
                <w:i/>
                <w:iCs/>
                <w:color w:val="000000" w:themeColor="text1"/>
                <w:sz w:val="20"/>
                <w:szCs w:val="20"/>
                <w:lang w:val="en-US"/>
              </w:rPr>
            </w:pPr>
            <w:r w:rsidRPr="00A01F41">
              <w:rPr>
                <w:i/>
                <w:iCs/>
                <w:color w:val="000000" w:themeColor="text1"/>
                <w:sz w:val="20"/>
                <w:szCs w:val="20"/>
                <w:lang w:val="en-US"/>
              </w:rPr>
              <w:t>0.</w:t>
            </w:r>
            <w:r>
              <w:rPr>
                <w:i/>
                <w:iCs/>
                <w:color w:val="000000" w:themeColor="text1"/>
                <w:sz w:val="20"/>
                <w:szCs w:val="20"/>
                <w:lang w:val="en-US"/>
              </w:rPr>
              <w:t>000</w:t>
            </w:r>
          </w:p>
        </w:tc>
        <w:tc>
          <w:tcPr>
            <w:tcW w:w="1285" w:type="dxa"/>
            <w:vAlign w:val="center"/>
          </w:tcPr>
          <w:p w14:paraId="16D89D3A"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0.196</w:t>
            </w:r>
          </w:p>
          <w:p w14:paraId="0F148261"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188</w:t>
            </w:r>
            <w:r w:rsidRPr="006B19A2">
              <w:rPr>
                <w:color w:val="000000" w:themeColor="text1"/>
                <w:sz w:val="20"/>
                <w:szCs w:val="20"/>
                <w:lang w:val="en-US"/>
              </w:rPr>
              <w:t>)</w:t>
            </w:r>
          </w:p>
          <w:p w14:paraId="20DA8195"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-0.116*</w:t>
            </w:r>
          </w:p>
          <w:p w14:paraId="79A9E966"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.065</w:t>
            </w:r>
            <w:r w:rsidRPr="006B19A2">
              <w:rPr>
                <w:color w:val="000000" w:themeColor="text1"/>
                <w:sz w:val="20"/>
                <w:szCs w:val="20"/>
                <w:lang w:val="en-US"/>
              </w:rPr>
              <w:t xml:space="preserve">) </w:t>
            </w:r>
          </w:p>
          <w:p w14:paraId="066BD7B5" w14:textId="77777777" w:rsidR="00B01855" w:rsidRDefault="00B01855" w:rsidP="00C75074">
            <w:pPr>
              <w:jc w:val="left"/>
              <w:rPr>
                <w:color w:val="000000" w:themeColor="text1"/>
                <w:sz w:val="20"/>
                <w:szCs w:val="20"/>
                <w:lang w:val="en-US"/>
              </w:rPr>
            </w:pPr>
          </w:p>
          <w:p w14:paraId="723EF293" w14:textId="77777777" w:rsidR="00B01855" w:rsidRPr="00A01F41" w:rsidRDefault="00B01855" w:rsidP="00C75074">
            <w:pPr>
              <w:jc w:val="left"/>
              <w:rPr>
                <w:i/>
                <w:iCs/>
                <w:color w:val="000000" w:themeColor="text1"/>
                <w:sz w:val="20"/>
                <w:szCs w:val="20"/>
                <w:lang w:val="en-US"/>
              </w:rPr>
            </w:pPr>
            <w:r w:rsidRPr="00A01F41">
              <w:rPr>
                <w:i/>
                <w:iCs/>
                <w:color w:val="000000" w:themeColor="text1"/>
                <w:sz w:val="20"/>
                <w:szCs w:val="20"/>
                <w:lang w:val="en-US"/>
              </w:rPr>
              <w:t>0.0</w:t>
            </w:r>
            <w:r>
              <w:rPr>
                <w:i/>
                <w:iCs/>
                <w:color w:val="000000" w:themeColor="text1"/>
                <w:sz w:val="20"/>
                <w:szCs w:val="20"/>
                <w:lang w:val="en-US"/>
              </w:rPr>
              <w:t>52</w:t>
            </w:r>
          </w:p>
        </w:tc>
        <w:tc>
          <w:tcPr>
            <w:tcW w:w="1246" w:type="dxa"/>
            <w:vAlign w:val="center"/>
          </w:tcPr>
          <w:p w14:paraId="73ECD79A"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0.472***</w:t>
            </w:r>
          </w:p>
          <w:p w14:paraId="601825DB"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108</w:t>
            </w:r>
            <w:r w:rsidRPr="006B19A2">
              <w:rPr>
                <w:color w:val="000000" w:themeColor="text1"/>
                <w:sz w:val="20"/>
                <w:szCs w:val="20"/>
                <w:lang w:val="en-US"/>
              </w:rPr>
              <w:t>)</w:t>
            </w:r>
          </w:p>
          <w:p w14:paraId="19712697"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0.523**</w:t>
            </w:r>
          </w:p>
          <w:p w14:paraId="24E23524"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184</w:t>
            </w:r>
            <w:r w:rsidRPr="006B19A2">
              <w:rPr>
                <w:color w:val="000000" w:themeColor="text1"/>
                <w:sz w:val="20"/>
                <w:szCs w:val="20"/>
                <w:lang w:val="en-US"/>
              </w:rPr>
              <w:t xml:space="preserve">) </w:t>
            </w:r>
          </w:p>
          <w:p w14:paraId="151D6818" w14:textId="77777777" w:rsidR="00B01855" w:rsidRDefault="00B01855" w:rsidP="00C75074">
            <w:pPr>
              <w:jc w:val="left"/>
              <w:rPr>
                <w:color w:val="000000" w:themeColor="text1"/>
                <w:sz w:val="20"/>
                <w:szCs w:val="20"/>
                <w:lang w:val="en-US"/>
              </w:rPr>
            </w:pPr>
          </w:p>
          <w:p w14:paraId="242F152C" w14:textId="77777777" w:rsidR="00B01855" w:rsidRPr="00A01F41" w:rsidRDefault="00B01855" w:rsidP="00C75074">
            <w:pPr>
              <w:jc w:val="left"/>
              <w:rPr>
                <w:i/>
                <w:iCs/>
                <w:color w:val="000000" w:themeColor="text1"/>
                <w:sz w:val="20"/>
                <w:szCs w:val="20"/>
                <w:lang w:val="en-US"/>
              </w:rPr>
            </w:pPr>
            <w:r w:rsidRPr="00A01F41">
              <w:rPr>
                <w:i/>
                <w:iCs/>
                <w:color w:val="000000" w:themeColor="text1"/>
                <w:sz w:val="20"/>
                <w:szCs w:val="20"/>
                <w:lang w:val="en-US"/>
              </w:rPr>
              <w:t>0.</w:t>
            </w:r>
            <w:r>
              <w:rPr>
                <w:i/>
                <w:iCs/>
                <w:color w:val="000000" w:themeColor="text1"/>
                <w:sz w:val="20"/>
                <w:szCs w:val="20"/>
                <w:lang w:val="en-US"/>
              </w:rPr>
              <w:t>926</w:t>
            </w:r>
          </w:p>
        </w:tc>
      </w:tr>
      <w:tr w:rsidR="00B01855" w:rsidRPr="006B19A2" w14:paraId="340947A6" w14:textId="77777777" w:rsidTr="00C75074">
        <w:trPr>
          <w:jc w:val="center"/>
        </w:trPr>
        <w:tc>
          <w:tcPr>
            <w:tcW w:w="2127" w:type="dxa"/>
            <w:tcBorders>
              <w:bottom w:val="single" w:sz="4" w:space="0" w:color="auto"/>
            </w:tcBorders>
          </w:tcPr>
          <w:p w14:paraId="2595B2B6" w14:textId="77777777" w:rsidR="00B01855" w:rsidRPr="006B19A2" w:rsidRDefault="00B01855" w:rsidP="00C75074">
            <w:pPr>
              <w:jc w:val="left"/>
              <w:rPr>
                <w:b/>
                <w:bCs/>
                <w:color w:val="000000" w:themeColor="text1"/>
                <w:sz w:val="20"/>
                <w:szCs w:val="20"/>
                <w:lang w:val="en-US"/>
              </w:rPr>
            </w:pPr>
            <w:r w:rsidRPr="006B19A2">
              <w:rPr>
                <w:b/>
                <w:bCs/>
                <w:color w:val="000000" w:themeColor="text1"/>
                <w:sz w:val="20"/>
                <w:szCs w:val="20"/>
                <w:lang w:val="en-US"/>
              </w:rPr>
              <w:t>JQI prospects</w:t>
            </w:r>
          </w:p>
        </w:tc>
        <w:tc>
          <w:tcPr>
            <w:tcW w:w="1930" w:type="dxa"/>
            <w:tcBorders>
              <w:bottom w:val="single" w:sz="4" w:space="0" w:color="auto"/>
            </w:tcBorders>
            <w:vAlign w:val="center"/>
          </w:tcPr>
          <w:p w14:paraId="7AF5C336"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414ED951" w14:textId="77777777" w:rsidR="00B01855" w:rsidRPr="00045D42" w:rsidRDefault="00B01855" w:rsidP="00C75074">
            <w:pPr>
              <w:jc w:val="left"/>
              <w:rPr>
                <w:b/>
                <w:bCs/>
                <w:color w:val="000000" w:themeColor="text1"/>
                <w:sz w:val="20"/>
                <w:szCs w:val="20"/>
                <w:lang w:val="en-US"/>
              </w:rPr>
            </w:pPr>
          </w:p>
          <w:p w14:paraId="08F3C515"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0ADC6324" w14:textId="77777777" w:rsidR="00B01855" w:rsidRPr="00D477E6" w:rsidRDefault="00B01855" w:rsidP="00C75074">
            <w:pPr>
              <w:jc w:val="left"/>
              <w:rPr>
                <w:b/>
                <w:bCs/>
                <w:color w:val="000000" w:themeColor="text1"/>
                <w:sz w:val="20"/>
                <w:szCs w:val="20"/>
                <w:lang w:val="en-US"/>
              </w:rPr>
            </w:pPr>
          </w:p>
          <w:p w14:paraId="43D40B82" w14:textId="77777777" w:rsidR="00B01855" w:rsidRDefault="00B01855" w:rsidP="00C75074">
            <w:pPr>
              <w:jc w:val="left"/>
              <w:rPr>
                <w:b/>
                <w:bCs/>
                <w:color w:val="000000" w:themeColor="text1"/>
                <w:sz w:val="20"/>
                <w:szCs w:val="20"/>
                <w:lang w:val="en-US"/>
              </w:rPr>
            </w:pPr>
          </w:p>
          <w:p w14:paraId="38CA533E" w14:textId="77777777" w:rsidR="00B01855" w:rsidRPr="00A01F41" w:rsidRDefault="00B01855"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tc>
        <w:tc>
          <w:tcPr>
            <w:tcW w:w="1323" w:type="dxa"/>
            <w:tcBorders>
              <w:bottom w:val="single" w:sz="4" w:space="0" w:color="auto"/>
            </w:tcBorders>
            <w:vAlign w:val="center"/>
          </w:tcPr>
          <w:p w14:paraId="44E84345"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208</w:t>
            </w:r>
          </w:p>
          <w:p w14:paraId="1D698E6D"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222</w:t>
            </w:r>
            <w:r w:rsidRPr="006B19A2">
              <w:rPr>
                <w:color w:val="000000" w:themeColor="text1"/>
                <w:sz w:val="20"/>
                <w:szCs w:val="20"/>
                <w:lang w:val="en-US"/>
              </w:rPr>
              <w:t xml:space="preserve">) </w:t>
            </w:r>
          </w:p>
          <w:p w14:paraId="7589B5B3"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-0.077</w:t>
            </w:r>
          </w:p>
          <w:p w14:paraId="3F0C8685"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166</w:t>
            </w:r>
            <w:r w:rsidRPr="006B19A2">
              <w:rPr>
                <w:color w:val="000000" w:themeColor="text1"/>
                <w:sz w:val="20"/>
                <w:szCs w:val="20"/>
                <w:lang w:val="en-US"/>
              </w:rPr>
              <w:t xml:space="preserve">) </w:t>
            </w:r>
          </w:p>
          <w:p w14:paraId="5E9164C5" w14:textId="77777777" w:rsidR="00B01855" w:rsidRDefault="00B01855" w:rsidP="00C75074">
            <w:pPr>
              <w:jc w:val="left"/>
              <w:rPr>
                <w:color w:val="000000" w:themeColor="text1"/>
                <w:sz w:val="20"/>
                <w:szCs w:val="20"/>
                <w:lang w:val="en-US"/>
              </w:rPr>
            </w:pPr>
          </w:p>
          <w:p w14:paraId="0AD3CC36" w14:textId="77777777" w:rsidR="00B01855" w:rsidRPr="00337FE6" w:rsidRDefault="00B01855"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008</w:t>
            </w:r>
          </w:p>
        </w:tc>
        <w:tc>
          <w:tcPr>
            <w:tcW w:w="1285" w:type="dxa"/>
            <w:tcBorders>
              <w:bottom w:val="single" w:sz="4" w:space="0" w:color="auto"/>
            </w:tcBorders>
            <w:vAlign w:val="center"/>
          </w:tcPr>
          <w:p w14:paraId="7A4DE3A5"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248**</w:t>
            </w:r>
          </w:p>
          <w:p w14:paraId="19231B58"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103</w:t>
            </w:r>
            <w:r w:rsidRPr="006B19A2">
              <w:rPr>
                <w:color w:val="000000" w:themeColor="text1"/>
                <w:sz w:val="20"/>
                <w:szCs w:val="20"/>
                <w:lang w:val="en-US"/>
              </w:rPr>
              <w:t>)</w:t>
            </w:r>
          </w:p>
          <w:p w14:paraId="72DCAFBF"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-0.249*</w:t>
            </w:r>
          </w:p>
          <w:p w14:paraId="174F15BF"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120</w:t>
            </w:r>
            <w:r w:rsidRPr="006B19A2">
              <w:rPr>
                <w:color w:val="000000" w:themeColor="text1"/>
                <w:sz w:val="20"/>
                <w:szCs w:val="20"/>
                <w:lang w:val="en-US"/>
              </w:rPr>
              <w:t>)</w:t>
            </w:r>
          </w:p>
          <w:p w14:paraId="5001EE51" w14:textId="77777777" w:rsidR="00B01855" w:rsidRDefault="00B01855" w:rsidP="00C75074">
            <w:pPr>
              <w:jc w:val="left"/>
              <w:rPr>
                <w:color w:val="000000" w:themeColor="text1"/>
                <w:sz w:val="20"/>
                <w:szCs w:val="20"/>
                <w:lang w:val="en-US"/>
              </w:rPr>
            </w:pPr>
          </w:p>
          <w:p w14:paraId="75208086" w14:textId="77777777" w:rsidR="00B01855" w:rsidRPr="00337FE6" w:rsidRDefault="00B01855"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000</w:t>
            </w:r>
            <w:r w:rsidRPr="00337FE6">
              <w:rPr>
                <w:i/>
                <w:iCs/>
                <w:color w:val="000000" w:themeColor="text1"/>
                <w:sz w:val="20"/>
                <w:szCs w:val="20"/>
                <w:lang w:val="en-US"/>
              </w:rPr>
              <w:t xml:space="preserve"> </w:t>
            </w:r>
          </w:p>
        </w:tc>
        <w:tc>
          <w:tcPr>
            <w:tcW w:w="1246" w:type="dxa"/>
            <w:tcBorders>
              <w:bottom w:val="single" w:sz="4" w:space="0" w:color="auto"/>
            </w:tcBorders>
            <w:vAlign w:val="center"/>
          </w:tcPr>
          <w:p w14:paraId="7AEF927B"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0.724***</w:t>
            </w:r>
          </w:p>
          <w:p w14:paraId="53D377FC"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w:t>
            </w:r>
            <w:r>
              <w:rPr>
                <w:color w:val="000000" w:themeColor="text1"/>
                <w:sz w:val="20"/>
                <w:szCs w:val="20"/>
                <w:lang w:val="en-US"/>
              </w:rPr>
              <w:t>0.123</w:t>
            </w:r>
            <w:r w:rsidRPr="006B19A2">
              <w:rPr>
                <w:color w:val="000000" w:themeColor="text1"/>
                <w:sz w:val="20"/>
                <w:szCs w:val="20"/>
                <w:lang w:val="en-US"/>
              </w:rPr>
              <w:t xml:space="preserve">) </w:t>
            </w:r>
          </w:p>
          <w:p w14:paraId="72AEEFC3"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0.394**</w:t>
            </w:r>
          </w:p>
          <w:p w14:paraId="3C30F74A"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133)</w:t>
            </w:r>
          </w:p>
          <w:p w14:paraId="3D8B977E" w14:textId="77777777" w:rsidR="00B01855" w:rsidRDefault="00B01855" w:rsidP="00C75074">
            <w:pPr>
              <w:jc w:val="left"/>
              <w:rPr>
                <w:color w:val="000000" w:themeColor="text1"/>
                <w:sz w:val="20"/>
                <w:szCs w:val="20"/>
                <w:lang w:val="en-US"/>
              </w:rPr>
            </w:pPr>
          </w:p>
          <w:p w14:paraId="2F3F8CCC" w14:textId="77777777" w:rsidR="00B01855" w:rsidRPr="00337FE6" w:rsidRDefault="00B01855"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056</w:t>
            </w:r>
          </w:p>
        </w:tc>
      </w:tr>
    </w:tbl>
    <w:p w14:paraId="630E8777" w14:textId="77777777" w:rsidR="00B01855" w:rsidRPr="00B5628F" w:rsidRDefault="00B01855" w:rsidP="00B01855">
      <w:pPr>
        <w:spacing w:before="0" w:after="0"/>
        <w:rPr>
          <w:sz w:val="20"/>
          <w:szCs w:val="20"/>
          <w:lang w:val="en-US"/>
        </w:rPr>
      </w:pPr>
      <w:r>
        <w:rPr>
          <w:sz w:val="20"/>
          <w:szCs w:val="20"/>
          <w:lang w:val="en-US"/>
        </w:rPr>
        <w:t xml:space="preserve">* p&lt;0.1, </w:t>
      </w:r>
      <w:r w:rsidRPr="00B5628F">
        <w:rPr>
          <w:sz w:val="20"/>
          <w:szCs w:val="20"/>
          <w:lang w:val="en-US"/>
        </w:rPr>
        <w:t>*</w:t>
      </w:r>
      <w:r>
        <w:rPr>
          <w:sz w:val="20"/>
          <w:szCs w:val="20"/>
          <w:lang w:val="en-US"/>
        </w:rPr>
        <w:t>*</w:t>
      </w:r>
      <w:r w:rsidRPr="00B5628F">
        <w:rPr>
          <w:sz w:val="20"/>
          <w:szCs w:val="20"/>
          <w:lang w:val="en-US"/>
        </w:rPr>
        <w:t xml:space="preserve"> p &lt; 0.05, **</w:t>
      </w:r>
      <w:r>
        <w:rPr>
          <w:sz w:val="20"/>
          <w:szCs w:val="20"/>
          <w:lang w:val="en-US"/>
        </w:rPr>
        <w:t>*</w:t>
      </w:r>
      <w:r w:rsidRPr="00B5628F">
        <w:rPr>
          <w:sz w:val="20"/>
          <w:szCs w:val="20"/>
          <w:lang w:val="en-US"/>
        </w:rPr>
        <w:t>p &lt; 0.01</w:t>
      </w:r>
    </w:p>
    <w:p w14:paraId="3F6FCA1B" w14:textId="77777777" w:rsidR="00B01855" w:rsidRDefault="00B01855" w:rsidP="00B01855"/>
    <w:p w14:paraId="3FEB8C25" w14:textId="77777777" w:rsidR="00B01855" w:rsidRDefault="00B01855" w:rsidP="00B01855">
      <w:pPr>
        <w:spacing w:line="360" w:lineRule="auto"/>
        <w:rPr>
          <w:sz w:val="24"/>
          <w:lang w:val="en-US"/>
        </w:rPr>
      </w:pPr>
      <w:r>
        <w:rPr>
          <w:sz w:val="24"/>
          <w:lang w:val="en-US"/>
        </w:rPr>
        <w:t xml:space="preserve">I also ran the same regressions without controls. </w:t>
      </w:r>
    </w:p>
    <w:p w14:paraId="4A6C3990" w14:textId="5342EB8C" w:rsidR="00B01855" w:rsidRDefault="00B01855" w:rsidP="00B01855">
      <w:pPr>
        <w:spacing w:line="360" w:lineRule="auto"/>
        <w:rPr>
          <w:i/>
          <w:iCs/>
          <w:sz w:val="24"/>
          <w:lang w:val="en-US"/>
        </w:rPr>
      </w:pPr>
      <w:r w:rsidRPr="005E77FA">
        <w:rPr>
          <w:i/>
          <w:iCs/>
          <w:sz w:val="24"/>
          <w:lang w:val="en-US"/>
        </w:rPr>
        <w:t xml:space="preserve">regress </w:t>
      </w:r>
      <w:proofErr w:type="spellStart"/>
      <w:r w:rsidRPr="00E24CF5">
        <w:rPr>
          <w:b/>
          <w:bCs/>
          <w:i/>
          <w:iCs/>
          <w:sz w:val="24"/>
          <w:lang w:val="en-US"/>
        </w:rPr>
        <w:t>eurod</w:t>
      </w:r>
      <w:proofErr w:type="spellEnd"/>
      <w:r w:rsidRPr="005E77FA">
        <w:rPr>
          <w:i/>
          <w:iCs/>
          <w:sz w:val="24"/>
          <w:lang w:val="en-US"/>
        </w:rPr>
        <w:t xml:space="preserve"> </w:t>
      </w:r>
      <w:proofErr w:type="spellStart"/>
      <w:r w:rsidRPr="005E77FA">
        <w:rPr>
          <w:i/>
          <w:iCs/>
          <w:sz w:val="24"/>
          <w:lang w:val="en-US"/>
        </w:rPr>
        <w:t>i.did</w:t>
      </w:r>
      <w:proofErr w:type="spellEnd"/>
      <w:r w:rsidRPr="005E77FA">
        <w:rPr>
          <w:i/>
          <w:iCs/>
          <w:sz w:val="24"/>
          <w:lang w:val="en-US"/>
        </w:rPr>
        <w:t xml:space="preserve"> </w:t>
      </w:r>
      <w:proofErr w:type="spellStart"/>
      <w:r w:rsidRPr="005E77FA">
        <w:rPr>
          <w:i/>
          <w:iCs/>
          <w:sz w:val="24"/>
          <w:lang w:val="en-US"/>
        </w:rPr>
        <w:t>i.treated</w:t>
      </w:r>
      <w:proofErr w:type="spellEnd"/>
      <w:r w:rsidRPr="005E77FA">
        <w:rPr>
          <w:i/>
          <w:iCs/>
          <w:sz w:val="24"/>
          <w:lang w:val="en-US"/>
        </w:rPr>
        <w:t xml:space="preserve"> </w:t>
      </w:r>
      <w:proofErr w:type="spellStart"/>
      <w:r w:rsidRPr="005E77FA">
        <w:rPr>
          <w:i/>
          <w:iCs/>
          <w:sz w:val="24"/>
          <w:lang w:val="en-US"/>
        </w:rPr>
        <w:t>i.post</w:t>
      </w:r>
      <w:proofErr w:type="spellEnd"/>
      <w:r w:rsidRPr="005E77FA">
        <w:rPr>
          <w:i/>
          <w:iCs/>
          <w:sz w:val="24"/>
          <w:lang w:val="en-US"/>
        </w:rPr>
        <w:t xml:space="preserve"> [</w:t>
      </w:r>
      <w:proofErr w:type="spellStart"/>
      <w:r w:rsidRPr="005E77FA">
        <w:rPr>
          <w:i/>
          <w:iCs/>
          <w:sz w:val="24"/>
          <w:lang w:val="en-US"/>
        </w:rPr>
        <w:t>aweight</w:t>
      </w:r>
      <w:proofErr w:type="spellEnd"/>
      <w:r w:rsidRPr="005E77FA">
        <w:rPr>
          <w:i/>
          <w:iCs/>
          <w:sz w:val="24"/>
          <w:lang w:val="en-US"/>
        </w:rPr>
        <w:t>=</w:t>
      </w:r>
      <w:proofErr w:type="spellStart"/>
      <w:r w:rsidRPr="005E77FA">
        <w:rPr>
          <w:i/>
          <w:iCs/>
          <w:sz w:val="24"/>
          <w:lang w:val="en-US"/>
        </w:rPr>
        <w:t>cciw</w:t>
      </w:r>
      <w:proofErr w:type="spellEnd"/>
      <w:r w:rsidRPr="005E77FA">
        <w:rPr>
          <w:i/>
          <w:iCs/>
          <w:sz w:val="24"/>
          <w:lang w:val="en-US"/>
        </w:rPr>
        <w:t xml:space="preserve">], </w:t>
      </w:r>
      <w:proofErr w:type="spellStart"/>
      <w:r w:rsidRPr="005E77FA">
        <w:rPr>
          <w:i/>
          <w:iCs/>
          <w:sz w:val="24"/>
          <w:lang w:val="en-US"/>
        </w:rPr>
        <w:t>vce</w:t>
      </w:r>
      <w:proofErr w:type="spellEnd"/>
      <w:r w:rsidRPr="005E77FA">
        <w:rPr>
          <w:i/>
          <w:iCs/>
          <w:sz w:val="24"/>
          <w:lang w:val="en-US"/>
        </w:rPr>
        <w:t>(cluster cell)</w:t>
      </w:r>
    </w:p>
    <w:p w14:paraId="367CF4E6" w14:textId="07DE5015" w:rsidR="00B01855" w:rsidRDefault="00B01855" w:rsidP="00B01855">
      <w:pPr>
        <w:spacing w:line="360" w:lineRule="auto"/>
        <w:rPr>
          <w:i/>
          <w:iCs/>
          <w:sz w:val="24"/>
          <w:lang w:val="en-US"/>
        </w:rPr>
      </w:pPr>
      <w:r w:rsidRPr="005E77FA">
        <w:rPr>
          <w:i/>
          <w:iCs/>
          <w:sz w:val="24"/>
          <w:lang w:val="en-US"/>
        </w:rPr>
        <w:t xml:space="preserve">regress </w:t>
      </w:r>
      <w:proofErr w:type="spellStart"/>
      <w:r w:rsidRPr="00E24CF5">
        <w:rPr>
          <w:b/>
          <w:bCs/>
          <w:i/>
          <w:iCs/>
          <w:sz w:val="24"/>
          <w:lang w:val="en-US"/>
        </w:rPr>
        <w:t>eurod</w:t>
      </w:r>
      <w:r>
        <w:rPr>
          <w:b/>
          <w:bCs/>
          <w:i/>
          <w:iCs/>
          <w:sz w:val="24"/>
          <w:lang w:val="en-US"/>
        </w:rPr>
        <w:t>cat</w:t>
      </w:r>
      <w:proofErr w:type="spellEnd"/>
      <w:r w:rsidRPr="005E77FA">
        <w:rPr>
          <w:i/>
          <w:iCs/>
          <w:sz w:val="24"/>
          <w:lang w:val="en-US"/>
        </w:rPr>
        <w:t xml:space="preserve"> </w:t>
      </w:r>
      <w:proofErr w:type="spellStart"/>
      <w:r w:rsidRPr="005E77FA">
        <w:rPr>
          <w:i/>
          <w:iCs/>
          <w:sz w:val="24"/>
          <w:lang w:val="en-US"/>
        </w:rPr>
        <w:t>i.did</w:t>
      </w:r>
      <w:proofErr w:type="spellEnd"/>
      <w:r w:rsidRPr="005E77FA">
        <w:rPr>
          <w:i/>
          <w:iCs/>
          <w:sz w:val="24"/>
          <w:lang w:val="en-US"/>
        </w:rPr>
        <w:t xml:space="preserve"> </w:t>
      </w:r>
      <w:proofErr w:type="spellStart"/>
      <w:r w:rsidRPr="005E77FA">
        <w:rPr>
          <w:i/>
          <w:iCs/>
          <w:sz w:val="24"/>
          <w:lang w:val="en-US"/>
        </w:rPr>
        <w:t>i.treated</w:t>
      </w:r>
      <w:proofErr w:type="spellEnd"/>
      <w:r w:rsidRPr="005E77FA">
        <w:rPr>
          <w:i/>
          <w:iCs/>
          <w:sz w:val="24"/>
          <w:lang w:val="en-US"/>
        </w:rPr>
        <w:t xml:space="preserve"> </w:t>
      </w:r>
      <w:proofErr w:type="spellStart"/>
      <w:r w:rsidRPr="005E77FA">
        <w:rPr>
          <w:i/>
          <w:iCs/>
          <w:sz w:val="24"/>
          <w:lang w:val="en-US"/>
        </w:rPr>
        <w:t>i.post</w:t>
      </w:r>
      <w:proofErr w:type="spellEnd"/>
      <w:r w:rsidRPr="005E77FA">
        <w:rPr>
          <w:i/>
          <w:iCs/>
          <w:sz w:val="24"/>
          <w:lang w:val="en-US"/>
        </w:rPr>
        <w:t xml:space="preserve"> [</w:t>
      </w:r>
      <w:proofErr w:type="spellStart"/>
      <w:r w:rsidRPr="005E77FA">
        <w:rPr>
          <w:i/>
          <w:iCs/>
          <w:sz w:val="24"/>
          <w:lang w:val="en-US"/>
        </w:rPr>
        <w:t>aweight</w:t>
      </w:r>
      <w:proofErr w:type="spellEnd"/>
      <w:r w:rsidRPr="005E77FA">
        <w:rPr>
          <w:i/>
          <w:iCs/>
          <w:sz w:val="24"/>
          <w:lang w:val="en-US"/>
        </w:rPr>
        <w:t>=</w:t>
      </w:r>
      <w:proofErr w:type="spellStart"/>
      <w:r w:rsidRPr="005E77FA">
        <w:rPr>
          <w:i/>
          <w:iCs/>
          <w:sz w:val="24"/>
          <w:lang w:val="en-US"/>
        </w:rPr>
        <w:t>cciw</w:t>
      </w:r>
      <w:proofErr w:type="spellEnd"/>
      <w:r w:rsidRPr="005E77FA">
        <w:rPr>
          <w:i/>
          <w:iCs/>
          <w:sz w:val="24"/>
          <w:lang w:val="en-US"/>
        </w:rPr>
        <w:t xml:space="preserve">], </w:t>
      </w:r>
      <w:proofErr w:type="spellStart"/>
      <w:r w:rsidRPr="005E77FA">
        <w:rPr>
          <w:i/>
          <w:iCs/>
          <w:sz w:val="24"/>
          <w:lang w:val="en-US"/>
        </w:rPr>
        <w:t>vce</w:t>
      </w:r>
      <w:proofErr w:type="spellEnd"/>
      <w:r w:rsidRPr="005E77FA">
        <w:rPr>
          <w:i/>
          <w:iCs/>
          <w:sz w:val="24"/>
          <w:lang w:val="en-US"/>
        </w:rPr>
        <w:t>(cluster cell)</w:t>
      </w:r>
    </w:p>
    <w:p w14:paraId="45FC4121" w14:textId="728E535F" w:rsidR="00B01855" w:rsidRDefault="00B01855" w:rsidP="00B01855">
      <w:pPr>
        <w:spacing w:line="360" w:lineRule="auto"/>
        <w:rPr>
          <w:sz w:val="24"/>
          <w:lang w:val="en-US"/>
        </w:rPr>
      </w:pPr>
      <w:r>
        <w:rPr>
          <w:sz w:val="24"/>
          <w:lang w:val="en-US"/>
        </w:rPr>
        <w:t>The results are close to the ones presented before for most regressions although they appear statistically significant more rarely.</w:t>
      </w:r>
      <w:r w:rsidR="00D570F8">
        <w:rPr>
          <w:sz w:val="24"/>
          <w:lang w:val="en-US"/>
        </w:rPr>
        <w:t xml:space="preserve"> </w:t>
      </w:r>
    </w:p>
    <w:p w14:paraId="6D99FC14" w14:textId="496B4693" w:rsidR="00D570F8" w:rsidRDefault="00D570F8" w:rsidP="00B01855">
      <w:pPr>
        <w:spacing w:line="360" w:lineRule="auto"/>
        <w:rPr>
          <w:sz w:val="24"/>
          <w:lang w:val="en-US"/>
        </w:rPr>
      </w:pPr>
      <w:r>
        <w:rPr>
          <w:sz w:val="24"/>
          <w:lang w:val="en-US"/>
        </w:rPr>
        <w:t xml:space="preserve">Finally, as a validation, I ran these regressions (both with and without controls) with a treatment variable in continuous – </w:t>
      </w:r>
      <w:r w:rsidRPr="00D570F8">
        <w:rPr>
          <w:i/>
          <w:iCs/>
          <w:sz w:val="24"/>
          <w:lang w:val="en-US"/>
        </w:rPr>
        <w:t xml:space="preserve">work horizon change </w:t>
      </w:r>
      <w:r w:rsidR="00AD5122">
        <w:rPr>
          <w:i/>
          <w:iCs/>
          <w:sz w:val="24"/>
          <w:lang w:val="en-US"/>
        </w:rPr>
        <w:t>(</w:t>
      </w:r>
      <w:r w:rsidRPr="00D570F8">
        <w:rPr>
          <w:i/>
          <w:iCs/>
          <w:sz w:val="24"/>
          <w:lang w:val="en-US"/>
        </w:rPr>
        <w:t>in years</w:t>
      </w:r>
      <w:r w:rsidR="00AD5122">
        <w:rPr>
          <w:i/>
          <w:iCs/>
          <w:sz w:val="24"/>
          <w:lang w:val="en-US"/>
        </w:rPr>
        <w:t>)</w:t>
      </w:r>
      <w:r>
        <w:rPr>
          <w:sz w:val="24"/>
          <w:lang w:val="en-US"/>
        </w:rPr>
        <w:t xml:space="preserve">. </w:t>
      </w:r>
    </w:p>
    <w:p w14:paraId="5BE7F807" w14:textId="0863D7BB" w:rsidR="00D570F8" w:rsidRDefault="00D570F8" w:rsidP="00B01855">
      <w:pPr>
        <w:spacing w:line="360" w:lineRule="auto"/>
        <w:rPr>
          <w:sz w:val="24"/>
          <w:lang w:val="en-US"/>
        </w:rPr>
      </w:pPr>
      <w:r>
        <w:rPr>
          <w:sz w:val="24"/>
          <w:lang w:val="en-US"/>
        </w:rPr>
        <w:lastRenderedPageBreak/>
        <w:t xml:space="preserve">Again, the results are mostly coherent, but rarely significant + usually show smaller effects.  </w:t>
      </w:r>
    </w:p>
    <w:p w14:paraId="3C1D338E" w14:textId="2859D923" w:rsidR="00D570F8" w:rsidRDefault="00D570F8" w:rsidP="00B01855">
      <w:pPr>
        <w:spacing w:line="360" w:lineRule="auto"/>
        <w:rPr>
          <w:sz w:val="24"/>
          <w:lang w:val="en-US"/>
        </w:rPr>
      </w:pPr>
      <w:r>
        <w:rPr>
          <w:sz w:val="24"/>
          <w:lang w:val="en-US"/>
        </w:rPr>
        <w:t>I have not done a beautiful table for all these manipulations, but here is a summary table I did for myself to record the results.</w:t>
      </w:r>
    </w:p>
    <w:p w14:paraId="4BEC6ACC" w14:textId="1666B85D" w:rsidR="00D570F8" w:rsidRDefault="00D570F8" w:rsidP="00B01855">
      <w:pPr>
        <w:spacing w:line="360" w:lineRule="auto"/>
        <w:rPr>
          <w:sz w:val="24"/>
          <w:lang w:val="en-US"/>
        </w:rPr>
      </w:pPr>
      <w:r w:rsidRPr="00D570F8">
        <w:rPr>
          <w:noProof/>
          <w:sz w:val="24"/>
          <w:lang w:val="en-US"/>
        </w:rPr>
        <w:drawing>
          <wp:inline distT="0" distB="0" distL="0" distR="0" wp14:anchorId="7DBB7291" wp14:editId="05FA4E99">
            <wp:extent cx="5760720" cy="5369560"/>
            <wp:effectExtent l="0" t="0" r="5080" b="2540"/>
            <wp:docPr id="14683840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384096" name=""/>
                    <pic:cNvPicPr/>
                  </pic:nvPicPr>
                  <pic:blipFill>
                    <a:blip r:embed="rId15"/>
                    <a:stretch>
                      <a:fillRect/>
                    </a:stretch>
                  </pic:blipFill>
                  <pic:spPr>
                    <a:xfrm>
                      <a:off x="0" y="0"/>
                      <a:ext cx="5760720" cy="5369560"/>
                    </a:xfrm>
                    <a:prstGeom prst="rect">
                      <a:avLst/>
                    </a:prstGeom>
                  </pic:spPr>
                </pic:pic>
              </a:graphicData>
            </a:graphic>
          </wp:inline>
        </w:drawing>
      </w:r>
    </w:p>
    <w:p w14:paraId="1A86DEDF" w14:textId="459BEEBB" w:rsidR="00D570F8" w:rsidRPr="00D12D3D" w:rsidRDefault="00D12D3D" w:rsidP="00B01855">
      <w:pPr>
        <w:spacing w:line="360" w:lineRule="auto"/>
        <w:rPr>
          <w:b/>
          <w:bCs/>
          <w:sz w:val="24"/>
          <w:lang w:val="en-US"/>
        </w:rPr>
      </w:pPr>
      <w:r w:rsidRPr="00D12D3D">
        <w:rPr>
          <w:b/>
          <w:bCs/>
          <w:sz w:val="24"/>
          <w:lang w:val="en-US"/>
        </w:rPr>
        <w:t>To discuss:</w:t>
      </w:r>
    </w:p>
    <w:p w14:paraId="62249FE5" w14:textId="2F058F97" w:rsidR="00D12D3D" w:rsidRDefault="00D12D3D" w:rsidP="00D12D3D">
      <w:pPr>
        <w:pStyle w:val="Paragraphedeliste"/>
        <w:numPr>
          <w:ilvl w:val="0"/>
          <w:numId w:val="9"/>
        </w:numPr>
        <w:spacing w:line="360" w:lineRule="auto"/>
        <w:rPr>
          <w:sz w:val="24"/>
          <w:lang w:val="en-US"/>
        </w:rPr>
      </w:pPr>
      <w:r>
        <w:rPr>
          <w:sz w:val="24"/>
          <w:lang w:val="en-US"/>
        </w:rPr>
        <w:t xml:space="preserve">Including fixed effects by 1digit ISCO </w:t>
      </w:r>
    </w:p>
    <w:p w14:paraId="6E14E581" w14:textId="676BE939" w:rsidR="00D12D3D" w:rsidRDefault="00D12D3D" w:rsidP="00D12D3D">
      <w:pPr>
        <w:pStyle w:val="Paragraphedeliste"/>
        <w:numPr>
          <w:ilvl w:val="0"/>
          <w:numId w:val="9"/>
        </w:numPr>
        <w:spacing w:line="360" w:lineRule="auto"/>
        <w:rPr>
          <w:sz w:val="24"/>
          <w:lang w:val="en-US"/>
        </w:rPr>
      </w:pPr>
      <w:r>
        <w:rPr>
          <w:sz w:val="24"/>
          <w:lang w:val="en-US"/>
        </w:rPr>
        <w:t>Including fixed effects by industry</w:t>
      </w:r>
    </w:p>
    <w:p w14:paraId="54DFCD22" w14:textId="54060983" w:rsidR="00D12D3D" w:rsidRDefault="00D12D3D" w:rsidP="00D12D3D">
      <w:pPr>
        <w:pStyle w:val="Paragraphedeliste"/>
        <w:numPr>
          <w:ilvl w:val="0"/>
          <w:numId w:val="9"/>
        </w:numPr>
        <w:spacing w:line="360" w:lineRule="auto"/>
        <w:rPr>
          <w:sz w:val="24"/>
          <w:lang w:val="en-US"/>
        </w:rPr>
      </w:pPr>
      <w:r>
        <w:rPr>
          <w:sz w:val="24"/>
          <w:lang w:val="en-US"/>
        </w:rPr>
        <w:t>Including fixed effects by cell</w:t>
      </w:r>
    </w:p>
    <w:p w14:paraId="26AFB4BE" w14:textId="33D988AC" w:rsidR="00716272" w:rsidRDefault="00D12D3D" w:rsidP="00FC6F73">
      <w:pPr>
        <w:spacing w:line="360" w:lineRule="auto"/>
        <w:rPr>
          <w:sz w:val="24"/>
          <w:lang w:val="en-US"/>
        </w:rPr>
      </w:pPr>
      <w:r>
        <w:rPr>
          <w:sz w:val="24"/>
          <w:lang w:val="en-US"/>
        </w:rPr>
        <w:t>I am not sure how to choose as I fear to overwhelm the model with too many dummies. By experimenting I see</w:t>
      </w:r>
      <w:r w:rsidR="00FC6F73">
        <w:rPr>
          <w:sz w:val="24"/>
          <w:lang w:val="en-US"/>
        </w:rPr>
        <w:t xml:space="preserve"> that including only cell</w:t>
      </w:r>
      <w:r w:rsidR="00AD5122">
        <w:rPr>
          <w:sz w:val="24"/>
          <w:lang w:val="en-US"/>
        </w:rPr>
        <w:t>-</w:t>
      </w:r>
      <w:r w:rsidR="00FC6F73">
        <w:rPr>
          <w:sz w:val="24"/>
          <w:lang w:val="en-US"/>
        </w:rPr>
        <w:t xml:space="preserve">fixed effects makes results less coherent. However, including 1digit ISCO or industry dummies as well as including cell dummies in combination with one or both of them </w:t>
      </w:r>
      <w:r w:rsidR="002E1387">
        <w:rPr>
          <w:sz w:val="24"/>
          <w:lang w:val="en-US"/>
        </w:rPr>
        <w:t>alternate</w:t>
      </w:r>
      <w:r w:rsidR="00FC6F73">
        <w:rPr>
          <w:sz w:val="24"/>
          <w:lang w:val="en-US"/>
        </w:rPr>
        <w:t xml:space="preserve"> results </w:t>
      </w:r>
      <w:r w:rsidR="002E1387">
        <w:rPr>
          <w:sz w:val="24"/>
          <w:lang w:val="en-US"/>
        </w:rPr>
        <w:t>in an acceptable and interesting way</w:t>
      </w:r>
      <w:r w:rsidR="00FC6F73">
        <w:rPr>
          <w:sz w:val="24"/>
          <w:lang w:val="en-US"/>
        </w:rPr>
        <w:t xml:space="preserve"> (some of the </w:t>
      </w:r>
      <w:r w:rsidR="00FC6F73">
        <w:rPr>
          <w:sz w:val="24"/>
          <w:lang w:val="en-US"/>
        </w:rPr>
        <w:lastRenderedPageBreak/>
        <w:t xml:space="preserve">effects become a lot stronger in the “desired” direction (with some coefficients &gt; 2), but some, on the contrary, fade away and loose significance). </w:t>
      </w:r>
    </w:p>
    <w:p w14:paraId="3389BD6E" w14:textId="5F83E219" w:rsidR="00DF2842" w:rsidRDefault="00DF2842" w:rsidP="00FC6F73">
      <w:pPr>
        <w:spacing w:line="360" w:lineRule="auto"/>
        <w:rPr>
          <w:sz w:val="24"/>
          <w:lang w:val="en-US"/>
        </w:rPr>
      </w:pPr>
      <w:r>
        <w:rPr>
          <w:sz w:val="24"/>
          <w:lang w:val="en-US"/>
        </w:rPr>
        <w:t>The</w:t>
      </w:r>
      <w:r w:rsidR="002E1387">
        <w:rPr>
          <w:sz w:val="24"/>
          <w:lang w:val="en-US"/>
        </w:rPr>
        <w:t xml:space="preserve"> following</w:t>
      </w:r>
      <w:r>
        <w:rPr>
          <w:sz w:val="24"/>
          <w:lang w:val="en-US"/>
        </w:rPr>
        <w:t xml:space="preserve"> results are, for example, for the case when all three are included.</w:t>
      </w:r>
      <w:r w:rsidR="008110ED">
        <w:rPr>
          <w:sz w:val="24"/>
          <w:lang w:val="en-US"/>
        </w:rPr>
        <w:t xml:space="preserve"> I highlighted some interesting moments</w:t>
      </w:r>
      <w:r w:rsidR="002E1387">
        <w:rPr>
          <w:sz w:val="24"/>
          <w:lang w:val="en-US"/>
        </w:rPr>
        <w:t xml:space="preserve"> compared to the results without these new dummies</w:t>
      </w:r>
      <w:r w:rsidR="008110ED">
        <w:rPr>
          <w:sz w:val="24"/>
          <w:lang w:val="en-US"/>
        </w:rPr>
        <w:t xml:space="preserve"> </w:t>
      </w:r>
      <w:r w:rsidR="008110ED" w:rsidRPr="008110ED">
        <w:rPr>
          <w:b/>
          <w:bCs/>
          <w:sz w:val="24"/>
          <w:lang w:val="en-US"/>
        </w:rPr>
        <w:t>in bold</w:t>
      </w:r>
      <w:r w:rsidR="008110ED">
        <w:rPr>
          <w:sz w:val="24"/>
          <w:lang w:val="en-US"/>
        </w:rPr>
        <w:t>.</w:t>
      </w:r>
    </w:p>
    <w:p w14:paraId="4386BBBC" w14:textId="799AAE6A" w:rsidR="008110ED" w:rsidRPr="008110ED" w:rsidRDefault="008110ED" w:rsidP="008110ED">
      <w:pPr>
        <w:spacing w:line="360" w:lineRule="auto"/>
        <w:rPr>
          <w:i/>
          <w:iCs/>
          <w:sz w:val="24"/>
          <w:lang w:val="en-US"/>
        </w:rPr>
      </w:pPr>
      <w:r w:rsidRPr="008110ED">
        <w:rPr>
          <w:i/>
          <w:iCs/>
          <w:sz w:val="24"/>
          <w:lang w:val="en-US"/>
        </w:rPr>
        <w:t xml:space="preserve">regress </w:t>
      </w:r>
      <w:proofErr w:type="spellStart"/>
      <w:r w:rsidRPr="008110ED">
        <w:rPr>
          <w:b/>
          <w:bCs/>
          <w:i/>
          <w:iCs/>
          <w:sz w:val="24"/>
          <w:lang w:val="en-US"/>
        </w:rPr>
        <w:t>eurod</w:t>
      </w:r>
      <w:proofErr w:type="spellEnd"/>
      <w:r w:rsidRPr="008110ED">
        <w:rPr>
          <w:i/>
          <w:iCs/>
          <w:sz w:val="24"/>
          <w:lang w:val="en-US"/>
        </w:rPr>
        <w:t xml:space="preserve"> </w:t>
      </w:r>
      <w:proofErr w:type="spellStart"/>
      <w:r w:rsidRPr="008110ED">
        <w:rPr>
          <w:i/>
          <w:iCs/>
          <w:sz w:val="24"/>
          <w:lang w:val="en-US"/>
        </w:rPr>
        <w:t>i.did</w:t>
      </w:r>
      <w:proofErr w:type="spellEnd"/>
      <w:r w:rsidRPr="008110ED">
        <w:rPr>
          <w:i/>
          <w:iCs/>
          <w:sz w:val="24"/>
          <w:lang w:val="en-US"/>
        </w:rPr>
        <w:t xml:space="preserve"> </w:t>
      </w:r>
      <w:proofErr w:type="spellStart"/>
      <w:r w:rsidRPr="008110ED">
        <w:rPr>
          <w:i/>
          <w:iCs/>
          <w:sz w:val="24"/>
          <w:lang w:val="en-US"/>
        </w:rPr>
        <w:t>i.treated</w:t>
      </w:r>
      <w:proofErr w:type="spellEnd"/>
      <w:r w:rsidRPr="008110ED">
        <w:rPr>
          <w:i/>
          <w:iCs/>
          <w:sz w:val="24"/>
          <w:lang w:val="en-US"/>
        </w:rPr>
        <w:t xml:space="preserve"> </w:t>
      </w:r>
      <w:proofErr w:type="spellStart"/>
      <w:r w:rsidRPr="008110ED">
        <w:rPr>
          <w:i/>
          <w:iCs/>
          <w:sz w:val="24"/>
          <w:lang w:val="en-US"/>
        </w:rPr>
        <w:t>i.post</w:t>
      </w:r>
      <w:proofErr w:type="spellEnd"/>
      <w:r w:rsidRPr="008110ED">
        <w:rPr>
          <w:i/>
          <w:iCs/>
          <w:sz w:val="24"/>
          <w:lang w:val="en-US"/>
        </w:rPr>
        <w:t xml:space="preserve"> </w:t>
      </w:r>
      <w:proofErr w:type="spellStart"/>
      <w:r w:rsidRPr="008110ED">
        <w:rPr>
          <w:i/>
          <w:iCs/>
          <w:sz w:val="24"/>
          <w:lang w:val="en-US"/>
        </w:rPr>
        <w:t>i.gender</w:t>
      </w:r>
      <w:proofErr w:type="spellEnd"/>
      <w:r w:rsidRPr="008110ED">
        <w:rPr>
          <w:i/>
          <w:iCs/>
          <w:sz w:val="24"/>
          <w:lang w:val="en-US"/>
        </w:rPr>
        <w:t xml:space="preserve"> age </w:t>
      </w:r>
      <w:proofErr w:type="spellStart"/>
      <w:r w:rsidRPr="008110ED">
        <w:rPr>
          <w:i/>
          <w:iCs/>
          <w:sz w:val="24"/>
          <w:lang w:val="en-US"/>
        </w:rPr>
        <w:t>agesq</w:t>
      </w:r>
      <w:proofErr w:type="spellEnd"/>
      <w:r w:rsidRPr="008110ED">
        <w:rPr>
          <w:i/>
          <w:iCs/>
          <w:sz w:val="24"/>
          <w:lang w:val="en-US"/>
        </w:rPr>
        <w:t xml:space="preserve"> </w:t>
      </w:r>
      <w:proofErr w:type="spellStart"/>
      <w:r w:rsidRPr="008110ED">
        <w:rPr>
          <w:i/>
          <w:iCs/>
          <w:sz w:val="24"/>
          <w:lang w:val="en-US"/>
        </w:rPr>
        <w:t>nb_children</w:t>
      </w:r>
      <w:proofErr w:type="spellEnd"/>
      <w:r w:rsidRPr="008110ED">
        <w:rPr>
          <w:i/>
          <w:iCs/>
          <w:sz w:val="24"/>
          <w:lang w:val="en-US"/>
        </w:rPr>
        <w:t xml:space="preserve"> </w:t>
      </w:r>
      <w:proofErr w:type="spellStart"/>
      <w:r w:rsidRPr="008110ED">
        <w:rPr>
          <w:i/>
          <w:iCs/>
          <w:sz w:val="24"/>
          <w:lang w:val="en-US"/>
        </w:rPr>
        <w:t>nb_grandchildren</w:t>
      </w:r>
      <w:proofErr w:type="spellEnd"/>
      <w:r w:rsidRPr="008110ED">
        <w:rPr>
          <w:i/>
          <w:iCs/>
          <w:sz w:val="24"/>
          <w:lang w:val="en-US"/>
        </w:rPr>
        <w:t xml:space="preserve"> </w:t>
      </w:r>
      <w:proofErr w:type="spellStart"/>
      <w:r w:rsidRPr="008110ED">
        <w:rPr>
          <w:i/>
          <w:iCs/>
          <w:sz w:val="24"/>
          <w:lang w:val="en-US"/>
        </w:rPr>
        <w:t>i.partnerinhh</w:t>
      </w:r>
      <w:proofErr w:type="spellEnd"/>
      <w:r w:rsidRPr="008110ED">
        <w:rPr>
          <w:i/>
          <w:iCs/>
          <w:sz w:val="24"/>
          <w:lang w:val="en-US"/>
        </w:rPr>
        <w:t xml:space="preserve"> </w:t>
      </w:r>
      <w:proofErr w:type="spellStart"/>
      <w:r w:rsidRPr="008110ED">
        <w:rPr>
          <w:i/>
          <w:iCs/>
          <w:sz w:val="24"/>
          <w:lang w:val="en-US"/>
        </w:rPr>
        <w:t>yrseducation</w:t>
      </w:r>
      <w:proofErr w:type="spellEnd"/>
      <w:r w:rsidRPr="008110ED">
        <w:rPr>
          <w:i/>
          <w:iCs/>
          <w:sz w:val="24"/>
          <w:lang w:val="en-US"/>
        </w:rPr>
        <w:t xml:space="preserve"> </w:t>
      </w:r>
      <w:proofErr w:type="spellStart"/>
      <w:r w:rsidRPr="008110ED">
        <w:rPr>
          <w:i/>
          <w:iCs/>
          <w:sz w:val="24"/>
          <w:lang w:val="en-US"/>
        </w:rPr>
        <w:t>thinclog</w:t>
      </w:r>
      <w:proofErr w:type="spellEnd"/>
      <w:r w:rsidRPr="008110ED">
        <w:rPr>
          <w:i/>
          <w:iCs/>
          <w:sz w:val="24"/>
          <w:lang w:val="en-US"/>
        </w:rPr>
        <w:t xml:space="preserve">  </w:t>
      </w:r>
      <w:proofErr w:type="spellStart"/>
      <w:r w:rsidRPr="008110ED">
        <w:rPr>
          <w:i/>
          <w:iCs/>
          <w:sz w:val="24"/>
          <w:lang w:val="en-US"/>
        </w:rPr>
        <w:t>i.life_insurance</w:t>
      </w:r>
      <w:proofErr w:type="spellEnd"/>
      <w:r w:rsidRPr="008110ED">
        <w:rPr>
          <w:i/>
          <w:iCs/>
          <w:sz w:val="24"/>
          <w:lang w:val="en-US"/>
        </w:rPr>
        <w:t xml:space="preserve"> </w:t>
      </w:r>
      <w:proofErr w:type="spellStart"/>
      <w:r w:rsidRPr="008110ED">
        <w:rPr>
          <w:i/>
          <w:iCs/>
          <w:sz w:val="24"/>
          <w:lang w:val="en-US"/>
        </w:rPr>
        <w:t>sphus</w:t>
      </w:r>
      <w:proofErr w:type="spellEnd"/>
      <w:r w:rsidRPr="008110ED">
        <w:rPr>
          <w:i/>
          <w:iCs/>
          <w:sz w:val="24"/>
          <w:lang w:val="en-US"/>
        </w:rPr>
        <w:t xml:space="preserve"> chronic </w:t>
      </w:r>
      <w:proofErr w:type="spellStart"/>
      <w:r w:rsidRPr="008110ED">
        <w:rPr>
          <w:i/>
          <w:iCs/>
          <w:sz w:val="24"/>
          <w:lang w:val="en-US"/>
        </w:rPr>
        <w:t>jqi_skills_discretion</w:t>
      </w:r>
      <w:proofErr w:type="spellEnd"/>
      <w:r w:rsidRPr="008110ED">
        <w:rPr>
          <w:i/>
          <w:iCs/>
          <w:sz w:val="24"/>
          <w:lang w:val="en-US"/>
        </w:rPr>
        <w:t xml:space="preserve"> </w:t>
      </w:r>
      <w:proofErr w:type="spellStart"/>
      <w:r w:rsidRPr="008110ED">
        <w:rPr>
          <w:i/>
          <w:iCs/>
          <w:sz w:val="24"/>
          <w:lang w:val="en-US"/>
        </w:rPr>
        <w:t>jqi_physical_environment</w:t>
      </w:r>
      <w:proofErr w:type="spellEnd"/>
      <w:r w:rsidRPr="008110ED">
        <w:rPr>
          <w:i/>
          <w:iCs/>
          <w:sz w:val="24"/>
          <w:lang w:val="en-US"/>
        </w:rPr>
        <w:t xml:space="preserve"> </w:t>
      </w:r>
      <w:proofErr w:type="spellStart"/>
      <w:r w:rsidRPr="008110ED">
        <w:rPr>
          <w:i/>
          <w:iCs/>
          <w:sz w:val="24"/>
          <w:lang w:val="en-US"/>
        </w:rPr>
        <w:t>jqi_social_environment</w:t>
      </w:r>
      <w:proofErr w:type="spellEnd"/>
      <w:r w:rsidRPr="008110ED">
        <w:rPr>
          <w:i/>
          <w:iCs/>
          <w:sz w:val="24"/>
          <w:lang w:val="en-US"/>
        </w:rPr>
        <w:t xml:space="preserve"> </w:t>
      </w:r>
      <w:proofErr w:type="spellStart"/>
      <w:r w:rsidRPr="008110ED">
        <w:rPr>
          <w:i/>
          <w:iCs/>
          <w:sz w:val="24"/>
          <w:lang w:val="en-US"/>
        </w:rPr>
        <w:t>jqi_working_time_quality</w:t>
      </w:r>
      <w:proofErr w:type="spellEnd"/>
      <w:r w:rsidRPr="008110ED">
        <w:rPr>
          <w:i/>
          <w:iCs/>
          <w:sz w:val="24"/>
          <w:lang w:val="en-US"/>
        </w:rPr>
        <w:t xml:space="preserve"> </w:t>
      </w:r>
      <w:proofErr w:type="spellStart"/>
      <w:r w:rsidRPr="008110ED">
        <w:rPr>
          <w:i/>
          <w:iCs/>
          <w:sz w:val="24"/>
          <w:lang w:val="en-US"/>
        </w:rPr>
        <w:t>jqi_intensity</w:t>
      </w:r>
      <w:proofErr w:type="spellEnd"/>
      <w:r w:rsidRPr="008110ED">
        <w:rPr>
          <w:i/>
          <w:iCs/>
          <w:sz w:val="24"/>
          <w:lang w:val="en-US"/>
        </w:rPr>
        <w:t xml:space="preserve"> </w:t>
      </w:r>
      <w:proofErr w:type="spellStart"/>
      <w:r w:rsidRPr="008110ED">
        <w:rPr>
          <w:i/>
          <w:iCs/>
          <w:sz w:val="24"/>
          <w:lang w:val="en-US"/>
        </w:rPr>
        <w:t>jqi_prospects</w:t>
      </w:r>
      <w:proofErr w:type="spellEnd"/>
      <w:r w:rsidRPr="008110ED">
        <w:rPr>
          <w:i/>
          <w:iCs/>
          <w:sz w:val="24"/>
          <w:lang w:val="en-US"/>
        </w:rPr>
        <w:t xml:space="preserve"> </w:t>
      </w:r>
      <w:r w:rsidRPr="008110ED">
        <w:rPr>
          <w:b/>
          <w:bCs/>
          <w:i/>
          <w:iCs/>
          <w:sz w:val="24"/>
          <w:lang w:val="en-US"/>
        </w:rPr>
        <w:t xml:space="preserve">i.isco1 </w:t>
      </w:r>
      <w:proofErr w:type="spellStart"/>
      <w:r w:rsidRPr="008110ED">
        <w:rPr>
          <w:b/>
          <w:bCs/>
          <w:i/>
          <w:iCs/>
          <w:sz w:val="24"/>
          <w:lang w:val="en-US"/>
        </w:rPr>
        <w:t>i.industry_encoded</w:t>
      </w:r>
      <w:proofErr w:type="spellEnd"/>
      <w:r w:rsidRPr="008110ED">
        <w:rPr>
          <w:b/>
          <w:bCs/>
          <w:i/>
          <w:iCs/>
          <w:sz w:val="24"/>
          <w:lang w:val="en-US"/>
        </w:rPr>
        <w:t xml:space="preserve"> </w:t>
      </w:r>
      <w:proofErr w:type="spellStart"/>
      <w:r w:rsidRPr="008110ED">
        <w:rPr>
          <w:b/>
          <w:bCs/>
          <w:i/>
          <w:iCs/>
          <w:sz w:val="24"/>
          <w:lang w:val="en-US"/>
        </w:rPr>
        <w:t>i.cell_encoded</w:t>
      </w:r>
      <w:proofErr w:type="spellEnd"/>
      <w:r w:rsidRPr="008110ED">
        <w:rPr>
          <w:i/>
          <w:iCs/>
          <w:sz w:val="24"/>
          <w:lang w:val="en-US"/>
        </w:rPr>
        <w:t xml:space="preserve"> [</w:t>
      </w:r>
      <w:proofErr w:type="spellStart"/>
      <w:r w:rsidRPr="008110ED">
        <w:rPr>
          <w:i/>
          <w:iCs/>
          <w:sz w:val="24"/>
          <w:lang w:val="en-US"/>
        </w:rPr>
        <w:t>aweight</w:t>
      </w:r>
      <w:proofErr w:type="spellEnd"/>
      <w:r w:rsidRPr="008110ED">
        <w:rPr>
          <w:i/>
          <w:iCs/>
          <w:sz w:val="24"/>
          <w:lang w:val="en-US"/>
        </w:rPr>
        <w:t>=</w:t>
      </w:r>
      <w:proofErr w:type="spellStart"/>
      <w:r w:rsidRPr="008110ED">
        <w:rPr>
          <w:i/>
          <w:iCs/>
          <w:sz w:val="24"/>
          <w:lang w:val="en-US"/>
        </w:rPr>
        <w:t>cciw</w:t>
      </w:r>
      <w:proofErr w:type="spellEnd"/>
      <w:r w:rsidRPr="008110ED">
        <w:rPr>
          <w:i/>
          <w:iCs/>
          <w:sz w:val="24"/>
          <w:lang w:val="en-US"/>
        </w:rPr>
        <w:t xml:space="preserve">], </w:t>
      </w:r>
      <w:proofErr w:type="spellStart"/>
      <w:r w:rsidRPr="008110ED">
        <w:rPr>
          <w:i/>
          <w:iCs/>
          <w:sz w:val="24"/>
          <w:lang w:val="en-US"/>
        </w:rPr>
        <w:t>vce</w:t>
      </w:r>
      <w:proofErr w:type="spellEnd"/>
      <w:r w:rsidRPr="008110ED">
        <w:rPr>
          <w:i/>
          <w:iCs/>
          <w:sz w:val="24"/>
          <w:lang w:val="en-US"/>
        </w:rPr>
        <w:t>(cluster cell)</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8110ED" w:rsidRPr="006B19A2" w14:paraId="171C030B" w14:textId="77777777" w:rsidTr="00C75074">
        <w:trPr>
          <w:jc w:val="center"/>
        </w:trPr>
        <w:tc>
          <w:tcPr>
            <w:tcW w:w="2127" w:type="dxa"/>
            <w:tcBorders>
              <w:bottom w:val="single" w:sz="4" w:space="0" w:color="auto"/>
            </w:tcBorders>
            <w:vAlign w:val="center"/>
          </w:tcPr>
          <w:p w14:paraId="22DCF7D6" w14:textId="77777777" w:rsidR="008110ED" w:rsidRPr="006B19A2" w:rsidRDefault="008110ED" w:rsidP="00C75074">
            <w:pPr>
              <w:jc w:val="left"/>
              <w:rPr>
                <w:color w:val="000000" w:themeColor="text1"/>
                <w:sz w:val="20"/>
                <w:szCs w:val="20"/>
                <w:lang w:val="en-US"/>
              </w:rPr>
            </w:pPr>
          </w:p>
        </w:tc>
        <w:tc>
          <w:tcPr>
            <w:tcW w:w="1930" w:type="dxa"/>
            <w:tcBorders>
              <w:bottom w:val="single" w:sz="4" w:space="0" w:color="auto"/>
            </w:tcBorders>
            <w:vAlign w:val="center"/>
          </w:tcPr>
          <w:p w14:paraId="121C8CBC" w14:textId="77777777" w:rsidR="008110ED" w:rsidRPr="006B19A2" w:rsidRDefault="008110ED" w:rsidP="00C75074">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6C4FC06A" w14:textId="77777777" w:rsidR="008110ED" w:rsidRPr="006B19A2" w:rsidRDefault="008110ED" w:rsidP="00C75074">
            <w:pPr>
              <w:jc w:val="center"/>
              <w:rPr>
                <w:b/>
                <w:bCs/>
                <w:color w:val="000000" w:themeColor="text1"/>
                <w:sz w:val="20"/>
                <w:szCs w:val="20"/>
              </w:rPr>
            </w:pPr>
            <w:r w:rsidRPr="006B19A2">
              <w:rPr>
                <w:rFonts w:ascii="change" w:hAnsi="change"/>
                <w:b/>
                <w:bCs/>
                <w:color w:val="000000" w:themeColor="text1"/>
                <w:sz w:val="20"/>
                <w:szCs w:val="20"/>
              </w:rPr>
              <w:t xml:space="preserve">All </w:t>
            </w:r>
            <w:proofErr w:type="spellStart"/>
            <w:r w:rsidRPr="006B19A2">
              <w:rPr>
                <w:rFonts w:ascii="change" w:hAnsi="change"/>
                <w:b/>
                <w:bCs/>
                <w:color w:val="000000" w:themeColor="text1"/>
                <w:sz w:val="20"/>
                <w:szCs w:val="20"/>
              </w:rPr>
              <w:t>individuals</w:t>
            </w:r>
            <w:proofErr w:type="spellEnd"/>
          </w:p>
        </w:tc>
        <w:tc>
          <w:tcPr>
            <w:tcW w:w="1285" w:type="dxa"/>
            <w:tcBorders>
              <w:top w:val="single" w:sz="4" w:space="0" w:color="auto"/>
              <w:bottom w:val="single" w:sz="4" w:space="0" w:color="auto"/>
            </w:tcBorders>
            <w:vAlign w:val="center"/>
          </w:tcPr>
          <w:p w14:paraId="4A95A495" w14:textId="77777777" w:rsidR="008110ED" w:rsidRPr="006B19A2" w:rsidRDefault="008110ED" w:rsidP="00C75074">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69D7CE8E" w14:textId="77777777" w:rsidR="008110ED" w:rsidRPr="006B19A2" w:rsidRDefault="008110ED" w:rsidP="00C75074">
            <w:pPr>
              <w:jc w:val="center"/>
              <w:rPr>
                <w:b/>
                <w:bCs/>
                <w:color w:val="000000" w:themeColor="text1"/>
                <w:sz w:val="20"/>
                <w:szCs w:val="20"/>
              </w:rPr>
            </w:pPr>
            <w:proofErr w:type="spellStart"/>
            <w:r>
              <w:rPr>
                <w:rFonts w:ascii="change" w:hAnsi="change"/>
                <w:b/>
                <w:bCs/>
                <w:color w:val="000000" w:themeColor="text1"/>
                <w:sz w:val="20"/>
                <w:szCs w:val="20"/>
              </w:rPr>
              <w:t>Females</w:t>
            </w:r>
            <w:proofErr w:type="spellEnd"/>
          </w:p>
        </w:tc>
      </w:tr>
      <w:tr w:rsidR="008110ED" w:rsidRPr="006B19A2" w14:paraId="71087865" w14:textId="77777777" w:rsidTr="00C75074">
        <w:trPr>
          <w:jc w:val="center"/>
        </w:trPr>
        <w:tc>
          <w:tcPr>
            <w:tcW w:w="4057" w:type="dxa"/>
            <w:gridSpan w:val="2"/>
            <w:tcBorders>
              <w:top w:val="single" w:sz="4" w:space="0" w:color="auto"/>
            </w:tcBorders>
            <w:vAlign w:val="center"/>
          </w:tcPr>
          <w:p w14:paraId="28AD6E3A" w14:textId="77777777" w:rsidR="008110ED" w:rsidRDefault="008110ED" w:rsidP="00C75074">
            <w:pPr>
              <w:jc w:val="center"/>
              <w:rPr>
                <w:b/>
                <w:bCs/>
                <w:color w:val="000000" w:themeColor="text1"/>
                <w:sz w:val="20"/>
                <w:szCs w:val="20"/>
              </w:rPr>
            </w:pPr>
            <w:r w:rsidRPr="006B19A2">
              <w:rPr>
                <w:b/>
                <w:bCs/>
                <w:color w:val="000000" w:themeColor="text1"/>
                <w:sz w:val="20"/>
                <w:szCs w:val="20"/>
              </w:rPr>
              <w:t>Full</w:t>
            </w:r>
          </w:p>
          <w:p w14:paraId="206A6783" w14:textId="77777777" w:rsidR="008110ED" w:rsidRPr="006B19A2" w:rsidRDefault="008110ED" w:rsidP="00C75074">
            <w:pPr>
              <w:jc w:val="center"/>
              <w:rPr>
                <w:b/>
                <w:bCs/>
                <w:color w:val="000000" w:themeColor="text1"/>
                <w:sz w:val="20"/>
                <w:szCs w:val="20"/>
              </w:rPr>
            </w:pPr>
          </w:p>
        </w:tc>
        <w:tc>
          <w:tcPr>
            <w:tcW w:w="1323" w:type="dxa"/>
            <w:tcBorders>
              <w:top w:val="single" w:sz="4" w:space="0" w:color="auto"/>
            </w:tcBorders>
            <w:vAlign w:val="center"/>
          </w:tcPr>
          <w:p w14:paraId="2D11C829" w14:textId="2A1D3342" w:rsidR="008110ED" w:rsidRPr="006B19A2" w:rsidRDefault="008110ED" w:rsidP="00C75074">
            <w:pPr>
              <w:jc w:val="left"/>
              <w:rPr>
                <w:color w:val="000000" w:themeColor="text1"/>
                <w:sz w:val="20"/>
                <w:szCs w:val="20"/>
              </w:rPr>
            </w:pPr>
            <w:r>
              <w:rPr>
                <w:color w:val="000000" w:themeColor="text1"/>
                <w:sz w:val="20"/>
                <w:szCs w:val="20"/>
              </w:rPr>
              <w:t>-0.321</w:t>
            </w:r>
          </w:p>
          <w:p w14:paraId="1E388FE2" w14:textId="77777777" w:rsidR="008110ED" w:rsidRDefault="008110ED" w:rsidP="00C75074">
            <w:pPr>
              <w:jc w:val="left"/>
              <w:rPr>
                <w:color w:val="000000" w:themeColor="text1"/>
                <w:sz w:val="20"/>
                <w:szCs w:val="20"/>
              </w:rPr>
            </w:pPr>
            <w:r w:rsidRPr="006B19A2">
              <w:rPr>
                <w:color w:val="000000" w:themeColor="text1"/>
                <w:sz w:val="20"/>
                <w:szCs w:val="20"/>
              </w:rPr>
              <w:t>(</w:t>
            </w:r>
            <w:r>
              <w:rPr>
                <w:color w:val="000000" w:themeColor="text1"/>
                <w:sz w:val="20"/>
                <w:szCs w:val="20"/>
              </w:rPr>
              <w:t>0.488</w:t>
            </w:r>
            <w:r w:rsidRPr="006B19A2">
              <w:rPr>
                <w:color w:val="000000" w:themeColor="text1"/>
                <w:sz w:val="20"/>
                <w:szCs w:val="20"/>
              </w:rPr>
              <w:t xml:space="preserve">) </w:t>
            </w:r>
          </w:p>
          <w:p w14:paraId="7AF49369" w14:textId="77777777" w:rsidR="008110ED" w:rsidRPr="006B19A2" w:rsidRDefault="008110ED" w:rsidP="00C75074">
            <w:pPr>
              <w:jc w:val="left"/>
              <w:rPr>
                <w:color w:val="000000" w:themeColor="text1"/>
                <w:sz w:val="20"/>
                <w:szCs w:val="20"/>
              </w:rPr>
            </w:pPr>
          </w:p>
        </w:tc>
        <w:tc>
          <w:tcPr>
            <w:tcW w:w="1285" w:type="dxa"/>
            <w:tcBorders>
              <w:top w:val="single" w:sz="4" w:space="0" w:color="auto"/>
            </w:tcBorders>
            <w:vAlign w:val="center"/>
          </w:tcPr>
          <w:p w14:paraId="13C819D5" w14:textId="31C5464B" w:rsidR="008110ED" w:rsidRPr="006B19A2" w:rsidRDefault="008110ED" w:rsidP="00C75074">
            <w:pPr>
              <w:jc w:val="left"/>
              <w:rPr>
                <w:color w:val="000000" w:themeColor="text1"/>
                <w:sz w:val="20"/>
                <w:szCs w:val="20"/>
              </w:rPr>
            </w:pPr>
            <w:r w:rsidRPr="00665D81">
              <w:rPr>
                <w:color w:val="000000" w:themeColor="text1"/>
                <w:sz w:val="20"/>
                <w:szCs w:val="20"/>
              </w:rPr>
              <w:t>-</w:t>
            </w:r>
            <w:r>
              <w:rPr>
                <w:color w:val="000000" w:themeColor="text1"/>
                <w:sz w:val="20"/>
                <w:szCs w:val="20"/>
              </w:rPr>
              <w:t>0</w:t>
            </w:r>
            <w:r w:rsidRPr="00665D81">
              <w:rPr>
                <w:color w:val="000000" w:themeColor="text1"/>
                <w:sz w:val="20"/>
                <w:szCs w:val="20"/>
              </w:rPr>
              <w:t>.</w:t>
            </w:r>
            <w:r>
              <w:rPr>
                <w:color w:val="000000" w:themeColor="text1"/>
                <w:sz w:val="20"/>
                <w:szCs w:val="20"/>
              </w:rPr>
              <w:t>718</w:t>
            </w:r>
          </w:p>
          <w:p w14:paraId="7E93CF6D" w14:textId="53378810" w:rsidR="008110ED" w:rsidRDefault="008110ED"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468</w:t>
            </w:r>
            <w:r w:rsidRPr="006B19A2">
              <w:rPr>
                <w:color w:val="000000" w:themeColor="text1"/>
                <w:sz w:val="20"/>
                <w:szCs w:val="20"/>
              </w:rPr>
              <w:t xml:space="preserve">) </w:t>
            </w:r>
          </w:p>
          <w:p w14:paraId="07897AA4" w14:textId="77777777" w:rsidR="008110ED" w:rsidRPr="006B19A2" w:rsidRDefault="008110ED" w:rsidP="00C75074">
            <w:pPr>
              <w:jc w:val="left"/>
              <w:rPr>
                <w:color w:val="000000" w:themeColor="text1"/>
                <w:sz w:val="20"/>
                <w:szCs w:val="20"/>
              </w:rPr>
            </w:pPr>
          </w:p>
        </w:tc>
        <w:tc>
          <w:tcPr>
            <w:tcW w:w="1246" w:type="dxa"/>
            <w:tcBorders>
              <w:top w:val="single" w:sz="4" w:space="0" w:color="auto"/>
            </w:tcBorders>
            <w:vAlign w:val="center"/>
          </w:tcPr>
          <w:p w14:paraId="4032AA96" w14:textId="3C0D7E08" w:rsidR="008110ED" w:rsidRPr="006B19A2" w:rsidRDefault="008110ED"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285</w:t>
            </w:r>
          </w:p>
          <w:p w14:paraId="72C7217E" w14:textId="29DDB348" w:rsidR="008110ED" w:rsidRDefault="008110ED"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326</w:t>
            </w:r>
            <w:r w:rsidRPr="006B19A2">
              <w:rPr>
                <w:color w:val="000000" w:themeColor="text1"/>
                <w:sz w:val="20"/>
                <w:szCs w:val="20"/>
              </w:rPr>
              <w:t xml:space="preserve">) </w:t>
            </w:r>
          </w:p>
          <w:p w14:paraId="5C5CD948" w14:textId="77777777" w:rsidR="008110ED" w:rsidRPr="006B19A2" w:rsidRDefault="008110ED" w:rsidP="00C75074">
            <w:pPr>
              <w:jc w:val="left"/>
              <w:rPr>
                <w:color w:val="000000" w:themeColor="text1"/>
                <w:sz w:val="20"/>
                <w:szCs w:val="20"/>
              </w:rPr>
            </w:pPr>
          </w:p>
        </w:tc>
      </w:tr>
      <w:tr w:rsidR="008110ED" w:rsidRPr="006B19A2" w14:paraId="55B81E0B" w14:textId="77777777" w:rsidTr="00C75074">
        <w:trPr>
          <w:jc w:val="center"/>
        </w:trPr>
        <w:tc>
          <w:tcPr>
            <w:tcW w:w="2127" w:type="dxa"/>
          </w:tcPr>
          <w:p w14:paraId="6CFFA157" w14:textId="77777777" w:rsidR="008110ED" w:rsidRPr="006B19A2" w:rsidRDefault="008110ED" w:rsidP="00C75074">
            <w:pPr>
              <w:jc w:val="left"/>
              <w:rPr>
                <w:b/>
                <w:bCs/>
                <w:color w:val="000000" w:themeColor="text1"/>
                <w:sz w:val="20"/>
                <w:szCs w:val="20"/>
                <w:lang w:val="en-US"/>
              </w:rPr>
            </w:pPr>
            <w:r w:rsidRPr="006B19A2">
              <w:rPr>
                <w:b/>
                <w:bCs/>
                <w:color w:val="000000" w:themeColor="text1"/>
                <w:sz w:val="20"/>
                <w:szCs w:val="20"/>
                <w:lang w:val="en-US"/>
              </w:rPr>
              <w:t>JQI physical environment</w:t>
            </w:r>
          </w:p>
        </w:tc>
        <w:tc>
          <w:tcPr>
            <w:tcW w:w="1930" w:type="dxa"/>
            <w:vAlign w:val="center"/>
          </w:tcPr>
          <w:p w14:paraId="25DD80F7"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3DA94F09" w14:textId="77777777" w:rsidR="008110ED" w:rsidRPr="00045D42" w:rsidRDefault="008110ED" w:rsidP="00C75074">
            <w:pPr>
              <w:jc w:val="left"/>
              <w:rPr>
                <w:b/>
                <w:bCs/>
                <w:color w:val="000000" w:themeColor="text1"/>
                <w:sz w:val="20"/>
                <w:szCs w:val="20"/>
                <w:lang w:val="en-US"/>
              </w:rPr>
            </w:pPr>
          </w:p>
          <w:p w14:paraId="2349D4CD"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62758FB7" w14:textId="77777777" w:rsidR="008110ED" w:rsidRDefault="008110ED" w:rsidP="00C75074">
            <w:pPr>
              <w:jc w:val="left"/>
              <w:rPr>
                <w:i/>
                <w:iCs/>
                <w:color w:val="000000" w:themeColor="text1"/>
                <w:sz w:val="20"/>
                <w:szCs w:val="20"/>
                <w:lang w:val="en-US"/>
              </w:rPr>
            </w:pPr>
          </w:p>
          <w:p w14:paraId="5317581D" w14:textId="77777777" w:rsidR="008110ED" w:rsidRDefault="008110ED" w:rsidP="00C75074">
            <w:pPr>
              <w:jc w:val="left"/>
              <w:rPr>
                <w:i/>
                <w:iCs/>
                <w:color w:val="000000" w:themeColor="text1"/>
                <w:sz w:val="20"/>
                <w:szCs w:val="20"/>
                <w:lang w:val="en-US"/>
              </w:rPr>
            </w:pPr>
          </w:p>
          <w:p w14:paraId="419C3B4F" w14:textId="77777777"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219C1952" w14:textId="77777777" w:rsidR="008110ED" w:rsidRPr="00045D42" w:rsidRDefault="008110ED" w:rsidP="00C75074">
            <w:pPr>
              <w:jc w:val="left"/>
              <w:rPr>
                <w:i/>
                <w:iCs/>
                <w:color w:val="000000" w:themeColor="text1"/>
                <w:sz w:val="20"/>
                <w:szCs w:val="20"/>
                <w:lang w:val="en-US"/>
              </w:rPr>
            </w:pPr>
          </w:p>
        </w:tc>
        <w:tc>
          <w:tcPr>
            <w:tcW w:w="1323" w:type="dxa"/>
            <w:vAlign w:val="center"/>
          </w:tcPr>
          <w:p w14:paraId="7C842D89" w14:textId="607A063C" w:rsidR="008110ED" w:rsidRPr="00665D81" w:rsidRDefault="008110ED" w:rsidP="00C75074">
            <w:pPr>
              <w:jc w:val="left"/>
              <w:rPr>
                <w:color w:val="000000" w:themeColor="text1"/>
                <w:sz w:val="20"/>
                <w:szCs w:val="20"/>
              </w:rPr>
            </w:pPr>
            <w:r w:rsidRPr="006B19A2">
              <w:rPr>
                <w:color w:val="000000" w:themeColor="text1"/>
                <w:sz w:val="20"/>
                <w:szCs w:val="20"/>
                <w:lang w:val="en-US"/>
              </w:rPr>
              <w:t>0.</w:t>
            </w:r>
            <w:r>
              <w:rPr>
                <w:color w:val="000000" w:themeColor="text1"/>
                <w:sz w:val="20"/>
                <w:szCs w:val="20"/>
                <w:lang w:val="en-US"/>
              </w:rPr>
              <w:t>533</w:t>
            </w:r>
          </w:p>
          <w:p w14:paraId="75D3DD4C" w14:textId="16D4A20E"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493</w:t>
            </w:r>
            <w:r w:rsidRPr="006B19A2">
              <w:rPr>
                <w:color w:val="000000" w:themeColor="text1"/>
                <w:sz w:val="20"/>
                <w:szCs w:val="20"/>
                <w:lang w:val="en-US"/>
              </w:rPr>
              <w:t>)</w:t>
            </w:r>
          </w:p>
          <w:p w14:paraId="5BDDA877" w14:textId="0186A253" w:rsidR="008110ED" w:rsidRPr="006B19A2" w:rsidRDefault="008110ED" w:rsidP="00C75074">
            <w:pPr>
              <w:jc w:val="left"/>
              <w:rPr>
                <w:color w:val="000000" w:themeColor="text1"/>
                <w:sz w:val="20"/>
                <w:szCs w:val="20"/>
                <w:lang w:val="en-US"/>
              </w:rPr>
            </w:pPr>
            <w:r>
              <w:rPr>
                <w:color w:val="000000" w:themeColor="text1"/>
                <w:sz w:val="20"/>
                <w:szCs w:val="20"/>
                <w:lang w:val="en-US"/>
              </w:rPr>
              <w:t>-0.365</w:t>
            </w:r>
          </w:p>
          <w:p w14:paraId="6194C0CF" w14:textId="52379EE1"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769</w:t>
            </w:r>
            <w:r w:rsidRPr="006B19A2">
              <w:rPr>
                <w:color w:val="000000" w:themeColor="text1"/>
                <w:sz w:val="20"/>
                <w:szCs w:val="20"/>
                <w:lang w:val="en-US"/>
              </w:rPr>
              <w:t xml:space="preserve">) </w:t>
            </w:r>
          </w:p>
          <w:p w14:paraId="22B5AE67" w14:textId="77777777" w:rsidR="008110ED" w:rsidRDefault="008110ED" w:rsidP="00C75074">
            <w:pPr>
              <w:jc w:val="left"/>
              <w:rPr>
                <w:i/>
                <w:iCs/>
                <w:color w:val="000000" w:themeColor="text1"/>
                <w:sz w:val="20"/>
                <w:szCs w:val="20"/>
                <w:lang w:val="en-US"/>
              </w:rPr>
            </w:pPr>
          </w:p>
          <w:p w14:paraId="2EF059CB" w14:textId="179BA83B"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0.</w:t>
            </w:r>
            <w:r w:rsidR="00E15776">
              <w:rPr>
                <w:i/>
                <w:iCs/>
                <w:color w:val="000000" w:themeColor="text1"/>
                <w:sz w:val="20"/>
                <w:szCs w:val="20"/>
                <w:lang w:val="en-US"/>
              </w:rPr>
              <w:t>236</w:t>
            </w:r>
          </w:p>
          <w:p w14:paraId="55B1994F" w14:textId="77777777" w:rsidR="008110ED" w:rsidRPr="00045D42" w:rsidRDefault="008110ED" w:rsidP="00C75074">
            <w:pPr>
              <w:jc w:val="left"/>
              <w:rPr>
                <w:i/>
                <w:iCs/>
                <w:color w:val="000000" w:themeColor="text1"/>
                <w:sz w:val="20"/>
                <w:szCs w:val="20"/>
                <w:lang w:val="en-US"/>
              </w:rPr>
            </w:pPr>
          </w:p>
        </w:tc>
        <w:tc>
          <w:tcPr>
            <w:tcW w:w="1285" w:type="dxa"/>
            <w:vAlign w:val="center"/>
          </w:tcPr>
          <w:p w14:paraId="1953605E" w14:textId="3FAA2D40" w:rsidR="008110ED" w:rsidRPr="006B19A2" w:rsidRDefault="008110ED" w:rsidP="00C75074">
            <w:pPr>
              <w:jc w:val="left"/>
              <w:rPr>
                <w:color w:val="000000" w:themeColor="text1"/>
                <w:sz w:val="20"/>
                <w:szCs w:val="20"/>
                <w:lang w:val="en-US"/>
              </w:rPr>
            </w:pPr>
            <w:r>
              <w:rPr>
                <w:color w:val="000000" w:themeColor="text1"/>
                <w:sz w:val="20"/>
                <w:szCs w:val="20"/>
                <w:lang w:val="en-US"/>
              </w:rPr>
              <w:t>1.172***</w:t>
            </w:r>
          </w:p>
          <w:p w14:paraId="2EA4A282" w14:textId="2C302B38"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356</w:t>
            </w:r>
            <w:r w:rsidRPr="006B19A2">
              <w:rPr>
                <w:color w:val="000000" w:themeColor="text1"/>
                <w:sz w:val="20"/>
                <w:szCs w:val="20"/>
                <w:lang w:val="en-US"/>
              </w:rPr>
              <w:t xml:space="preserve">) </w:t>
            </w:r>
          </w:p>
          <w:p w14:paraId="7CFB1D14" w14:textId="088CA3A9" w:rsidR="008110ED" w:rsidRPr="002E1387" w:rsidRDefault="008110ED" w:rsidP="00C75074">
            <w:pPr>
              <w:jc w:val="left"/>
              <w:rPr>
                <w:b/>
                <w:bCs/>
                <w:color w:val="000000" w:themeColor="text1"/>
                <w:sz w:val="20"/>
                <w:szCs w:val="20"/>
                <w:lang w:val="en-US"/>
              </w:rPr>
            </w:pPr>
            <w:r w:rsidRPr="002E1387">
              <w:rPr>
                <w:b/>
                <w:bCs/>
                <w:color w:val="000000" w:themeColor="text1"/>
                <w:sz w:val="20"/>
                <w:szCs w:val="20"/>
                <w:lang w:val="en-US"/>
              </w:rPr>
              <w:t>-1.382**</w:t>
            </w:r>
          </w:p>
          <w:p w14:paraId="48978FE3" w14:textId="78290A89"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.597</w:t>
            </w:r>
            <w:r w:rsidRPr="006B19A2">
              <w:rPr>
                <w:color w:val="000000" w:themeColor="text1"/>
                <w:sz w:val="20"/>
                <w:szCs w:val="20"/>
                <w:lang w:val="en-US"/>
              </w:rPr>
              <w:t>)</w:t>
            </w:r>
          </w:p>
          <w:p w14:paraId="7977C876" w14:textId="77777777" w:rsidR="008110ED" w:rsidRDefault="008110ED" w:rsidP="00C75074">
            <w:pPr>
              <w:jc w:val="left"/>
              <w:rPr>
                <w:color w:val="000000" w:themeColor="text1"/>
                <w:sz w:val="20"/>
                <w:szCs w:val="20"/>
                <w:lang w:val="en-US"/>
              </w:rPr>
            </w:pPr>
          </w:p>
          <w:p w14:paraId="03523E46" w14:textId="32882114" w:rsidR="008110ED" w:rsidRDefault="008110ED" w:rsidP="00C75074">
            <w:pPr>
              <w:jc w:val="left"/>
              <w:rPr>
                <w:i/>
                <w:iCs/>
                <w:color w:val="000000" w:themeColor="text1"/>
                <w:sz w:val="20"/>
                <w:szCs w:val="20"/>
                <w:lang w:val="en-US"/>
              </w:rPr>
            </w:pPr>
            <w:r w:rsidRPr="006B19A2">
              <w:rPr>
                <w:color w:val="000000" w:themeColor="text1"/>
                <w:sz w:val="20"/>
                <w:szCs w:val="20"/>
                <w:lang w:val="en-US"/>
              </w:rPr>
              <w:t xml:space="preserve"> </w:t>
            </w:r>
            <w:r w:rsidRPr="00045D42">
              <w:rPr>
                <w:i/>
                <w:iCs/>
                <w:color w:val="000000" w:themeColor="text1"/>
                <w:sz w:val="20"/>
                <w:szCs w:val="20"/>
                <w:lang w:val="en-US"/>
              </w:rPr>
              <w:t>0.</w:t>
            </w:r>
            <w:r w:rsidR="00E15776">
              <w:rPr>
                <w:i/>
                <w:iCs/>
                <w:color w:val="000000" w:themeColor="text1"/>
                <w:sz w:val="20"/>
                <w:szCs w:val="20"/>
                <w:lang w:val="en-US"/>
              </w:rPr>
              <w:t>001</w:t>
            </w:r>
          </w:p>
          <w:p w14:paraId="052BAA06" w14:textId="77777777" w:rsidR="008110ED" w:rsidRPr="006B19A2" w:rsidRDefault="008110ED" w:rsidP="00C75074">
            <w:pPr>
              <w:jc w:val="left"/>
              <w:rPr>
                <w:color w:val="000000" w:themeColor="text1"/>
                <w:sz w:val="20"/>
                <w:szCs w:val="20"/>
                <w:lang w:val="en-US"/>
              </w:rPr>
            </w:pPr>
          </w:p>
        </w:tc>
        <w:tc>
          <w:tcPr>
            <w:tcW w:w="1246" w:type="dxa"/>
            <w:vAlign w:val="center"/>
          </w:tcPr>
          <w:p w14:paraId="77264A32" w14:textId="37E21397" w:rsidR="008110ED" w:rsidRPr="006B19A2" w:rsidRDefault="008110ED" w:rsidP="00C75074">
            <w:pPr>
              <w:jc w:val="left"/>
              <w:rPr>
                <w:color w:val="000000" w:themeColor="text1"/>
                <w:sz w:val="20"/>
                <w:szCs w:val="20"/>
                <w:lang w:val="en-US"/>
              </w:rPr>
            </w:pPr>
            <w:r>
              <w:rPr>
                <w:color w:val="000000" w:themeColor="text1"/>
                <w:sz w:val="20"/>
                <w:szCs w:val="20"/>
                <w:lang w:val="en-US"/>
              </w:rPr>
              <w:t>1.231*</w:t>
            </w:r>
          </w:p>
          <w:p w14:paraId="12F962D6" w14:textId="2CEF2FE2"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686</w:t>
            </w:r>
            <w:r w:rsidRPr="006B19A2">
              <w:rPr>
                <w:color w:val="000000" w:themeColor="text1"/>
                <w:sz w:val="20"/>
                <w:szCs w:val="20"/>
                <w:lang w:val="en-US"/>
              </w:rPr>
              <w:t>)</w:t>
            </w:r>
          </w:p>
          <w:p w14:paraId="0451758D" w14:textId="70019AE7" w:rsidR="008110ED" w:rsidRPr="006B19A2" w:rsidRDefault="008110ED" w:rsidP="00C75074">
            <w:pPr>
              <w:jc w:val="left"/>
              <w:rPr>
                <w:color w:val="000000" w:themeColor="text1"/>
                <w:sz w:val="20"/>
                <w:szCs w:val="20"/>
                <w:lang w:val="en-US"/>
              </w:rPr>
            </w:pPr>
            <w:r>
              <w:rPr>
                <w:color w:val="000000" w:themeColor="text1"/>
                <w:sz w:val="20"/>
                <w:szCs w:val="20"/>
                <w:lang w:val="en-US"/>
              </w:rPr>
              <w:t>0.552</w:t>
            </w:r>
          </w:p>
          <w:p w14:paraId="4417527A" w14:textId="46EC0C89"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685</w:t>
            </w:r>
            <w:r w:rsidRPr="006B19A2">
              <w:rPr>
                <w:color w:val="000000" w:themeColor="text1"/>
                <w:sz w:val="20"/>
                <w:szCs w:val="20"/>
                <w:lang w:val="en-US"/>
              </w:rPr>
              <w:t xml:space="preserve">) </w:t>
            </w:r>
          </w:p>
          <w:p w14:paraId="4DC3EB42" w14:textId="77777777" w:rsidR="008110ED" w:rsidRDefault="008110ED" w:rsidP="00C75074">
            <w:pPr>
              <w:jc w:val="left"/>
              <w:rPr>
                <w:color w:val="000000" w:themeColor="text1"/>
                <w:sz w:val="20"/>
                <w:szCs w:val="20"/>
                <w:lang w:val="en-US"/>
              </w:rPr>
            </w:pPr>
          </w:p>
          <w:p w14:paraId="7025341E" w14:textId="38EB7BA8"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0.</w:t>
            </w:r>
            <w:r w:rsidR="00E15776">
              <w:rPr>
                <w:i/>
                <w:iCs/>
                <w:color w:val="000000" w:themeColor="text1"/>
                <w:sz w:val="20"/>
                <w:szCs w:val="20"/>
                <w:lang w:val="en-US"/>
              </w:rPr>
              <w:t>310</w:t>
            </w:r>
          </w:p>
          <w:p w14:paraId="5E4D4760" w14:textId="77777777" w:rsidR="008110ED" w:rsidRPr="00045D42" w:rsidRDefault="008110ED" w:rsidP="00C75074">
            <w:pPr>
              <w:jc w:val="left"/>
              <w:rPr>
                <w:i/>
                <w:iCs/>
                <w:color w:val="000000" w:themeColor="text1"/>
                <w:sz w:val="20"/>
                <w:szCs w:val="20"/>
                <w:lang w:val="en-US"/>
              </w:rPr>
            </w:pPr>
          </w:p>
        </w:tc>
      </w:tr>
      <w:tr w:rsidR="008110ED" w:rsidRPr="006B19A2" w14:paraId="2210DB4E" w14:textId="77777777" w:rsidTr="00C75074">
        <w:trPr>
          <w:jc w:val="center"/>
        </w:trPr>
        <w:tc>
          <w:tcPr>
            <w:tcW w:w="2127" w:type="dxa"/>
          </w:tcPr>
          <w:p w14:paraId="1365629E" w14:textId="77777777" w:rsidR="008110ED" w:rsidRPr="006B19A2" w:rsidRDefault="008110ED" w:rsidP="00C75074">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3384F9FA"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0F76B69A" w14:textId="77777777" w:rsidR="008110ED" w:rsidRPr="00045D42" w:rsidRDefault="008110ED" w:rsidP="00C75074">
            <w:pPr>
              <w:jc w:val="left"/>
              <w:rPr>
                <w:b/>
                <w:bCs/>
                <w:color w:val="000000" w:themeColor="text1"/>
                <w:sz w:val="20"/>
                <w:szCs w:val="20"/>
                <w:lang w:val="en-US"/>
              </w:rPr>
            </w:pPr>
          </w:p>
          <w:p w14:paraId="5847F00F"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5AD15F8A" w14:textId="77777777" w:rsidR="008110ED" w:rsidRDefault="008110ED" w:rsidP="00C75074">
            <w:pPr>
              <w:jc w:val="left"/>
              <w:rPr>
                <w:b/>
                <w:bCs/>
                <w:color w:val="000000" w:themeColor="text1"/>
                <w:sz w:val="20"/>
                <w:szCs w:val="20"/>
                <w:lang w:val="en-US"/>
              </w:rPr>
            </w:pPr>
          </w:p>
          <w:p w14:paraId="2D4B2725" w14:textId="77777777" w:rsidR="008110ED" w:rsidRDefault="008110ED" w:rsidP="00C75074">
            <w:pPr>
              <w:jc w:val="left"/>
              <w:rPr>
                <w:i/>
                <w:iCs/>
                <w:color w:val="000000" w:themeColor="text1"/>
                <w:sz w:val="20"/>
                <w:szCs w:val="20"/>
                <w:lang w:val="en-US"/>
              </w:rPr>
            </w:pPr>
          </w:p>
          <w:p w14:paraId="37299381" w14:textId="77777777"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510C8644" w14:textId="77777777" w:rsidR="008110ED" w:rsidRPr="006B19A2" w:rsidRDefault="008110ED" w:rsidP="00C75074">
            <w:pPr>
              <w:jc w:val="left"/>
              <w:rPr>
                <w:b/>
                <w:bCs/>
                <w:color w:val="000000" w:themeColor="text1"/>
                <w:sz w:val="20"/>
                <w:szCs w:val="20"/>
                <w:lang w:val="en-US"/>
              </w:rPr>
            </w:pPr>
          </w:p>
        </w:tc>
        <w:tc>
          <w:tcPr>
            <w:tcW w:w="1323" w:type="dxa"/>
            <w:vAlign w:val="center"/>
          </w:tcPr>
          <w:p w14:paraId="6887C6B4" w14:textId="2F75E756"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.377</w:t>
            </w:r>
          </w:p>
          <w:p w14:paraId="3BDEC5BA" w14:textId="73C2C914"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981</w:t>
            </w:r>
            <w:r w:rsidRPr="006B19A2">
              <w:rPr>
                <w:color w:val="000000" w:themeColor="text1"/>
                <w:sz w:val="20"/>
                <w:szCs w:val="20"/>
                <w:lang w:val="en-US"/>
              </w:rPr>
              <w:t xml:space="preserve">) </w:t>
            </w:r>
          </w:p>
          <w:p w14:paraId="6C543E58" w14:textId="1C3427C5" w:rsidR="008110ED" w:rsidRPr="006B19A2" w:rsidRDefault="008110ED" w:rsidP="00C75074">
            <w:pPr>
              <w:jc w:val="left"/>
              <w:rPr>
                <w:color w:val="000000" w:themeColor="text1"/>
                <w:sz w:val="20"/>
                <w:szCs w:val="20"/>
                <w:lang w:val="en-US"/>
              </w:rPr>
            </w:pPr>
            <w:r>
              <w:rPr>
                <w:color w:val="000000" w:themeColor="text1"/>
                <w:sz w:val="20"/>
                <w:szCs w:val="20"/>
                <w:lang w:val="en-US"/>
              </w:rPr>
              <w:t>-0.816</w:t>
            </w:r>
          </w:p>
          <w:p w14:paraId="76E8A4A3" w14:textId="4F0A39A7"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914</w:t>
            </w:r>
            <w:r w:rsidRPr="006B19A2">
              <w:rPr>
                <w:color w:val="000000" w:themeColor="text1"/>
                <w:sz w:val="20"/>
                <w:szCs w:val="20"/>
                <w:lang w:val="en-US"/>
              </w:rPr>
              <w:t xml:space="preserve">) </w:t>
            </w:r>
          </w:p>
          <w:p w14:paraId="5600E5FE" w14:textId="77777777" w:rsidR="008110ED" w:rsidRDefault="008110ED" w:rsidP="00C75074">
            <w:pPr>
              <w:jc w:val="left"/>
              <w:rPr>
                <w:color w:val="000000" w:themeColor="text1"/>
                <w:sz w:val="20"/>
                <w:szCs w:val="20"/>
                <w:lang w:val="en-US"/>
              </w:rPr>
            </w:pPr>
          </w:p>
          <w:p w14:paraId="7B8426F3" w14:textId="1DB36417" w:rsidR="008110ED" w:rsidRDefault="008110ED" w:rsidP="00C75074">
            <w:pPr>
              <w:jc w:val="left"/>
              <w:rPr>
                <w:i/>
                <w:iCs/>
                <w:color w:val="000000" w:themeColor="text1"/>
                <w:sz w:val="20"/>
                <w:szCs w:val="20"/>
                <w:lang w:val="en-US"/>
              </w:rPr>
            </w:pPr>
            <w:r w:rsidRPr="00E17414">
              <w:rPr>
                <w:i/>
                <w:iCs/>
                <w:color w:val="000000" w:themeColor="text1"/>
                <w:sz w:val="20"/>
                <w:szCs w:val="20"/>
                <w:lang w:val="en-US"/>
              </w:rPr>
              <w:t>0.</w:t>
            </w:r>
            <w:r w:rsidR="00E15776">
              <w:rPr>
                <w:i/>
                <w:iCs/>
                <w:color w:val="000000" w:themeColor="text1"/>
                <w:sz w:val="20"/>
                <w:szCs w:val="20"/>
                <w:lang w:val="en-US"/>
              </w:rPr>
              <w:t>175</w:t>
            </w:r>
          </w:p>
          <w:p w14:paraId="17D724C7" w14:textId="77777777" w:rsidR="008110ED" w:rsidRPr="00E17414" w:rsidRDefault="008110ED" w:rsidP="00C75074">
            <w:pPr>
              <w:jc w:val="left"/>
              <w:rPr>
                <w:i/>
                <w:iCs/>
                <w:color w:val="000000" w:themeColor="text1"/>
                <w:sz w:val="20"/>
                <w:szCs w:val="20"/>
                <w:lang w:val="en-US"/>
              </w:rPr>
            </w:pPr>
          </w:p>
        </w:tc>
        <w:tc>
          <w:tcPr>
            <w:tcW w:w="1285" w:type="dxa"/>
            <w:vAlign w:val="center"/>
          </w:tcPr>
          <w:p w14:paraId="33AA9A5F" w14:textId="42203AAA" w:rsidR="008110ED" w:rsidRPr="00E15776" w:rsidRDefault="008110ED" w:rsidP="00C75074">
            <w:pPr>
              <w:jc w:val="left"/>
              <w:rPr>
                <w:color w:val="000000" w:themeColor="text1"/>
                <w:sz w:val="20"/>
                <w:szCs w:val="20"/>
              </w:rPr>
            </w:pPr>
            <w:r>
              <w:rPr>
                <w:color w:val="000000" w:themeColor="text1"/>
                <w:sz w:val="20"/>
                <w:szCs w:val="20"/>
                <w:lang w:val="en-US"/>
              </w:rPr>
              <w:t>0.442</w:t>
            </w:r>
          </w:p>
          <w:p w14:paraId="32F0EB34" w14:textId="7C7A855F"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707</w:t>
            </w:r>
            <w:r w:rsidRPr="006B19A2">
              <w:rPr>
                <w:color w:val="000000" w:themeColor="text1"/>
                <w:sz w:val="20"/>
                <w:szCs w:val="20"/>
                <w:lang w:val="en-US"/>
              </w:rPr>
              <w:t>)</w:t>
            </w:r>
          </w:p>
          <w:p w14:paraId="5F7C08AC" w14:textId="33FB8DEB" w:rsidR="008110ED" w:rsidRPr="006B19A2" w:rsidRDefault="008110ED" w:rsidP="00C75074">
            <w:pPr>
              <w:jc w:val="left"/>
              <w:rPr>
                <w:color w:val="000000" w:themeColor="text1"/>
                <w:sz w:val="20"/>
                <w:szCs w:val="20"/>
                <w:lang w:val="en-US"/>
              </w:rPr>
            </w:pPr>
            <w:r>
              <w:rPr>
                <w:color w:val="000000" w:themeColor="text1"/>
                <w:sz w:val="20"/>
                <w:szCs w:val="20"/>
                <w:lang w:val="en-US"/>
              </w:rPr>
              <w:t>-1.030</w:t>
            </w:r>
          </w:p>
          <w:p w14:paraId="3465A612" w14:textId="51879D9D"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589</w:t>
            </w:r>
            <w:r w:rsidRPr="006B19A2">
              <w:rPr>
                <w:color w:val="000000" w:themeColor="text1"/>
                <w:sz w:val="20"/>
                <w:szCs w:val="20"/>
                <w:lang w:val="en-US"/>
              </w:rPr>
              <w:t xml:space="preserve">) </w:t>
            </w:r>
          </w:p>
          <w:p w14:paraId="3AA0D67C" w14:textId="77777777" w:rsidR="008110ED" w:rsidRDefault="008110ED" w:rsidP="00C75074">
            <w:pPr>
              <w:jc w:val="left"/>
              <w:rPr>
                <w:color w:val="000000" w:themeColor="text1"/>
                <w:sz w:val="20"/>
                <w:szCs w:val="20"/>
                <w:lang w:val="en-US"/>
              </w:rPr>
            </w:pPr>
          </w:p>
          <w:p w14:paraId="475113A3" w14:textId="4D126F43" w:rsidR="008110ED" w:rsidRPr="002E1387" w:rsidRDefault="008110ED" w:rsidP="00C75074">
            <w:pPr>
              <w:jc w:val="left"/>
              <w:rPr>
                <w:b/>
                <w:bCs/>
                <w:i/>
                <w:iCs/>
                <w:color w:val="000000" w:themeColor="text1"/>
                <w:sz w:val="20"/>
                <w:szCs w:val="20"/>
                <w:lang w:val="en-US"/>
              </w:rPr>
            </w:pPr>
            <w:r w:rsidRPr="002E1387">
              <w:rPr>
                <w:b/>
                <w:bCs/>
                <w:i/>
                <w:iCs/>
                <w:color w:val="000000" w:themeColor="text1"/>
                <w:sz w:val="20"/>
                <w:szCs w:val="20"/>
                <w:lang w:val="en-US"/>
              </w:rPr>
              <w:t>0.</w:t>
            </w:r>
            <w:r w:rsidR="00E15776" w:rsidRPr="002E1387">
              <w:rPr>
                <w:b/>
                <w:bCs/>
                <w:i/>
                <w:iCs/>
                <w:color w:val="000000" w:themeColor="text1"/>
                <w:sz w:val="20"/>
                <w:szCs w:val="20"/>
                <w:lang w:val="en-US"/>
              </w:rPr>
              <w:t>079</w:t>
            </w:r>
          </w:p>
          <w:p w14:paraId="0C6B1DB9" w14:textId="77777777" w:rsidR="008110ED" w:rsidRPr="00E17414" w:rsidRDefault="008110ED" w:rsidP="00C75074">
            <w:pPr>
              <w:jc w:val="left"/>
              <w:rPr>
                <w:i/>
                <w:iCs/>
                <w:color w:val="000000" w:themeColor="text1"/>
                <w:sz w:val="20"/>
                <w:szCs w:val="20"/>
                <w:lang w:val="en-US"/>
              </w:rPr>
            </w:pPr>
          </w:p>
        </w:tc>
        <w:tc>
          <w:tcPr>
            <w:tcW w:w="1246" w:type="dxa"/>
            <w:vAlign w:val="center"/>
          </w:tcPr>
          <w:p w14:paraId="045FFCF4" w14:textId="52FD56C9" w:rsidR="008110ED" w:rsidRPr="006B19A2" w:rsidRDefault="008110ED" w:rsidP="00C75074">
            <w:pPr>
              <w:jc w:val="left"/>
              <w:rPr>
                <w:color w:val="000000" w:themeColor="text1"/>
                <w:sz w:val="20"/>
                <w:szCs w:val="20"/>
                <w:lang w:val="en-US"/>
              </w:rPr>
            </w:pPr>
            <w:r>
              <w:rPr>
                <w:color w:val="000000" w:themeColor="text1"/>
                <w:sz w:val="20"/>
                <w:szCs w:val="20"/>
                <w:lang w:val="en-US"/>
              </w:rPr>
              <w:t>0.700</w:t>
            </w:r>
          </w:p>
          <w:p w14:paraId="7177DFB3" w14:textId="18DA1677"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406</w:t>
            </w:r>
            <w:r w:rsidRPr="006B19A2">
              <w:rPr>
                <w:color w:val="000000" w:themeColor="text1"/>
                <w:sz w:val="20"/>
                <w:szCs w:val="20"/>
                <w:lang w:val="en-US"/>
              </w:rPr>
              <w:t>)</w:t>
            </w:r>
          </w:p>
          <w:p w14:paraId="1ECDC5AC" w14:textId="54F6A331" w:rsidR="008110ED" w:rsidRPr="006B19A2" w:rsidRDefault="008110ED" w:rsidP="00C75074">
            <w:pPr>
              <w:jc w:val="left"/>
              <w:rPr>
                <w:color w:val="000000" w:themeColor="text1"/>
                <w:sz w:val="20"/>
                <w:szCs w:val="20"/>
                <w:lang w:val="en-US"/>
              </w:rPr>
            </w:pPr>
            <w:r>
              <w:rPr>
                <w:color w:val="000000" w:themeColor="text1"/>
                <w:sz w:val="20"/>
                <w:szCs w:val="20"/>
                <w:lang w:val="en-US"/>
              </w:rPr>
              <w:t>0.845</w:t>
            </w:r>
          </w:p>
          <w:p w14:paraId="572523AF" w14:textId="5323A786"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658</w:t>
            </w:r>
            <w:r w:rsidRPr="006B19A2">
              <w:rPr>
                <w:color w:val="000000" w:themeColor="text1"/>
                <w:sz w:val="20"/>
                <w:szCs w:val="20"/>
                <w:lang w:val="en-US"/>
              </w:rPr>
              <w:t xml:space="preserve">) </w:t>
            </w:r>
          </w:p>
          <w:p w14:paraId="46D6E65D" w14:textId="77777777" w:rsidR="008110ED" w:rsidRDefault="008110ED" w:rsidP="00C75074">
            <w:pPr>
              <w:jc w:val="left"/>
              <w:rPr>
                <w:color w:val="000000" w:themeColor="text1"/>
                <w:sz w:val="20"/>
                <w:szCs w:val="20"/>
                <w:lang w:val="en-US"/>
              </w:rPr>
            </w:pPr>
          </w:p>
          <w:p w14:paraId="3D5045F1" w14:textId="254218E0" w:rsidR="008110ED" w:rsidRDefault="008110ED" w:rsidP="00C75074">
            <w:pPr>
              <w:jc w:val="left"/>
              <w:rPr>
                <w:i/>
                <w:iCs/>
                <w:color w:val="000000" w:themeColor="text1"/>
                <w:sz w:val="20"/>
                <w:szCs w:val="20"/>
                <w:lang w:val="en-US"/>
              </w:rPr>
            </w:pPr>
            <w:r w:rsidRPr="00E17414">
              <w:rPr>
                <w:i/>
                <w:iCs/>
                <w:color w:val="000000" w:themeColor="text1"/>
                <w:sz w:val="20"/>
                <w:szCs w:val="20"/>
                <w:lang w:val="en-US"/>
              </w:rPr>
              <w:t>0.</w:t>
            </w:r>
            <w:r w:rsidR="00E15776">
              <w:rPr>
                <w:i/>
                <w:iCs/>
                <w:color w:val="000000" w:themeColor="text1"/>
                <w:sz w:val="20"/>
                <w:szCs w:val="20"/>
                <w:lang w:val="en-US"/>
              </w:rPr>
              <w:t>775</w:t>
            </w:r>
          </w:p>
          <w:p w14:paraId="4B980551" w14:textId="77777777" w:rsidR="008110ED" w:rsidRPr="00E17414" w:rsidRDefault="008110ED" w:rsidP="00C75074">
            <w:pPr>
              <w:jc w:val="left"/>
              <w:rPr>
                <w:i/>
                <w:iCs/>
                <w:color w:val="000000" w:themeColor="text1"/>
                <w:sz w:val="20"/>
                <w:szCs w:val="20"/>
                <w:lang w:val="en-US"/>
              </w:rPr>
            </w:pPr>
          </w:p>
        </w:tc>
      </w:tr>
      <w:tr w:rsidR="008110ED" w:rsidRPr="006B19A2" w14:paraId="4DFC1F72" w14:textId="77777777" w:rsidTr="00C75074">
        <w:trPr>
          <w:jc w:val="center"/>
        </w:trPr>
        <w:tc>
          <w:tcPr>
            <w:tcW w:w="2127" w:type="dxa"/>
          </w:tcPr>
          <w:p w14:paraId="7BBA01DE" w14:textId="77777777" w:rsidR="008110ED" w:rsidRPr="006B19A2" w:rsidRDefault="008110ED" w:rsidP="00C75074">
            <w:pPr>
              <w:jc w:val="left"/>
              <w:rPr>
                <w:b/>
                <w:bCs/>
                <w:color w:val="000000" w:themeColor="text1"/>
                <w:sz w:val="20"/>
                <w:szCs w:val="20"/>
                <w:lang w:val="en-US"/>
              </w:rPr>
            </w:pPr>
            <w:r w:rsidRPr="006B19A2">
              <w:rPr>
                <w:b/>
                <w:bCs/>
                <w:color w:val="000000" w:themeColor="text1"/>
                <w:sz w:val="20"/>
                <w:szCs w:val="20"/>
                <w:lang w:val="en-US"/>
              </w:rPr>
              <w:t>JQI skills and discretion</w:t>
            </w:r>
          </w:p>
        </w:tc>
        <w:tc>
          <w:tcPr>
            <w:tcW w:w="1930" w:type="dxa"/>
            <w:vAlign w:val="center"/>
          </w:tcPr>
          <w:p w14:paraId="29E6AD3E"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1190E64A" w14:textId="77777777" w:rsidR="008110ED" w:rsidRPr="00045D42" w:rsidRDefault="008110ED" w:rsidP="00C75074">
            <w:pPr>
              <w:jc w:val="left"/>
              <w:rPr>
                <w:b/>
                <w:bCs/>
                <w:color w:val="000000" w:themeColor="text1"/>
                <w:sz w:val="20"/>
                <w:szCs w:val="20"/>
                <w:lang w:val="en-US"/>
              </w:rPr>
            </w:pPr>
          </w:p>
          <w:p w14:paraId="7EDF5249"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5864BD91" w14:textId="77777777" w:rsidR="008110ED" w:rsidRDefault="008110ED" w:rsidP="00C75074">
            <w:pPr>
              <w:jc w:val="left"/>
              <w:rPr>
                <w:b/>
                <w:bCs/>
                <w:color w:val="000000" w:themeColor="text1"/>
                <w:sz w:val="20"/>
                <w:szCs w:val="20"/>
                <w:lang w:val="en-US"/>
              </w:rPr>
            </w:pPr>
          </w:p>
          <w:p w14:paraId="2BC9580A" w14:textId="77777777" w:rsidR="008110ED" w:rsidRDefault="008110ED" w:rsidP="00C75074">
            <w:pPr>
              <w:jc w:val="left"/>
              <w:rPr>
                <w:b/>
                <w:bCs/>
                <w:color w:val="000000" w:themeColor="text1"/>
                <w:sz w:val="20"/>
                <w:szCs w:val="20"/>
                <w:lang w:val="en-US"/>
              </w:rPr>
            </w:pPr>
          </w:p>
          <w:p w14:paraId="664354D7" w14:textId="77777777"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401ABACF" w14:textId="77777777" w:rsidR="008110ED" w:rsidRPr="006B19A2" w:rsidRDefault="008110ED" w:rsidP="00C75074">
            <w:pPr>
              <w:jc w:val="left"/>
              <w:rPr>
                <w:b/>
                <w:bCs/>
                <w:color w:val="000000" w:themeColor="text1"/>
                <w:sz w:val="20"/>
                <w:szCs w:val="20"/>
                <w:lang w:val="en-US"/>
              </w:rPr>
            </w:pPr>
          </w:p>
        </w:tc>
        <w:tc>
          <w:tcPr>
            <w:tcW w:w="1323" w:type="dxa"/>
            <w:vAlign w:val="center"/>
          </w:tcPr>
          <w:p w14:paraId="5C7D76F5" w14:textId="68A7D785" w:rsidR="008110ED" w:rsidRPr="006B19A2" w:rsidRDefault="00306387" w:rsidP="00C75074">
            <w:pPr>
              <w:jc w:val="left"/>
              <w:rPr>
                <w:color w:val="000000" w:themeColor="text1"/>
                <w:sz w:val="20"/>
                <w:szCs w:val="20"/>
                <w:lang w:val="en-US"/>
              </w:rPr>
            </w:pPr>
            <w:r>
              <w:rPr>
                <w:color w:val="000000" w:themeColor="text1"/>
                <w:sz w:val="20"/>
                <w:szCs w:val="20"/>
                <w:lang w:val="en-US"/>
              </w:rPr>
              <w:t>0.224</w:t>
            </w:r>
          </w:p>
          <w:p w14:paraId="54497416" w14:textId="7221C9AE"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864</w:t>
            </w:r>
            <w:r w:rsidRPr="006B19A2">
              <w:rPr>
                <w:color w:val="000000" w:themeColor="text1"/>
                <w:sz w:val="20"/>
                <w:szCs w:val="20"/>
                <w:lang w:val="en-US"/>
              </w:rPr>
              <w:t xml:space="preserve">) </w:t>
            </w:r>
          </w:p>
          <w:p w14:paraId="20F75D17" w14:textId="2EEFE759" w:rsidR="008110ED" w:rsidRPr="006B19A2" w:rsidRDefault="00306387" w:rsidP="00C75074">
            <w:pPr>
              <w:jc w:val="left"/>
              <w:rPr>
                <w:color w:val="000000" w:themeColor="text1"/>
                <w:sz w:val="20"/>
                <w:szCs w:val="20"/>
                <w:lang w:val="en-US"/>
              </w:rPr>
            </w:pPr>
            <w:r>
              <w:rPr>
                <w:color w:val="000000" w:themeColor="text1"/>
                <w:sz w:val="20"/>
                <w:szCs w:val="20"/>
                <w:lang w:val="en-US"/>
              </w:rPr>
              <w:t>-0.299</w:t>
            </w:r>
          </w:p>
          <w:p w14:paraId="4CBB00D0" w14:textId="03217A40" w:rsidR="008110ED" w:rsidRDefault="008110ED" w:rsidP="00C75074">
            <w:pPr>
              <w:jc w:val="left"/>
              <w:rPr>
                <w:color w:val="000000" w:themeColor="text1"/>
                <w:sz w:val="20"/>
                <w:szCs w:val="20"/>
                <w:lang w:val="en-US"/>
              </w:rPr>
            </w:pPr>
            <w:r w:rsidRPr="006B19A2">
              <w:rPr>
                <w:color w:val="000000" w:themeColor="text1"/>
                <w:sz w:val="20"/>
                <w:szCs w:val="20"/>
                <w:lang w:val="en-US"/>
              </w:rPr>
              <w:t>(</w:t>
            </w:r>
            <w:r w:rsidR="00306387">
              <w:rPr>
                <w:color w:val="000000" w:themeColor="text1"/>
                <w:sz w:val="20"/>
                <w:szCs w:val="20"/>
                <w:lang w:val="en-US"/>
              </w:rPr>
              <w:t>1.174</w:t>
            </w:r>
            <w:r w:rsidRPr="006B19A2">
              <w:rPr>
                <w:color w:val="000000" w:themeColor="text1"/>
                <w:sz w:val="20"/>
                <w:szCs w:val="20"/>
                <w:lang w:val="en-US"/>
              </w:rPr>
              <w:t xml:space="preserve">) </w:t>
            </w:r>
          </w:p>
          <w:p w14:paraId="3D1B1403" w14:textId="77777777" w:rsidR="008110ED" w:rsidRDefault="008110ED" w:rsidP="00C75074">
            <w:pPr>
              <w:jc w:val="left"/>
              <w:rPr>
                <w:color w:val="000000" w:themeColor="text1"/>
                <w:sz w:val="20"/>
                <w:szCs w:val="20"/>
                <w:lang w:val="en-US"/>
              </w:rPr>
            </w:pPr>
          </w:p>
          <w:p w14:paraId="52DB98DF" w14:textId="59BB4DAE" w:rsidR="008110ED" w:rsidRPr="00E17414" w:rsidRDefault="008110ED" w:rsidP="00C75074">
            <w:pPr>
              <w:jc w:val="left"/>
              <w:rPr>
                <w:i/>
                <w:iCs/>
                <w:color w:val="000000" w:themeColor="text1"/>
                <w:sz w:val="20"/>
                <w:szCs w:val="20"/>
                <w:lang w:val="en-US"/>
              </w:rPr>
            </w:pPr>
            <w:r w:rsidRPr="00E17414">
              <w:rPr>
                <w:i/>
                <w:iCs/>
                <w:color w:val="000000" w:themeColor="text1"/>
                <w:sz w:val="20"/>
                <w:szCs w:val="20"/>
                <w:lang w:val="en-US"/>
              </w:rPr>
              <w:t>0.</w:t>
            </w:r>
            <w:r w:rsidR="00E15776">
              <w:rPr>
                <w:i/>
                <w:iCs/>
                <w:color w:val="000000" w:themeColor="text1"/>
                <w:sz w:val="20"/>
                <w:szCs w:val="20"/>
                <w:lang w:val="en-US"/>
              </w:rPr>
              <w:t>613</w:t>
            </w:r>
          </w:p>
          <w:p w14:paraId="4D847E6C" w14:textId="77777777" w:rsidR="008110ED" w:rsidRPr="006B19A2" w:rsidRDefault="008110ED" w:rsidP="00C75074">
            <w:pPr>
              <w:jc w:val="left"/>
              <w:rPr>
                <w:color w:val="000000" w:themeColor="text1"/>
                <w:sz w:val="20"/>
                <w:szCs w:val="20"/>
                <w:lang w:val="en-US"/>
              </w:rPr>
            </w:pPr>
          </w:p>
        </w:tc>
        <w:tc>
          <w:tcPr>
            <w:tcW w:w="1285" w:type="dxa"/>
            <w:vAlign w:val="center"/>
          </w:tcPr>
          <w:p w14:paraId="6EF2E626" w14:textId="709A2B91" w:rsidR="008110ED" w:rsidRPr="006B19A2" w:rsidRDefault="008110ED" w:rsidP="00C75074">
            <w:pPr>
              <w:jc w:val="left"/>
              <w:rPr>
                <w:color w:val="000000" w:themeColor="text1"/>
                <w:sz w:val="20"/>
                <w:szCs w:val="20"/>
                <w:lang w:val="en-US"/>
              </w:rPr>
            </w:pPr>
            <w:r>
              <w:rPr>
                <w:color w:val="000000" w:themeColor="text1"/>
                <w:sz w:val="20"/>
                <w:szCs w:val="20"/>
                <w:lang w:val="en-US"/>
              </w:rPr>
              <w:t>-0.021</w:t>
            </w:r>
          </w:p>
          <w:p w14:paraId="777435BD" w14:textId="648F622A"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.696</w:t>
            </w:r>
            <w:r w:rsidRPr="006B19A2">
              <w:rPr>
                <w:color w:val="000000" w:themeColor="text1"/>
                <w:sz w:val="20"/>
                <w:szCs w:val="20"/>
                <w:lang w:val="en-US"/>
              </w:rPr>
              <w:t>)</w:t>
            </w:r>
          </w:p>
          <w:p w14:paraId="403E901E" w14:textId="524D1BE3" w:rsidR="008110ED" w:rsidRPr="002E1387" w:rsidRDefault="008110ED" w:rsidP="00C75074">
            <w:pPr>
              <w:jc w:val="left"/>
              <w:rPr>
                <w:b/>
                <w:bCs/>
                <w:color w:val="000000" w:themeColor="text1"/>
                <w:sz w:val="20"/>
                <w:szCs w:val="20"/>
                <w:lang w:val="en-US"/>
              </w:rPr>
            </w:pPr>
            <w:r w:rsidRPr="002E1387">
              <w:rPr>
                <w:b/>
                <w:bCs/>
                <w:color w:val="000000" w:themeColor="text1"/>
                <w:sz w:val="20"/>
                <w:szCs w:val="20"/>
                <w:lang w:val="en-US"/>
              </w:rPr>
              <w:t>-</w:t>
            </w:r>
            <w:r w:rsidR="00306387" w:rsidRPr="002E1387">
              <w:rPr>
                <w:b/>
                <w:bCs/>
                <w:color w:val="000000" w:themeColor="text1"/>
                <w:sz w:val="20"/>
                <w:szCs w:val="20"/>
                <w:lang w:val="en-US"/>
              </w:rPr>
              <w:t>1.562**</w:t>
            </w:r>
          </w:p>
          <w:p w14:paraId="3B2B9D80" w14:textId="76B93F85"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w:t>
            </w:r>
            <w:r w:rsidR="00306387">
              <w:rPr>
                <w:color w:val="000000" w:themeColor="text1"/>
                <w:sz w:val="20"/>
                <w:szCs w:val="20"/>
                <w:lang w:val="en-US"/>
              </w:rPr>
              <w:t>04</w:t>
            </w:r>
            <w:r w:rsidRPr="006B19A2">
              <w:rPr>
                <w:color w:val="000000" w:themeColor="text1"/>
                <w:sz w:val="20"/>
                <w:szCs w:val="20"/>
                <w:lang w:val="en-US"/>
              </w:rPr>
              <w:t xml:space="preserve">) </w:t>
            </w:r>
          </w:p>
          <w:p w14:paraId="1345FFBC" w14:textId="77777777" w:rsidR="008110ED" w:rsidRDefault="008110ED" w:rsidP="00C75074">
            <w:pPr>
              <w:jc w:val="left"/>
              <w:rPr>
                <w:color w:val="000000" w:themeColor="text1"/>
                <w:sz w:val="20"/>
                <w:szCs w:val="20"/>
                <w:lang w:val="en-US"/>
              </w:rPr>
            </w:pPr>
          </w:p>
          <w:p w14:paraId="7F7086AA" w14:textId="1BAED69E" w:rsidR="008110ED" w:rsidRPr="002E1387" w:rsidRDefault="008110ED" w:rsidP="00C75074">
            <w:pPr>
              <w:jc w:val="left"/>
              <w:rPr>
                <w:b/>
                <w:bCs/>
                <w:i/>
                <w:iCs/>
                <w:color w:val="000000" w:themeColor="text1"/>
                <w:sz w:val="20"/>
                <w:szCs w:val="20"/>
                <w:lang w:val="en-US"/>
              </w:rPr>
            </w:pPr>
            <w:r w:rsidRPr="002E1387">
              <w:rPr>
                <w:b/>
                <w:bCs/>
                <w:i/>
                <w:iCs/>
                <w:color w:val="000000" w:themeColor="text1"/>
                <w:sz w:val="20"/>
                <w:szCs w:val="20"/>
                <w:lang w:val="en-US"/>
              </w:rPr>
              <w:t>0.</w:t>
            </w:r>
            <w:r w:rsidR="00E15776" w:rsidRPr="002E1387">
              <w:rPr>
                <w:b/>
                <w:bCs/>
                <w:i/>
                <w:iCs/>
                <w:color w:val="000000" w:themeColor="text1"/>
                <w:sz w:val="20"/>
                <w:szCs w:val="20"/>
                <w:lang w:val="en-US"/>
              </w:rPr>
              <w:t>091</w:t>
            </w:r>
          </w:p>
          <w:p w14:paraId="1AEB30E1" w14:textId="77777777" w:rsidR="008110ED" w:rsidRPr="006B19A2" w:rsidRDefault="008110ED" w:rsidP="00C75074">
            <w:pPr>
              <w:jc w:val="left"/>
              <w:rPr>
                <w:color w:val="000000" w:themeColor="text1"/>
                <w:sz w:val="20"/>
                <w:szCs w:val="20"/>
                <w:lang w:val="en-US"/>
              </w:rPr>
            </w:pPr>
          </w:p>
        </w:tc>
        <w:tc>
          <w:tcPr>
            <w:tcW w:w="1246" w:type="dxa"/>
            <w:vAlign w:val="center"/>
          </w:tcPr>
          <w:p w14:paraId="4BBEEAA6" w14:textId="433047DC" w:rsidR="008110ED" w:rsidRPr="002E1387" w:rsidRDefault="00306387" w:rsidP="00C75074">
            <w:pPr>
              <w:jc w:val="left"/>
              <w:rPr>
                <w:b/>
                <w:bCs/>
                <w:color w:val="000000" w:themeColor="text1"/>
                <w:sz w:val="20"/>
                <w:szCs w:val="20"/>
                <w:lang w:val="en-US"/>
              </w:rPr>
            </w:pPr>
            <w:r w:rsidRPr="002E1387">
              <w:rPr>
                <w:b/>
                <w:bCs/>
                <w:color w:val="000000" w:themeColor="text1"/>
                <w:sz w:val="20"/>
                <w:szCs w:val="20"/>
                <w:lang w:val="en-US"/>
              </w:rPr>
              <w:t>2.283*</w:t>
            </w:r>
          </w:p>
          <w:p w14:paraId="763CC402" w14:textId="6FA453E9"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w:t>
            </w:r>
            <w:r w:rsidR="00306387">
              <w:rPr>
                <w:color w:val="000000" w:themeColor="text1"/>
                <w:sz w:val="20"/>
                <w:szCs w:val="20"/>
                <w:lang w:val="en-US"/>
              </w:rPr>
              <w:t>1.107</w:t>
            </w:r>
            <w:r w:rsidRPr="006B19A2">
              <w:rPr>
                <w:color w:val="000000" w:themeColor="text1"/>
                <w:sz w:val="20"/>
                <w:szCs w:val="20"/>
                <w:lang w:val="en-US"/>
              </w:rPr>
              <w:t xml:space="preserve">) </w:t>
            </w:r>
          </w:p>
          <w:p w14:paraId="14387B89" w14:textId="61AC7AEE" w:rsidR="008110ED" w:rsidRPr="006B19A2" w:rsidRDefault="008110ED" w:rsidP="00C75074">
            <w:pPr>
              <w:jc w:val="left"/>
              <w:rPr>
                <w:color w:val="000000" w:themeColor="text1"/>
                <w:sz w:val="20"/>
                <w:szCs w:val="20"/>
                <w:lang w:val="en-US"/>
              </w:rPr>
            </w:pPr>
            <w:r>
              <w:rPr>
                <w:color w:val="000000" w:themeColor="text1"/>
                <w:sz w:val="20"/>
                <w:szCs w:val="20"/>
                <w:lang w:val="en-US"/>
              </w:rPr>
              <w:t>1.9</w:t>
            </w:r>
            <w:r w:rsidR="00306387">
              <w:rPr>
                <w:color w:val="000000" w:themeColor="text1"/>
                <w:sz w:val="20"/>
                <w:szCs w:val="20"/>
                <w:lang w:val="en-US"/>
              </w:rPr>
              <w:t>13</w:t>
            </w:r>
            <w:r>
              <w:rPr>
                <w:color w:val="000000" w:themeColor="text1"/>
                <w:sz w:val="20"/>
                <w:szCs w:val="20"/>
                <w:lang w:val="en-US"/>
              </w:rPr>
              <w:t>**</w:t>
            </w:r>
            <w:r w:rsidR="00306387">
              <w:rPr>
                <w:color w:val="000000" w:themeColor="text1"/>
                <w:sz w:val="20"/>
                <w:szCs w:val="20"/>
                <w:lang w:val="en-US"/>
              </w:rPr>
              <w:t>*</w:t>
            </w:r>
          </w:p>
          <w:p w14:paraId="55E80585" w14:textId="7046B19F"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340</w:t>
            </w:r>
            <w:r w:rsidRPr="006B19A2">
              <w:rPr>
                <w:color w:val="000000" w:themeColor="text1"/>
                <w:sz w:val="20"/>
                <w:szCs w:val="20"/>
                <w:lang w:val="en-US"/>
              </w:rPr>
              <w:t>)</w:t>
            </w:r>
          </w:p>
          <w:p w14:paraId="4128957C" w14:textId="77777777" w:rsidR="008110ED" w:rsidRDefault="008110ED" w:rsidP="00C75074">
            <w:pPr>
              <w:jc w:val="left"/>
              <w:rPr>
                <w:color w:val="000000" w:themeColor="text1"/>
                <w:sz w:val="20"/>
                <w:szCs w:val="20"/>
                <w:lang w:val="en-US"/>
              </w:rPr>
            </w:pPr>
          </w:p>
          <w:p w14:paraId="4CFB8B8A" w14:textId="32FA191A" w:rsidR="008110ED" w:rsidRPr="00E17414" w:rsidRDefault="008110ED" w:rsidP="00C75074">
            <w:pPr>
              <w:jc w:val="left"/>
              <w:rPr>
                <w:i/>
                <w:iCs/>
                <w:color w:val="000000" w:themeColor="text1"/>
                <w:sz w:val="20"/>
                <w:szCs w:val="20"/>
                <w:lang w:val="en-US"/>
              </w:rPr>
            </w:pPr>
            <w:r w:rsidRPr="00E17414">
              <w:rPr>
                <w:i/>
                <w:iCs/>
                <w:color w:val="000000" w:themeColor="text1"/>
                <w:sz w:val="20"/>
                <w:szCs w:val="20"/>
                <w:lang w:val="en-US"/>
              </w:rPr>
              <w:t>0.</w:t>
            </w:r>
            <w:r w:rsidR="00E15776">
              <w:rPr>
                <w:i/>
                <w:iCs/>
                <w:color w:val="000000" w:themeColor="text1"/>
                <w:sz w:val="20"/>
                <w:szCs w:val="20"/>
                <w:lang w:val="en-US"/>
              </w:rPr>
              <w:t>746</w:t>
            </w:r>
          </w:p>
          <w:p w14:paraId="692510A3" w14:textId="77777777"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 xml:space="preserve"> </w:t>
            </w:r>
          </w:p>
        </w:tc>
      </w:tr>
      <w:tr w:rsidR="008110ED" w:rsidRPr="006B19A2" w14:paraId="090CF5E2" w14:textId="77777777" w:rsidTr="00C75074">
        <w:trPr>
          <w:jc w:val="center"/>
        </w:trPr>
        <w:tc>
          <w:tcPr>
            <w:tcW w:w="2127" w:type="dxa"/>
          </w:tcPr>
          <w:p w14:paraId="5C4F3746" w14:textId="77777777" w:rsidR="008110ED" w:rsidRPr="006B19A2" w:rsidRDefault="008110ED" w:rsidP="00C75074">
            <w:pPr>
              <w:jc w:val="left"/>
              <w:rPr>
                <w:b/>
                <w:bCs/>
                <w:color w:val="000000" w:themeColor="text1"/>
                <w:sz w:val="20"/>
                <w:szCs w:val="20"/>
                <w:lang w:val="en-US"/>
              </w:rPr>
            </w:pPr>
            <w:r w:rsidRPr="006B19A2">
              <w:rPr>
                <w:b/>
                <w:bCs/>
                <w:color w:val="000000" w:themeColor="text1"/>
                <w:sz w:val="20"/>
                <w:szCs w:val="20"/>
                <w:lang w:val="en-US"/>
              </w:rPr>
              <w:t>JQI working time quality</w:t>
            </w:r>
          </w:p>
        </w:tc>
        <w:tc>
          <w:tcPr>
            <w:tcW w:w="1930" w:type="dxa"/>
            <w:vAlign w:val="center"/>
          </w:tcPr>
          <w:p w14:paraId="6608509E"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6809B595" w14:textId="77777777" w:rsidR="008110ED" w:rsidRPr="00045D42" w:rsidRDefault="008110ED" w:rsidP="00C75074">
            <w:pPr>
              <w:jc w:val="left"/>
              <w:rPr>
                <w:b/>
                <w:bCs/>
                <w:color w:val="000000" w:themeColor="text1"/>
                <w:sz w:val="20"/>
                <w:szCs w:val="20"/>
                <w:lang w:val="en-US"/>
              </w:rPr>
            </w:pPr>
          </w:p>
          <w:p w14:paraId="5787FC74"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16ECDA7D" w14:textId="77777777" w:rsidR="008110ED" w:rsidRDefault="008110ED" w:rsidP="00C75074">
            <w:pPr>
              <w:jc w:val="left"/>
              <w:rPr>
                <w:b/>
                <w:bCs/>
                <w:color w:val="000000" w:themeColor="text1"/>
                <w:sz w:val="20"/>
                <w:szCs w:val="20"/>
                <w:lang w:val="en-US"/>
              </w:rPr>
            </w:pPr>
          </w:p>
          <w:p w14:paraId="1786B9EA" w14:textId="77777777" w:rsidR="008110ED" w:rsidRDefault="008110ED" w:rsidP="00C75074">
            <w:pPr>
              <w:jc w:val="left"/>
              <w:rPr>
                <w:b/>
                <w:bCs/>
                <w:color w:val="000000" w:themeColor="text1"/>
                <w:sz w:val="20"/>
                <w:szCs w:val="20"/>
                <w:lang w:val="en-US"/>
              </w:rPr>
            </w:pPr>
          </w:p>
          <w:p w14:paraId="26970AF2" w14:textId="77777777"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0B8B9D97" w14:textId="77777777" w:rsidR="008110ED" w:rsidRPr="006B19A2" w:rsidRDefault="008110ED" w:rsidP="00C75074">
            <w:pPr>
              <w:jc w:val="left"/>
              <w:rPr>
                <w:b/>
                <w:bCs/>
                <w:color w:val="000000" w:themeColor="text1"/>
                <w:sz w:val="20"/>
                <w:szCs w:val="20"/>
                <w:lang w:val="en-US"/>
              </w:rPr>
            </w:pPr>
          </w:p>
        </w:tc>
        <w:tc>
          <w:tcPr>
            <w:tcW w:w="1323" w:type="dxa"/>
            <w:vAlign w:val="center"/>
          </w:tcPr>
          <w:p w14:paraId="06295BC3" w14:textId="22089DC5"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lastRenderedPageBreak/>
              <w:t>0.</w:t>
            </w:r>
            <w:r w:rsidR="00306387">
              <w:rPr>
                <w:color w:val="000000" w:themeColor="text1"/>
                <w:sz w:val="20"/>
                <w:szCs w:val="20"/>
                <w:lang w:val="en-US"/>
              </w:rPr>
              <w:t>452</w:t>
            </w:r>
          </w:p>
          <w:p w14:paraId="7BB1FA43" w14:textId="05A5DE6B"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lastRenderedPageBreak/>
              <w:t>(0.</w:t>
            </w:r>
            <w:r w:rsidR="00306387">
              <w:rPr>
                <w:color w:val="000000" w:themeColor="text1"/>
                <w:sz w:val="20"/>
                <w:szCs w:val="20"/>
                <w:lang w:val="en-US"/>
              </w:rPr>
              <w:t>663</w:t>
            </w:r>
            <w:r w:rsidRPr="006B19A2">
              <w:rPr>
                <w:color w:val="000000" w:themeColor="text1"/>
                <w:sz w:val="20"/>
                <w:szCs w:val="20"/>
                <w:lang w:val="en-US"/>
              </w:rPr>
              <w:t>)</w:t>
            </w:r>
          </w:p>
          <w:p w14:paraId="75DAE5E8" w14:textId="7D0E5166"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w:t>
            </w:r>
            <w:r w:rsidR="00306387">
              <w:rPr>
                <w:color w:val="000000" w:themeColor="text1"/>
                <w:sz w:val="20"/>
                <w:szCs w:val="20"/>
                <w:lang w:val="en-US"/>
              </w:rPr>
              <w:t>85</w:t>
            </w:r>
          </w:p>
          <w:p w14:paraId="69B2E200" w14:textId="09E832AC"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w:t>
            </w:r>
            <w:r w:rsidR="00306387">
              <w:rPr>
                <w:color w:val="000000" w:themeColor="text1"/>
                <w:sz w:val="20"/>
                <w:szCs w:val="20"/>
                <w:lang w:val="en-US"/>
              </w:rPr>
              <w:t>741</w:t>
            </w:r>
            <w:r>
              <w:rPr>
                <w:color w:val="000000" w:themeColor="text1"/>
                <w:sz w:val="20"/>
                <w:szCs w:val="20"/>
                <w:lang w:val="en-US"/>
              </w:rPr>
              <w:t>)</w:t>
            </w:r>
            <w:r w:rsidRPr="006B19A2">
              <w:rPr>
                <w:color w:val="000000" w:themeColor="text1"/>
                <w:sz w:val="20"/>
                <w:szCs w:val="20"/>
                <w:lang w:val="en-US"/>
              </w:rPr>
              <w:t xml:space="preserve"> </w:t>
            </w:r>
          </w:p>
          <w:p w14:paraId="0E95096C" w14:textId="77777777" w:rsidR="008110ED" w:rsidRDefault="008110ED" w:rsidP="00C75074">
            <w:pPr>
              <w:jc w:val="left"/>
              <w:rPr>
                <w:color w:val="000000" w:themeColor="text1"/>
                <w:sz w:val="20"/>
                <w:szCs w:val="20"/>
                <w:lang w:val="en-US"/>
              </w:rPr>
            </w:pPr>
          </w:p>
          <w:p w14:paraId="06972B89" w14:textId="3F1CA6B5" w:rsidR="008110ED" w:rsidRPr="00E17414" w:rsidRDefault="008110ED" w:rsidP="00C75074">
            <w:pPr>
              <w:jc w:val="left"/>
              <w:rPr>
                <w:i/>
                <w:iCs/>
                <w:color w:val="000000" w:themeColor="text1"/>
                <w:sz w:val="20"/>
                <w:szCs w:val="20"/>
                <w:lang w:val="en-US"/>
              </w:rPr>
            </w:pPr>
            <w:r w:rsidRPr="00E17414">
              <w:rPr>
                <w:i/>
                <w:iCs/>
                <w:color w:val="000000" w:themeColor="text1"/>
                <w:sz w:val="20"/>
                <w:szCs w:val="20"/>
                <w:lang w:val="en-US"/>
              </w:rPr>
              <w:t>0.</w:t>
            </w:r>
            <w:r w:rsidR="000232AC">
              <w:rPr>
                <w:i/>
                <w:iCs/>
                <w:color w:val="000000" w:themeColor="text1"/>
                <w:sz w:val="20"/>
                <w:szCs w:val="20"/>
                <w:lang w:val="en-US"/>
              </w:rPr>
              <w:t>840</w:t>
            </w:r>
          </w:p>
          <w:p w14:paraId="706DDC31" w14:textId="77777777" w:rsidR="008110ED" w:rsidRPr="006B19A2" w:rsidRDefault="008110ED" w:rsidP="00C75074">
            <w:pPr>
              <w:jc w:val="left"/>
              <w:rPr>
                <w:color w:val="000000" w:themeColor="text1"/>
                <w:sz w:val="20"/>
                <w:szCs w:val="20"/>
                <w:lang w:val="en-US"/>
              </w:rPr>
            </w:pPr>
          </w:p>
        </w:tc>
        <w:tc>
          <w:tcPr>
            <w:tcW w:w="1285" w:type="dxa"/>
            <w:vAlign w:val="center"/>
          </w:tcPr>
          <w:p w14:paraId="41A53132" w14:textId="2636AE91" w:rsidR="008110ED" w:rsidRPr="006B19A2" w:rsidRDefault="008110ED" w:rsidP="00C75074">
            <w:pPr>
              <w:jc w:val="left"/>
              <w:rPr>
                <w:color w:val="000000" w:themeColor="text1"/>
                <w:sz w:val="20"/>
                <w:szCs w:val="20"/>
                <w:lang w:val="en-US"/>
              </w:rPr>
            </w:pPr>
            <w:r>
              <w:rPr>
                <w:color w:val="000000" w:themeColor="text1"/>
                <w:sz w:val="20"/>
                <w:szCs w:val="20"/>
                <w:lang w:val="en-US"/>
              </w:rPr>
              <w:lastRenderedPageBreak/>
              <w:t>1.</w:t>
            </w:r>
            <w:r w:rsidR="00306387">
              <w:rPr>
                <w:color w:val="000000" w:themeColor="text1"/>
                <w:sz w:val="20"/>
                <w:szCs w:val="20"/>
                <w:lang w:val="en-US"/>
              </w:rPr>
              <w:t>194</w:t>
            </w:r>
          </w:p>
          <w:p w14:paraId="795D2C7E" w14:textId="2C53B55C"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7</w:t>
            </w:r>
            <w:r w:rsidR="00306387">
              <w:rPr>
                <w:color w:val="000000" w:themeColor="text1"/>
                <w:sz w:val="20"/>
                <w:szCs w:val="20"/>
                <w:lang w:val="en-US"/>
              </w:rPr>
              <w:t>39</w:t>
            </w:r>
            <w:r w:rsidRPr="006B19A2">
              <w:rPr>
                <w:color w:val="000000" w:themeColor="text1"/>
                <w:sz w:val="20"/>
                <w:szCs w:val="20"/>
                <w:lang w:val="en-US"/>
              </w:rPr>
              <w:t>)</w:t>
            </w:r>
          </w:p>
          <w:p w14:paraId="0680DC1B" w14:textId="2B38928B" w:rsidR="008110ED" w:rsidRPr="006B19A2" w:rsidRDefault="008110ED" w:rsidP="00C75074">
            <w:pPr>
              <w:jc w:val="left"/>
              <w:rPr>
                <w:color w:val="000000" w:themeColor="text1"/>
                <w:sz w:val="20"/>
                <w:szCs w:val="20"/>
                <w:lang w:val="en-US"/>
              </w:rPr>
            </w:pPr>
            <w:r>
              <w:rPr>
                <w:color w:val="000000" w:themeColor="text1"/>
                <w:sz w:val="20"/>
                <w:szCs w:val="20"/>
                <w:lang w:val="en-US"/>
              </w:rPr>
              <w:t>-0.</w:t>
            </w:r>
            <w:r w:rsidR="00306387">
              <w:rPr>
                <w:color w:val="000000" w:themeColor="text1"/>
                <w:sz w:val="20"/>
                <w:szCs w:val="20"/>
                <w:lang w:val="en-US"/>
              </w:rPr>
              <w:t>603</w:t>
            </w:r>
          </w:p>
          <w:p w14:paraId="1888B4BA" w14:textId="05477F56"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521</w:t>
            </w:r>
            <w:r w:rsidRPr="006B19A2">
              <w:rPr>
                <w:color w:val="000000" w:themeColor="text1"/>
                <w:sz w:val="20"/>
                <w:szCs w:val="20"/>
                <w:lang w:val="en-US"/>
              </w:rPr>
              <w:t>)</w:t>
            </w:r>
          </w:p>
          <w:p w14:paraId="4F8A10E5" w14:textId="77777777" w:rsidR="008110ED" w:rsidRDefault="008110ED" w:rsidP="00C75074">
            <w:pPr>
              <w:jc w:val="left"/>
              <w:rPr>
                <w:color w:val="000000" w:themeColor="text1"/>
                <w:sz w:val="20"/>
                <w:szCs w:val="20"/>
                <w:lang w:val="en-US"/>
              </w:rPr>
            </w:pPr>
          </w:p>
          <w:p w14:paraId="7EB70C69" w14:textId="3F0EEC9C" w:rsidR="008110ED" w:rsidRPr="00E17414" w:rsidRDefault="008110ED"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0</w:t>
            </w:r>
            <w:r w:rsidR="00E15776">
              <w:rPr>
                <w:i/>
                <w:iCs/>
                <w:color w:val="000000" w:themeColor="text1"/>
                <w:sz w:val="20"/>
                <w:szCs w:val="20"/>
                <w:lang w:val="en-US"/>
              </w:rPr>
              <w:t>64</w:t>
            </w:r>
          </w:p>
          <w:p w14:paraId="4F641593" w14:textId="77777777" w:rsidR="008110ED" w:rsidRPr="006B19A2" w:rsidRDefault="008110ED" w:rsidP="00C75074">
            <w:pPr>
              <w:jc w:val="left"/>
              <w:rPr>
                <w:color w:val="000000" w:themeColor="text1"/>
                <w:sz w:val="20"/>
                <w:szCs w:val="20"/>
                <w:lang w:val="en-US"/>
              </w:rPr>
            </w:pPr>
          </w:p>
        </w:tc>
        <w:tc>
          <w:tcPr>
            <w:tcW w:w="1246" w:type="dxa"/>
            <w:vAlign w:val="center"/>
          </w:tcPr>
          <w:p w14:paraId="4D9C84CA" w14:textId="1B071E9D"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lastRenderedPageBreak/>
              <w:t>0.</w:t>
            </w:r>
            <w:r w:rsidR="00306387">
              <w:rPr>
                <w:color w:val="000000" w:themeColor="text1"/>
                <w:sz w:val="20"/>
                <w:szCs w:val="20"/>
                <w:lang w:val="en-US"/>
              </w:rPr>
              <w:t>112</w:t>
            </w:r>
          </w:p>
          <w:p w14:paraId="089F11CD" w14:textId="1A360E29"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lastRenderedPageBreak/>
              <w:t>(0.</w:t>
            </w:r>
            <w:r w:rsidR="00306387">
              <w:rPr>
                <w:color w:val="000000" w:themeColor="text1"/>
                <w:sz w:val="20"/>
                <w:szCs w:val="20"/>
                <w:lang w:val="en-US"/>
              </w:rPr>
              <w:t>817</w:t>
            </w:r>
            <w:r w:rsidRPr="006B19A2">
              <w:rPr>
                <w:color w:val="000000" w:themeColor="text1"/>
                <w:sz w:val="20"/>
                <w:szCs w:val="20"/>
                <w:lang w:val="en-US"/>
              </w:rPr>
              <w:t>)</w:t>
            </w:r>
          </w:p>
          <w:p w14:paraId="597AA5D6" w14:textId="6E2C83EF" w:rsidR="008110ED" w:rsidRPr="006B19A2" w:rsidRDefault="00306387" w:rsidP="00C75074">
            <w:pPr>
              <w:jc w:val="left"/>
              <w:rPr>
                <w:color w:val="000000" w:themeColor="text1"/>
                <w:sz w:val="20"/>
                <w:szCs w:val="20"/>
                <w:lang w:val="en-US"/>
              </w:rPr>
            </w:pPr>
            <w:r>
              <w:rPr>
                <w:color w:val="000000" w:themeColor="text1"/>
                <w:sz w:val="20"/>
                <w:szCs w:val="20"/>
                <w:lang w:val="en-US"/>
              </w:rPr>
              <w:t>1.731</w:t>
            </w:r>
          </w:p>
          <w:p w14:paraId="5138DDB4" w14:textId="1ECBE0DC" w:rsidR="008110ED" w:rsidRDefault="008110ED" w:rsidP="00C75074">
            <w:pPr>
              <w:jc w:val="left"/>
              <w:rPr>
                <w:color w:val="000000" w:themeColor="text1"/>
                <w:sz w:val="20"/>
                <w:szCs w:val="20"/>
                <w:lang w:val="en-US"/>
              </w:rPr>
            </w:pPr>
            <w:r w:rsidRPr="006B19A2">
              <w:rPr>
                <w:color w:val="000000" w:themeColor="text1"/>
                <w:sz w:val="20"/>
                <w:szCs w:val="20"/>
                <w:lang w:val="en-US"/>
              </w:rPr>
              <w:t>(</w:t>
            </w:r>
            <w:r w:rsidR="00306387">
              <w:rPr>
                <w:color w:val="000000" w:themeColor="text1"/>
                <w:sz w:val="20"/>
                <w:szCs w:val="20"/>
                <w:lang w:val="en-US"/>
              </w:rPr>
              <w:t>1.033</w:t>
            </w:r>
            <w:r w:rsidRPr="006B19A2">
              <w:rPr>
                <w:color w:val="000000" w:themeColor="text1"/>
                <w:sz w:val="20"/>
                <w:szCs w:val="20"/>
                <w:lang w:val="en-US"/>
              </w:rPr>
              <w:t>)</w:t>
            </w:r>
          </w:p>
          <w:p w14:paraId="0D9E2FDD" w14:textId="77777777" w:rsidR="008110ED" w:rsidRDefault="008110ED" w:rsidP="00C75074">
            <w:pPr>
              <w:jc w:val="left"/>
              <w:rPr>
                <w:color w:val="000000" w:themeColor="text1"/>
                <w:sz w:val="20"/>
                <w:szCs w:val="20"/>
                <w:lang w:val="en-US"/>
              </w:rPr>
            </w:pPr>
          </w:p>
          <w:p w14:paraId="089EF33A" w14:textId="6409E0F9" w:rsidR="008110ED" w:rsidRPr="002E1387" w:rsidRDefault="008110ED" w:rsidP="00C75074">
            <w:pPr>
              <w:jc w:val="left"/>
              <w:rPr>
                <w:b/>
                <w:bCs/>
                <w:i/>
                <w:iCs/>
                <w:color w:val="000000" w:themeColor="text1"/>
                <w:sz w:val="20"/>
                <w:szCs w:val="20"/>
                <w:lang w:val="en-US"/>
              </w:rPr>
            </w:pPr>
            <w:r w:rsidRPr="002E1387">
              <w:rPr>
                <w:b/>
                <w:bCs/>
                <w:i/>
                <w:iCs/>
                <w:color w:val="000000" w:themeColor="text1"/>
                <w:sz w:val="20"/>
                <w:szCs w:val="20"/>
                <w:lang w:val="en-US"/>
              </w:rPr>
              <w:t>0.</w:t>
            </w:r>
            <w:r w:rsidR="000232AC" w:rsidRPr="002E1387">
              <w:rPr>
                <w:b/>
                <w:bCs/>
                <w:i/>
                <w:iCs/>
                <w:color w:val="000000" w:themeColor="text1"/>
                <w:sz w:val="20"/>
                <w:szCs w:val="20"/>
                <w:lang w:val="en-US"/>
              </w:rPr>
              <w:t>049</w:t>
            </w:r>
          </w:p>
          <w:p w14:paraId="54E5A58D" w14:textId="77777777"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 xml:space="preserve"> </w:t>
            </w:r>
          </w:p>
        </w:tc>
      </w:tr>
      <w:tr w:rsidR="008110ED" w:rsidRPr="006B19A2" w14:paraId="736359D2" w14:textId="77777777" w:rsidTr="00C75074">
        <w:trPr>
          <w:jc w:val="center"/>
        </w:trPr>
        <w:tc>
          <w:tcPr>
            <w:tcW w:w="2127" w:type="dxa"/>
          </w:tcPr>
          <w:p w14:paraId="5141828B" w14:textId="77777777" w:rsidR="008110ED" w:rsidRPr="006B19A2" w:rsidRDefault="008110ED" w:rsidP="00C75074">
            <w:pPr>
              <w:jc w:val="left"/>
              <w:rPr>
                <w:b/>
                <w:bCs/>
                <w:color w:val="000000" w:themeColor="text1"/>
                <w:sz w:val="20"/>
                <w:szCs w:val="20"/>
                <w:lang w:val="en-US"/>
              </w:rPr>
            </w:pPr>
            <w:r w:rsidRPr="006B19A2">
              <w:rPr>
                <w:b/>
                <w:bCs/>
                <w:color w:val="000000" w:themeColor="text1"/>
                <w:sz w:val="20"/>
                <w:szCs w:val="20"/>
                <w:lang w:val="en-US"/>
              </w:rPr>
              <w:lastRenderedPageBreak/>
              <w:t>JQI intensity</w:t>
            </w:r>
          </w:p>
        </w:tc>
        <w:tc>
          <w:tcPr>
            <w:tcW w:w="1930" w:type="dxa"/>
            <w:vAlign w:val="center"/>
          </w:tcPr>
          <w:p w14:paraId="5939E51D"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1D17627A" w14:textId="77777777" w:rsidR="008110ED" w:rsidRPr="00045D42" w:rsidRDefault="008110ED" w:rsidP="00C75074">
            <w:pPr>
              <w:jc w:val="left"/>
              <w:rPr>
                <w:b/>
                <w:bCs/>
                <w:color w:val="000000" w:themeColor="text1"/>
                <w:sz w:val="20"/>
                <w:szCs w:val="20"/>
                <w:lang w:val="en-US"/>
              </w:rPr>
            </w:pPr>
          </w:p>
          <w:p w14:paraId="2529AD1A"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4AE27C8F" w14:textId="77777777" w:rsidR="008110ED" w:rsidRDefault="008110ED" w:rsidP="00C75074">
            <w:pPr>
              <w:jc w:val="left"/>
              <w:rPr>
                <w:b/>
                <w:bCs/>
                <w:color w:val="000000" w:themeColor="text1"/>
                <w:sz w:val="20"/>
                <w:szCs w:val="20"/>
                <w:lang w:val="en-US"/>
              </w:rPr>
            </w:pPr>
          </w:p>
          <w:p w14:paraId="6DD16A0A" w14:textId="77777777" w:rsidR="008110ED" w:rsidRDefault="008110ED" w:rsidP="00C75074">
            <w:pPr>
              <w:jc w:val="left"/>
              <w:rPr>
                <w:b/>
                <w:bCs/>
                <w:color w:val="000000" w:themeColor="text1"/>
                <w:sz w:val="20"/>
                <w:szCs w:val="20"/>
                <w:lang w:val="en-US"/>
              </w:rPr>
            </w:pPr>
          </w:p>
          <w:p w14:paraId="15DDF7A6" w14:textId="77777777"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7F725213" w14:textId="77777777" w:rsidR="008110ED" w:rsidRPr="00E17414" w:rsidRDefault="008110ED" w:rsidP="00C75074">
            <w:pPr>
              <w:jc w:val="left"/>
              <w:rPr>
                <w:i/>
                <w:iCs/>
                <w:color w:val="000000" w:themeColor="text1"/>
                <w:sz w:val="20"/>
                <w:szCs w:val="20"/>
                <w:lang w:val="en-US"/>
              </w:rPr>
            </w:pPr>
          </w:p>
        </w:tc>
        <w:tc>
          <w:tcPr>
            <w:tcW w:w="1323" w:type="dxa"/>
            <w:vAlign w:val="center"/>
          </w:tcPr>
          <w:p w14:paraId="5FC39AA3" w14:textId="44F84378" w:rsidR="008110ED" w:rsidRPr="006B19A2" w:rsidRDefault="008110ED" w:rsidP="00C75074">
            <w:pPr>
              <w:jc w:val="left"/>
              <w:rPr>
                <w:color w:val="000000" w:themeColor="text1"/>
                <w:sz w:val="20"/>
                <w:szCs w:val="20"/>
                <w:lang w:val="en-US"/>
              </w:rPr>
            </w:pPr>
            <w:r>
              <w:rPr>
                <w:color w:val="000000" w:themeColor="text1"/>
                <w:sz w:val="20"/>
                <w:szCs w:val="20"/>
                <w:lang w:val="en-US"/>
              </w:rPr>
              <w:t>1.</w:t>
            </w:r>
            <w:r w:rsidR="00306387">
              <w:rPr>
                <w:color w:val="000000" w:themeColor="text1"/>
                <w:sz w:val="20"/>
                <w:szCs w:val="20"/>
                <w:lang w:val="en-US"/>
              </w:rPr>
              <w:t>361</w:t>
            </w:r>
            <w:r>
              <w:rPr>
                <w:color w:val="000000" w:themeColor="text1"/>
                <w:sz w:val="20"/>
                <w:szCs w:val="20"/>
                <w:lang w:val="en-US"/>
              </w:rPr>
              <w:t>*</w:t>
            </w:r>
          </w:p>
          <w:p w14:paraId="6E104317" w14:textId="20806EEE"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679</w:t>
            </w:r>
            <w:r w:rsidRPr="006B19A2">
              <w:rPr>
                <w:color w:val="000000" w:themeColor="text1"/>
                <w:sz w:val="20"/>
                <w:szCs w:val="20"/>
                <w:lang w:val="en-US"/>
              </w:rPr>
              <w:t xml:space="preserve">) </w:t>
            </w:r>
          </w:p>
          <w:p w14:paraId="00EACE6F" w14:textId="49DF305C" w:rsidR="008110ED" w:rsidRPr="006B19A2" w:rsidRDefault="008110ED" w:rsidP="00C75074">
            <w:pPr>
              <w:jc w:val="left"/>
              <w:rPr>
                <w:color w:val="000000" w:themeColor="text1"/>
                <w:sz w:val="20"/>
                <w:szCs w:val="20"/>
                <w:lang w:val="en-US"/>
              </w:rPr>
            </w:pPr>
            <w:r>
              <w:rPr>
                <w:color w:val="000000" w:themeColor="text1"/>
                <w:sz w:val="20"/>
                <w:szCs w:val="20"/>
                <w:lang w:val="en-US"/>
              </w:rPr>
              <w:t>-0.</w:t>
            </w:r>
            <w:r w:rsidR="00306387">
              <w:rPr>
                <w:color w:val="000000" w:themeColor="text1"/>
                <w:sz w:val="20"/>
                <w:szCs w:val="20"/>
                <w:lang w:val="en-US"/>
              </w:rPr>
              <w:t>890**</w:t>
            </w:r>
          </w:p>
          <w:p w14:paraId="4AFE1C37" w14:textId="04FF0A0D"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390</w:t>
            </w:r>
            <w:r w:rsidRPr="006B19A2">
              <w:rPr>
                <w:color w:val="000000" w:themeColor="text1"/>
                <w:sz w:val="20"/>
                <w:szCs w:val="20"/>
                <w:lang w:val="en-US"/>
              </w:rPr>
              <w:t>)</w:t>
            </w:r>
          </w:p>
          <w:p w14:paraId="73BA1A43" w14:textId="77777777" w:rsidR="000232AC" w:rsidRDefault="000232AC" w:rsidP="00C75074">
            <w:pPr>
              <w:jc w:val="left"/>
              <w:rPr>
                <w:i/>
                <w:iCs/>
                <w:color w:val="000000" w:themeColor="text1"/>
                <w:sz w:val="20"/>
                <w:szCs w:val="20"/>
                <w:lang w:val="en-US"/>
              </w:rPr>
            </w:pPr>
          </w:p>
          <w:p w14:paraId="73784C09" w14:textId="5B8AA5E8" w:rsidR="008110ED" w:rsidRPr="00A01F41" w:rsidRDefault="008110ED" w:rsidP="00C75074">
            <w:pPr>
              <w:jc w:val="left"/>
              <w:rPr>
                <w:i/>
                <w:iCs/>
                <w:color w:val="000000" w:themeColor="text1"/>
                <w:sz w:val="20"/>
                <w:szCs w:val="20"/>
                <w:lang w:val="en-US"/>
              </w:rPr>
            </w:pPr>
            <w:r w:rsidRPr="00A01F41">
              <w:rPr>
                <w:i/>
                <w:iCs/>
                <w:color w:val="000000" w:themeColor="text1"/>
                <w:sz w:val="20"/>
                <w:szCs w:val="20"/>
                <w:lang w:val="en-US"/>
              </w:rPr>
              <w:t>0.</w:t>
            </w:r>
            <w:r>
              <w:rPr>
                <w:i/>
                <w:iCs/>
                <w:color w:val="000000" w:themeColor="text1"/>
                <w:sz w:val="20"/>
                <w:szCs w:val="20"/>
                <w:lang w:val="en-US"/>
              </w:rPr>
              <w:t>0</w:t>
            </w:r>
            <w:r w:rsidR="000232AC">
              <w:rPr>
                <w:i/>
                <w:iCs/>
                <w:color w:val="000000" w:themeColor="text1"/>
                <w:sz w:val="20"/>
                <w:szCs w:val="20"/>
                <w:lang w:val="en-US"/>
              </w:rPr>
              <w:t>02</w:t>
            </w:r>
          </w:p>
        </w:tc>
        <w:tc>
          <w:tcPr>
            <w:tcW w:w="1285" w:type="dxa"/>
            <w:vAlign w:val="center"/>
          </w:tcPr>
          <w:p w14:paraId="6909E0A4" w14:textId="5F1BC819" w:rsidR="008110ED" w:rsidRPr="006B19A2" w:rsidRDefault="008110ED" w:rsidP="00C75074">
            <w:pPr>
              <w:jc w:val="left"/>
              <w:rPr>
                <w:color w:val="000000" w:themeColor="text1"/>
                <w:sz w:val="20"/>
                <w:szCs w:val="20"/>
                <w:lang w:val="en-US"/>
              </w:rPr>
            </w:pPr>
            <w:r>
              <w:rPr>
                <w:color w:val="000000" w:themeColor="text1"/>
                <w:sz w:val="20"/>
                <w:szCs w:val="20"/>
                <w:lang w:val="en-US"/>
              </w:rPr>
              <w:t>0.2</w:t>
            </w:r>
            <w:r w:rsidR="00306387">
              <w:rPr>
                <w:color w:val="000000" w:themeColor="text1"/>
                <w:sz w:val="20"/>
                <w:szCs w:val="20"/>
                <w:lang w:val="en-US"/>
              </w:rPr>
              <w:t>84</w:t>
            </w:r>
          </w:p>
          <w:p w14:paraId="3AFBD8A8" w14:textId="2C94BC43"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687</w:t>
            </w:r>
            <w:r w:rsidRPr="006B19A2">
              <w:rPr>
                <w:color w:val="000000" w:themeColor="text1"/>
                <w:sz w:val="20"/>
                <w:szCs w:val="20"/>
                <w:lang w:val="en-US"/>
              </w:rPr>
              <w:t>)</w:t>
            </w:r>
          </w:p>
          <w:p w14:paraId="6AB38024" w14:textId="6F139C78" w:rsidR="008110ED" w:rsidRPr="006B19A2" w:rsidRDefault="008110ED" w:rsidP="00C75074">
            <w:pPr>
              <w:jc w:val="left"/>
              <w:rPr>
                <w:color w:val="000000" w:themeColor="text1"/>
                <w:sz w:val="20"/>
                <w:szCs w:val="20"/>
                <w:lang w:val="en-US"/>
              </w:rPr>
            </w:pPr>
            <w:r>
              <w:rPr>
                <w:color w:val="000000" w:themeColor="text1"/>
                <w:sz w:val="20"/>
                <w:szCs w:val="20"/>
                <w:lang w:val="en-US"/>
              </w:rPr>
              <w:t>-1.</w:t>
            </w:r>
            <w:r w:rsidR="00306387">
              <w:rPr>
                <w:color w:val="000000" w:themeColor="text1"/>
                <w:sz w:val="20"/>
                <w:szCs w:val="20"/>
                <w:lang w:val="en-US"/>
              </w:rPr>
              <w:t>444</w:t>
            </w:r>
            <w:r>
              <w:rPr>
                <w:color w:val="000000" w:themeColor="text1"/>
                <w:sz w:val="20"/>
                <w:szCs w:val="20"/>
                <w:lang w:val="en-US"/>
              </w:rPr>
              <w:t>*</w:t>
            </w:r>
            <w:r w:rsidR="00306387">
              <w:rPr>
                <w:color w:val="000000" w:themeColor="text1"/>
                <w:sz w:val="20"/>
                <w:szCs w:val="20"/>
                <w:lang w:val="en-US"/>
              </w:rPr>
              <w:t>*</w:t>
            </w:r>
          </w:p>
          <w:p w14:paraId="0347E07D" w14:textId="683E31CF"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w:t>
            </w:r>
            <w:r w:rsidR="00306387">
              <w:rPr>
                <w:color w:val="000000" w:themeColor="text1"/>
                <w:sz w:val="20"/>
                <w:szCs w:val="20"/>
                <w:lang w:val="en-US"/>
              </w:rPr>
              <w:t>659</w:t>
            </w:r>
            <w:r w:rsidRPr="006B19A2">
              <w:rPr>
                <w:color w:val="000000" w:themeColor="text1"/>
                <w:sz w:val="20"/>
                <w:szCs w:val="20"/>
                <w:lang w:val="en-US"/>
              </w:rPr>
              <w:t xml:space="preserve">) </w:t>
            </w:r>
          </w:p>
          <w:p w14:paraId="777BD51A" w14:textId="77777777" w:rsidR="008110ED" w:rsidRDefault="008110ED" w:rsidP="00C75074">
            <w:pPr>
              <w:jc w:val="left"/>
              <w:rPr>
                <w:color w:val="000000" w:themeColor="text1"/>
                <w:sz w:val="20"/>
                <w:szCs w:val="20"/>
                <w:lang w:val="en-US"/>
              </w:rPr>
            </w:pPr>
          </w:p>
          <w:p w14:paraId="64AB4167" w14:textId="14DE8A85" w:rsidR="008110ED" w:rsidRPr="00A01F41" w:rsidRDefault="008110ED" w:rsidP="00C75074">
            <w:pPr>
              <w:jc w:val="left"/>
              <w:rPr>
                <w:i/>
                <w:iCs/>
                <w:color w:val="000000" w:themeColor="text1"/>
                <w:sz w:val="20"/>
                <w:szCs w:val="20"/>
                <w:lang w:val="en-US"/>
              </w:rPr>
            </w:pPr>
            <w:r w:rsidRPr="00A01F41">
              <w:rPr>
                <w:i/>
                <w:iCs/>
                <w:color w:val="000000" w:themeColor="text1"/>
                <w:sz w:val="20"/>
                <w:szCs w:val="20"/>
                <w:lang w:val="en-US"/>
              </w:rPr>
              <w:t>0.0</w:t>
            </w:r>
            <w:r w:rsidR="000232AC">
              <w:rPr>
                <w:i/>
                <w:iCs/>
                <w:color w:val="000000" w:themeColor="text1"/>
                <w:sz w:val="20"/>
                <w:szCs w:val="20"/>
                <w:lang w:val="en-US"/>
              </w:rPr>
              <w:t>32</w:t>
            </w:r>
          </w:p>
        </w:tc>
        <w:tc>
          <w:tcPr>
            <w:tcW w:w="1246" w:type="dxa"/>
            <w:vAlign w:val="center"/>
          </w:tcPr>
          <w:p w14:paraId="18F90009" w14:textId="221B0AC4" w:rsidR="008110ED" w:rsidRPr="002E1387" w:rsidRDefault="00306387" w:rsidP="00C75074">
            <w:pPr>
              <w:jc w:val="left"/>
              <w:rPr>
                <w:b/>
                <w:bCs/>
                <w:color w:val="000000" w:themeColor="text1"/>
                <w:sz w:val="20"/>
                <w:szCs w:val="20"/>
                <w:lang w:val="en-US"/>
              </w:rPr>
            </w:pPr>
            <w:r w:rsidRPr="002E1387">
              <w:rPr>
                <w:b/>
                <w:bCs/>
                <w:color w:val="000000" w:themeColor="text1"/>
                <w:sz w:val="20"/>
                <w:szCs w:val="20"/>
                <w:lang w:val="en-US"/>
              </w:rPr>
              <w:t>2.351</w:t>
            </w:r>
            <w:r w:rsidR="008110ED" w:rsidRPr="002E1387">
              <w:rPr>
                <w:b/>
                <w:bCs/>
                <w:color w:val="000000" w:themeColor="text1"/>
                <w:sz w:val="20"/>
                <w:szCs w:val="20"/>
                <w:lang w:val="en-US"/>
              </w:rPr>
              <w:t>**</w:t>
            </w:r>
          </w:p>
          <w:p w14:paraId="2383172A" w14:textId="71AF4FE7"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929</w:t>
            </w:r>
            <w:r w:rsidRPr="006B19A2">
              <w:rPr>
                <w:color w:val="000000" w:themeColor="text1"/>
                <w:sz w:val="20"/>
                <w:szCs w:val="20"/>
                <w:lang w:val="en-US"/>
              </w:rPr>
              <w:t>)</w:t>
            </w:r>
          </w:p>
          <w:p w14:paraId="771C5B14" w14:textId="282ADFF9" w:rsidR="008110ED" w:rsidRPr="006B19A2" w:rsidRDefault="00306387" w:rsidP="00C75074">
            <w:pPr>
              <w:jc w:val="left"/>
              <w:rPr>
                <w:color w:val="000000" w:themeColor="text1"/>
                <w:sz w:val="20"/>
                <w:szCs w:val="20"/>
                <w:lang w:val="en-US"/>
              </w:rPr>
            </w:pPr>
            <w:r>
              <w:rPr>
                <w:color w:val="000000" w:themeColor="text1"/>
                <w:sz w:val="20"/>
                <w:szCs w:val="20"/>
                <w:lang w:val="en-US"/>
              </w:rPr>
              <w:t>0.384</w:t>
            </w:r>
          </w:p>
          <w:p w14:paraId="15DF10A5" w14:textId="29BB7319"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.531</w:t>
            </w:r>
            <w:r w:rsidRPr="006B19A2">
              <w:rPr>
                <w:color w:val="000000" w:themeColor="text1"/>
                <w:sz w:val="20"/>
                <w:szCs w:val="20"/>
                <w:lang w:val="en-US"/>
              </w:rPr>
              <w:t xml:space="preserve">) </w:t>
            </w:r>
          </w:p>
          <w:p w14:paraId="298E3F84" w14:textId="77777777" w:rsidR="008110ED" w:rsidRDefault="008110ED" w:rsidP="00C75074">
            <w:pPr>
              <w:jc w:val="left"/>
              <w:rPr>
                <w:color w:val="000000" w:themeColor="text1"/>
                <w:sz w:val="20"/>
                <w:szCs w:val="20"/>
                <w:lang w:val="en-US"/>
              </w:rPr>
            </w:pPr>
          </w:p>
          <w:p w14:paraId="51277FEC" w14:textId="0F3B0357" w:rsidR="008110ED" w:rsidRPr="002E1387" w:rsidRDefault="008110ED" w:rsidP="00C75074">
            <w:pPr>
              <w:jc w:val="left"/>
              <w:rPr>
                <w:b/>
                <w:bCs/>
                <w:i/>
                <w:iCs/>
                <w:color w:val="000000" w:themeColor="text1"/>
                <w:sz w:val="20"/>
                <w:szCs w:val="20"/>
                <w:lang w:val="en-US"/>
              </w:rPr>
            </w:pPr>
            <w:r w:rsidRPr="002E1387">
              <w:rPr>
                <w:b/>
                <w:bCs/>
                <w:i/>
                <w:iCs/>
                <w:color w:val="000000" w:themeColor="text1"/>
                <w:sz w:val="20"/>
                <w:szCs w:val="20"/>
                <w:lang w:val="en-US"/>
              </w:rPr>
              <w:t>0.</w:t>
            </w:r>
            <w:r w:rsidR="000232AC" w:rsidRPr="002E1387">
              <w:rPr>
                <w:b/>
                <w:bCs/>
                <w:i/>
                <w:iCs/>
                <w:color w:val="000000" w:themeColor="text1"/>
                <w:sz w:val="20"/>
                <w:szCs w:val="20"/>
                <w:lang w:val="en-US"/>
              </w:rPr>
              <w:t>065</w:t>
            </w:r>
          </w:p>
        </w:tc>
      </w:tr>
      <w:tr w:rsidR="008110ED" w:rsidRPr="006B19A2" w14:paraId="7A1312AC" w14:textId="77777777" w:rsidTr="00C75074">
        <w:trPr>
          <w:jc w:val="center"/>
        </w:trPr>
        <w:tc>
          <w:tcPr>
            <w:tcW w:w="2127" w:type="dxa"/>
            <w:tcBorders>
              <w:bottom w:val="single" w:sz="4" w:space="0" w:color="auto"/>
            </w:tcBorders>
          </w:tcPr>
          <w:p w14:paraId="4579CC5E" w14:textId="77777777" w:rsidR="008110ED" w:rsidRPr="006B19A2" w:rsidRDefault="008110ED" w:rsidP="00C75074">
            <w:pPr>
              <w:jc w:val="left"/>
              <w:rPr>
                <w:b/>
                <w:bCs/>
                <w:color w:val="000000" w:themeColor="text1"/>
                <w:sz w:val="20"/>
                <w:szCs w:val="20"/>
                <w:lang w:val="en-US"/>
              </w:rPr>
            </w:pPr>
            <w:r w:rsidRPr="006B19A2">
              <w:rPr>
                <w:b/>
                <w:bCs/>
                <w:color w:val="000000" w:themeColor="text1"/>
                <w:sz w:val="20"/>
                <w:szCs w:val="20"/>
                <w:lang w:val="en-US"/>
              </w:rPr>
              <w:t>JQI prospects</w:t>
            </w:r>
          </w:p>
        </w:tc>
        <w:tc>
          <w:tcPr>
            <w:tcW w:w="1930" w:type="dxa"/>
            <w:tcBorders>
              <w:bottom w:val="single" w:sz="4" w:space="0" w:color="auto"/>
            </w:tcBorders>
            <w:vAlign w:val="center"/>
          </w:tcPr>
          <w:p w14:paraId="6CA20E62"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200EB672" w14:textId="77777777" w:rsidR="008110ED" w:rsidRPr="00045D42" w:rsidRDefault="008110ED" w:rsidP="00C75074">
            <w:pPr>
              <w:jc w:val="left"/>
              <w:rPr>
                <w:b/>
                <w:bCs/>
                <w:color w:val="000000" w:themeColor="text1"/>
                <w:sz w:val="20"/>
                <w:szCs w:val="20"/>
                <w:lang w:val="en-US"/>
              </w:rPr>
            </w:pPr>
          </w:p>
          <w:p w14:paraId="6F79FC04"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35C62608" w14:textId="77777777" w:rsidR="008110ED" w:rsidRPr="007D09CB" w:rsidRDefault="008110ED" w:rsidP="00C75074">
            <w:pPr>
              <w:jc w:val="left"/>
              <w:rPr>
                <w:b/>
                <w:bCs/>
                <w:color w:val="000000" w:themeColor="text1"/>
                <w:sz w:val="20"/>
                <w:szCs w:val="20"/>
                <w:lang w:val="en-US"/>
              </w:rPr>
            </w:pPr>
          </w:p>
          <w:p w14:paraId="0DADCF0F" w14:textId="77777777" w:rsidR="008110ED" w:rsidRDefault="008110ED" w:rsidP="00C75074">
            <w:pPr>
              <w:jc w:val="left"/>
              <w:rPr>
                <w:b/>
                <w:bCs/>
                <w:color w:val="000000" w:themeColor="text1"/>
                <w:sz w:val="20"/>
                <w:szCs w:val="20"/>
                <w:lang w:val="en-US"/>
              </w:rPr>
            </w:pPr>
          </w:p>
          <w:p w14:paraId="5FED373B" w14:textId="77777777" w:rsidR="008110ED" w:rsidRPr="00A01F41" w:rsidRDefault="008110ED"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tc>
        <w:tc>
          <w:tcPr>
            <w:tcW w:w="1323" w:type="dxa"/>
            <w:tcBorders>
              <w:bottom w:val="single" w:sz="4" w:space="0" w:color="auto"/>
            </w:tcBorders>
            <w:vAlign w:val="center"/>
          </w:tcPr>
          <w:p w14:paraId="2A6CC8E6" w14:textId="1D81679D"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w:t>
            </w:r>
            <w:r w:rsidR="00306387">
              <w:rPr>
                <w:color w:val="000000" w:themeColor="text1"/>
                <w:sz w:val="20"/>
                <w:szCs w:val="20"/>
                <w:lang w:val="en-US"/>
              </w:rPr>
              <w:t>59</w:t>
            </w:r>
          </w:p>
          <w:p w14:paraId="2A63D9B3" w14:textId="0A025D5B"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888</w:t>
            </w:r>
            <w:r w:rsidRPr="006B19A2">
              <w:rPr>
                <w:color w:val="000000" w:themeColor="text1"/>
                <w:sz w:val="20"/>
                <w:szCs w:val="20"/>
                <w:lang w:val="en-US"/>
              </w:rPr>
              <w:t xml:space="preserve">) </w:t>
            </w:r>
          </w:p>
          <w:p w14:paraId="53A38011" w14:textId="72E59C49" w:rsidR="008110ED" w:rsidRPr="006B19A2" w:rsidRDefault="008110ED" w:rsidP="00C75074">
            <w:pPr>
              <w:jc w:val="left"/>
              <w:rPr>
                <w:color w:val="000000" w:themeColor="text1"/>
                <w:sz w:val="20"/>
                <w:szCs w:val="20"/>
                <w:lang w:val="en-US"/>
              </w:rPr>
            </w:pPr>
            <w:r>
              <w:rPr>
                <w:color w:val="000000" w:themeColor="text1"/>
                <w:sz w:val="20"/>
                <w:szCs w:val="20"/>
                <w:lang w:val="en-US"/>
              </w:rPr>
              <w:t>-</w:t>
            </w:r>
            <w:r w:rsidR="00E15776">
              <w:rPr>
                <w:color w:val="000000" w:themeColor="text1"/>
                <w:sz w:val="20"/>
                <w:szCs w:val="20"/>
                <w:lang w:val="en-US"/>
              </w:rPr>
              <w:t>1.116</w:t>
            </w:r>
          </w:p>
          <w:p w14:paraId="4274F66D" w14:textId="471B5B4C"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E15776">
              <w:rPr>
                <w:color w:val="000000" w:themeColor="text1"/>
                <w:sz w:val="20"/>
                <w:szCs w:val="20"/>
                <w:lang w:val="en-US"/>
              </w:rPr>
              <w:t>901</w:t>
            </w:r>
            <w:r w:rsidRPr="006B19A2">
              <w:rPr>
                <w:color w:val="000000" w:themeColor="text1"/>
                <w:sz w:val="20"/>
                <w:szCs w:val="20"/>
                <w:lang w:val="en-US"/>
              </w:rPr>
              <w:t xml:space="preserve">) </w:t>
            </w:r>
          </w:p>
          <w:p w14:paraId="1C1E7CCE" w14:textId="77777777" w:rsidR="008110ED" w:rsidRDefault="008110ED" w:rsidP="00C75074">
            <w:pPr>
              <w:jc w:val="left"/>
              <w:rPr>
                <w:color w:val="000000" w:themeColor="text1"/>
                <w:sz w:val="20"/>
                <w:szCs w:val="20"/>
                <w:lang w:val="en-US"/>
              </w:rPr>
            </w:pPr>
          </w:p>
          <w:p w14:paraId="58A6B012" w14:textId="48BF1157" w:rsidR="008110ED" w:rsidRPr="00337FE6" w:rsidRDefault="008110ED"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w:t>
            </w:r>
            <w:r w:rsidR="000232AC">
              <w:rPr>
                <w:i/>
                <w:iCs/>
                <w:color w:val="000000" w:themeColor="text1"/>
                <w:sz w:val="20"/>
                <w:szCs w:val="20"/>
                <w:lang w:val="en-US"/>
              </w:rPr>
              <w:t>78</w:t>
            </w:r>
          </w:p>
        </w:tc>
        <w:tc>
          <w:tcPr>
            <w:tcW w:w="1285" w:type="dxa"/>
            <w:tcBorders>
              <w:bottom w:val="single" w:sz="4" w:space="0" w:color="auto"/>
            </w:tcBorders>
            <w:vAlign w:val="center"/>
          </w:tcPr>
          <w:p w14:paraId="0DBD7616" w14:textId="30310FAD"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658</w:t>
            </w:r>
          </w:p>
          <w:p w14:paraId="3867F1C6" w14:textId="24317619"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583</w:t>
            </w:r>
            <w:r w:rsidRPr="006B19A2">
              <w:rPr>
                <w:color w:val="000000" w:themeColor="text1"/>
                <w:sz w:val="20"/>
                <w:szCs w:val="20"/>
                <w:lang w:val="en-US"/>
              </w:rPr>
              <w:t>)</w:t>
            </w:r>
          </w:p>
          <w:p w14:paraId="06B31339" w14:textId="2261F0AC" w:rsidR="008110ED" w:rsidRPr="006B19A2" w:rsidRDefault="008110ED" w:rsidP="00C75074">
            <w:pPr>
              <w:jc w:val="left"/>
              <w:rPr>
                <w:color w:val="000000" w:themeColor="text1"/>
                <w:sz w:val="20"/>
                <w:szCs w:val="20"/>
                <w:lang w:val="en-US"/>
              </w:rPr>
            </w:pPr>
            <w:r>
              <w:rPr>
                <w:color w:val="000000" w:themeColor="text1"/>
                <w:sz w:val="20"/>
                <w:szCs w:val="20"/>
                <w:lang w:val="en-US"/>
              </w:rPr>
              <w:t>-1.</w:t>
            </w:r>
            <w:r w:rsidR="00E15776">
              <w:rPr>
                <w:color w:val="000000" w:themeColor="text1"/>
                <w:sz w:val="20"/>
                <w:szCs w:val="20"/>
                <w:lang w:val="en-US"/>
              </w:rPr>
              <w:t>963</w:t>
            </w:r>
            <w:r>
              <w:rPr>
                <w:color w:val="000000" w:themeColor="text1"/>
                <w:sz w:val="20"/>
                <w:szCs w:val="20"/>
                <w:lang w:val="en-US"/>
              </w:rPr>
              <w:t>**</w:t>
            </w:r>
          </w:p>
          <w:p w14:paraId="1EF52077" w14:textId="0B922C55"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E15776">
              <w:rPr>
                <w:color w:val="000000" w:themeColor="text1"/>
                <w:sz w:val="20"/>
                <w:szCs w:val="20"/>
                <w:lang w:val="en-US"/>
              </w:rPr>
              <w:t>727</w:t>
            </w:r>
            <w:r w:rsidRPr="006B19A2">
              <w:rPr>
                <w:color w:val="000000" w:themeColor="text1"/>
                <w:sz w:val="20"/>
                <w:szCs w:val="20"/>
                <w:lang w:val="en-US"/>
              </w:rPr>
              <w:t>)</w:t>
            </w:r>
          </w:p>
          <w:p w14:paraId="3CEB35E5" w14:textId="77777777" w:rsidR="008110ED" w:rsidRDefault="008110ED" w:rsidP="00C75074">
            <w:pPr>
              <w:jc w:val="left"/>
              <w:rPr>
                <w:color w:val="000000" w:themeColor="text1"/>
                <w:sz w:val="20"/>
                <w:szCs w:val="20"/>
                <w:lang w:val="en-US"/>
              </w:rPr>
            </w:pPr>
          </w:p>
          <w:p w14:paraId="267F62AB" w14:textId="758A71C1" w:rsidR="008110ED" w:rsidRPr="00337FE6" w:rsidRDefault="008110ED"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00</w:t>
            </w:r>
            <w:r w:rsidR="000232AC">
              <w:rPr>
                <w:i/>
                <w:iCs/>
                <w:color w:val="000000" w:themeColor="text1"/>
                <w:sz w:val="20"/>
                <w:szCs w:val="20"/>
                <w:lang w:val="en-US"/>
              </w:rPr>
              <w:t>3</w:t>
            </w:r>
            <w:r w:rsidRPr="00337FE6">
              <w:rPr>
                <w:i/>
                <w:iCs/>
                <w:color w:val="000000" w:themeColor="text1"/>
                <w:sz w:val="20"/>
                <w:szCs w:val="20"/>
                <w:lang w:val="en-US"/>
              </w:rPr>
              <w:t xml:space="preserve"> </w:t>
            </w:r>
          </w:p>
        </w:tc>
        <w:tc>
          <w:tcPr>
            <w:tcW w:w="1246" w:type="dxa"/>
            <w:tcBorders>
              <w:bottom w:val="single" w:sz="4" w:space="0" w:color="auto"/>
            </w:tcBorders>
            <w:vAlign w:val="center"/>
          </w:tcPr>
          <w:p w14:paraId="7FF8F0BE" w14:textId="41B797F6" w:rsidR="008110ED" w:rsidRPr="006B19A2" w:rsidRDefault="008110ED" w:rsidP="00C75074">
            <w:pPr>
              <w:jc w:val="left"/>
              <w:rPr>
                <w:color w:val="000000" w:themeColor="text1"/>
                <w:sz w:val="20"/>
                <w:szCs w:val="20"/>
                <w:lang w:val="en-US"/>
              </w:rPr>
            </w:pPr>
            <w:r>
              <w:rPr>
                <w:color w:val="000000" w:themeColor="text1"/>
                <w:sz w:val="20"/>
                <w:szCs w:val="20"/>
                <w:lang w:val="en-US"/>
              </w:rPr>
              <w:t>1.</w:t>
            </w:r>
            <w:r w:rsidR="00306387">
              <w:rPr>
                <w:color w:val="000000" w:themeColor="text1"/>
                <w:sz w:val="20"/>
                <w:szCs w:val="20"/>
                <w:lang w:val="en-US"/>
              </w:rPr>
              <w:t>754</w:t>
            </w:r>
            <w:r>
              <w:rPr>
                <w:color w:val="000000" w:themeColor="text1"/>
                <w:sz w:val="20"/>
                <w:szCs w:val="20"/>
                <w:lang w:val="en-US"/>
              </w:rPr>
              <w:t>*</w:t>
            </w:r>
            <w:r w:rsidR="00306387">
              <w:rPr>
                <w:color w:val="000000" w:themeColor="text1"/>
                <w:sz w:val="20"/>
                <w:szCs w:val="20"/>
                <w:lang w:val="en-US"/>
              </w:rPr>
              <w:t>*</w:t>
            </w:r>
          </w:p>
          <w:p w14:paraId="0C3892D3" w14:textId="30120453" w:rsidR="008110ED" w:rsidRDefault="008110ED" w:rsidP="00C75074">
            <w:pPr>
              <w:jc w:val="left"/>
              <w:rPr>
                <w:color w:val="000000" w:themeColor="text1"/>
                <w:sz w:val="20"/>
                <w:szCs w:val="20"/>
                <w:lang w:val="en-US"/>
              </w:rPr>
            </w:pPr>
            <w:r w:rsidRPr="006B19A2">
              <w:rPr>
                <w:color w:val="000000" w:themeColor="text1"/>
                <w:sz w:val="20"/>
                <w:szCs w:val="20"/>
                <w:lang w:val="en-US"/>
              </w:rPr>
              <w:t>(</w:t>
            </w:r>
            <w:r>
              <w:rPr>
                <w:color w:val="000000" w:themeColor="text1"/>
                <w:sz w:val="20"/>
                <w:szCs w:val="20"/>
                <w:lang w:val="en-US"/>
              </w:rPr>
              <w:t>0.</w:t>
            </w:r>
            <w:r w:rsidR="00306387">
              <w:rPr>
                <w:color w:val="000000" w:themeColor="text1"/>
                <w:sz w:val="20"/>
                <w:szCs w:val="20"/>
                <w:lang w:val="en-US"/>
              </w:rPr>
              <w:t>665</w:t>
            </w:r>
            <w:r w:rsidRPr="006B19A2">
              <w:rPr>
                <w:color w:val="000000" w:themeColor="text1"/>
                <w:sz w:val="20"/>
                <w:szCs w:val="20"/>
                <w:lang w:val="en-US"/>
              </w:rPr>
              <w:t xml:space="preserve">) </w:t>
            </w:r>
          </w:p>
          <w:p w14:paraId="71656E68" w14:textId="241D832B" w:rsidR="008110ED" w:rsidRPr="006B19A2" w:rsidRDefault="008110ED" w:rsidP="00C75074">
            <w:pPr>
              <w:jc w:val="left"/>
              <w:rPr>
                <w:color w:val="000000" w:themeColor="text1"/>
                <w:sz w:val="20"/>
                <w:szCs w:val="20"/>
                <w:lang w:val="en-US"/>
              </w:rPr>
            </w:pPr>
            <w:r>
              <w:rPr>
                <w:color w:val="000000" w:themeColor="text1"/>
                <w:sz w:val="20"/>
                <w:szCs w:val="20"/>
                <w:lang w:val="en-US"/>
              </w:rPr>
              <w:t>1.</w:t>
            </w:r>
            <w:r w:rsidR="00E15776">
              <w:rPr>
                <w:color w:val="000000" w:themeColor="text1"/>
                <w:sz w:val="20"/>
                <w:szCs w:val="20"/>
                <w:lang w:val="en-US"/>
              </w:rPr>
              <w:t>580</w:t>
            </w:r>
            <w:r>
              <w:rPr>
                <w:color w:val="000000" w:themeColor="text1"/>
                <w:sz w:val="20"/>
                <w:szCs w:val="20"/>
                <w:lang w:val="en-US"/>
              </w:rPr>
              <w:t>*</w:t>
            </w:r>
            <w:r w:rsidR="00E15776">
              <w:rPr>
                <w:color w:val="000000" w:themeColor="text1"/>
                <w:sz w:val="20"/>
                <w:szCs w:val="20"/>
                <w:lang w:val="en-US"/>
              </w:rPr>
              <w:t>*</w:t>
            </w:r>
          </w:p>
          <w:p w14:paraId="5B49901A" w14:textId="5CDF14C9"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E15776">
              <w:rPr>
                <w:color w:val="000000" w:themeColor="text1"/>
                <w:sz w:val="20"/>
                <w:szCs w:val="20"/>
                <w:lang w:val="en-US"/>
              </w:rPr>
              <w:t>553</w:t>
            </w:r>
            <w:r w:rsidRPr="006B19A2">
              <w:rPr>
                <w:color w:val="000000" w:themeColor="text1"/>
                <w:sz w:val="20"/>
                <w:szCs w:val="20"/>
                <w:lang w:val="en-US"/>
              </w:rPr>
              <w:t>)</w:t>
            </w:r>
          </w:p>
          <w:p w14:paraId="302A2D1B" w14:textId="77777777" w:rsidR="008110ED" w:rsidRDefault="008110ED" w:rsidP="00C75074">
            <w:pPr>
              <w:jc w:val="left"/>
              <w:rPr>
                <w:color w:val="000000" w:themeColor="text1"/>
                <w:sz w:val="20"/>
                <w:szCs w:val="20"/>
                <w:lang w:val="en-US"/>
              </w:rPr>
            </w:pPr>
          </w:p>
          <w:p w14:paraId="5D1141B8" w14:textId="0932FD02" w:rsidR="008110ED" w:rsidRPr="00337FE6" w:rsidRDefault="008110ED" w:rsidP="00C75074">
            <w:pPr>
              <w:jc w:val="left"/>
              <w:rPr>
                <w:i/>
                <w:iCs/>
                <w:color w:val="000000" w:themeColor="text1"/>
                <w:sz w:val="20"/>
                <w:szCs w:val="20"/>
                <w:lang w:val="en-US"/>
              </w:rPr>
            </w:pPr>
            <w:r w:rsidRPr="00337FE6">
              <w:rPr>
                <w:i/>
                <w:iCs/>
                <w:color w:val="000000" w:themeColor="text1"/>
                <w:sz w:val="20"/>
                <w:szCs w:val="20"/>
                <w:lang w:val="en-US"/>
              </w:rPr>
              <w:t>0.</w:t>
            </w:r>
            <w:r w:rsidR="000232AC">
              <w:rPr>
                <w:i/>
                <w:iCs/>
                <w:color w:val="000000" w:themeColor="text1"/>
                <w:sz w:val="20"/>
                <w:szCs w:val="20"/>
                <w:lang w:val="en-US"/>
              </w:rPr>
              <w:t>807</w:t>
            </w:r>
          </w:p>
        </w:tc>
      </w:tr>
    </w:tbl>
    <w:p w14:paraId="48C040BA" w14:textId="77777777" w:rsidR="008110ED" w:rsidRPr="00B5628F" w:rsidRDefault="008110ED" w:rsidP="008110ED">
      <w:pPr>
        <w:spacing w:before="0" w:after="0"/>
        <w:rPr>
          <w:sz w:val="20"/>
          <w:szCs w:val="20"/>
          <w:lang w:val="en-US"/>
        </w:rPr>
      </w:pPr>
      <w:r>
        <w:rPr>
          <w:sz w:val="20"/>
          <w:szCs w:val="20"/>
          <w:lang w:val="en-US"/>
        </w:rPr>
        <w:t xml:space="preserve">* p&lt;0.1, </w:t>
      </w:r>
      <w:r w:rsidRPr="00B5628F">
        <w:rPr>
          <w:sz w:val="20"/>
          <w:szCs w:val="20"/>
          <w:lang w:val="en-US"/>
        </w:rPr>
        <w:t>*</w:t>
      </w:r>
      <w:r>
        <w:rPr>
          <w:sz w:val="20"/>
          <w:szCs w:val="20"/>
          <w:lang w:val="en-US"/>
        </w:rPr>
        <w:t>*</w:t>
      </w:r>
      <w:r w:rsidRPr="00B5628F">
        <w:rPr>
          <w:sz w:val="20"/>
          <w:szCs w:val="20"/>
          <w:lang w:val="en-US"/>
        </w:rPr>
        <w:t xml:space="preserve"> p &lt; 0.05, **</w:t>
      </w:r>
      <w:r>
        <w:rPr>
          <w:sz w:val="20"/>
          <w:szCs w:val="20"/>
          <w:lang w:val="en-US"/>
        </w:rPr>
        <w:t>*</w:t>
      </w:r>
      <w:r w:rsidRPr="00B5628F">
        <w:rPr>
          <w:sz w:val="20"/>
          <w:szCs w:val="20"/>
          <w:lang w:val="en-US"/>
        </w:rPr>
        <w:t>p &lt; 0.01</w:t>
      </w:r>
    </w:p>
    <w:p w14:paraId="6179D57D" w14:textId="0CEDB80D" w:rsidR="008110ED" w:rsidRPr="008110ED" w:rsidRDefault="008110ED" w:rsidP="00FC6F73">
      <w:pPr>
        <w:spacing w:line="360" w:lineRule="auto"/>
        <w:rPr>
          <w:sz w:val="24"/>
          <w:lang w:val="en-US"/>
        </w:rPr>
      </w:pPr>
    </w:p>
    <w:p w14:paraId="6EE11E01" w14:textId="2D3A7F9F" w:rsidR="00FC6F73" w:rsidRDefault="00FC6F73" w:rsidP="00FC6F73">
      <w:pPr>
        <w:pStyle w:val="Paragraphedeliste"/>
        <w:numPr>
          <w:ilvl w:val="0"/>
          <w:numId w:val="9"/>
        </w:numPr>
        <w:spacing w:line="360" w:lineRule="auto"/>
        <w:rPr>
          <w:sz w:val="24"/>
          <w:lang w:val="en-US"/>
        </w:rPr>
      </w:pPr>
      <w:r w:rsidRPr="00FC6F73">
        <w:rPr>
          <w:sz w:val="24"/>
          <w:lang w:val="en-US"/>
        </w:rPr>
        <w:t xml:space="preserve">What other tests can be done to ensure robustness, etc. </w:t>
      </w:r>
    </w:p>
    <w:p w14:paraId="4BF20111" w14:textId="7E78D7A2" w:rsidR="002E1387" w:rsidRDefault="002E1387" w:rsidP="002E1387">
      <w:pPr>
        <w:spacing w:line="360" w:lineRule="auto"/>
        <w:rPr>
          <w:b/>
          <w:bCs/>
          <w:sz w:val="24"/>
          <w:lang w:val="en-US"/>
        </w:rPr>
      </w:pPr>
      <w:r w:rsidRPr="002E1387">
        <w:rPr>
          <w:b/>
          <w:bCs/>
          <w:sz w:val="24"/>
          <w:lang w:val="en-US"/>
        </w:rPr>
        <w:t>One last remark</w:t>
      </w:r>
      <w:r w:rsidR="00AD5122">
        <w:rPr>
          <w:b/>
          <w:bCs/>
          <w:sz w:val="24"/>
          <w:lang w:val="en-US"/>
        </w:rPr>
        <w:t xml:space="preserve"> about ISCO codes and the number of observations</w:t>
      </w:r>
    </w:p>
    <w:p w14:paraId="682F7A87" w14:textId="6DE5B889" w:rsidR="002E1387" w:rsidRDefault="002E1387" w:rsidP="002E1387">
      <w:pPr>
        <w:spacing w:line="360" w:lineRule="auto"/>
        <w:rPr>
          <w:sz w:val="24"/>
          <w:lang w:val="en-US"/>
        </w:rPr>
      </w:pPr>
      <w:r w:rsidRPr="002E1387">
        <w:rPr>
          <w:sz w:val="24"/>
          <w:lang w:val="en-US"/>
        </w:rPr>
        <w:t xml:space="preserve">I also </w:t>
      </w:r>
      <w:r w:rsidR="00AD5122">
        <w:rPr>
          <w:sz w:val="24"/>
          <w:lang w:val="en-US"/>
        </w:rPr>
        <w:t>tried</w:t>
      </w:r>
      <w:r w:rsidRPr="002E1387">
        <w:rPr>
          <w:sz w:val="24"/>
          <w:lang w:val="en-US"/>
        </w:rPr>
        <w:t xml:space="preserve"> to run a test by selecting all individuals without necessarily having ISCO codes available to confirm the effects on the level of reforms without considering job quality. </w:t>
      </w:r>
      <w:r>
        <w:rPr>
          <w:sz w:val="24"/>
          <w:lang w:val="en-US"/>
        </w:rPr>
        <w:t xml:space="preserve">However, what I found is that we actually have ISCO codes available for the vast majority of individuals. </w:t>
      </w:r>
      <w:r w:rsidR="002A7800">
        <w:rPr>
          <w:sz w:val="24"/>
          <w:lang w:val="en-US"/>
        </w:rPr>
        <w:t>Most of</w:t>
      </w:r>
      <w:r>
        <w:rPr>
          <w:sz w:val="24"/>
          <w:lang w:val="en-US"/>
        </w:rPr>
        <w:t xml:space="preserve"> the observations </w:t>
      </w:r>
      <w:r w:rsidR="002A7800">
        <w:rPr>
          <w:sz w:val="24"/>
          <w:lang w:val="en-US"/>
        </w:rPr>
        <w:t xml:space="preserve">that we lose are because of different restrictions on the sample (as the fact of being employed throughout the period of study) and not because of missing ISCO codes. </w:t>
      </w:r>
    </w:p>
    <w:p w14:paraId="02DC88F3" w14:textId="05CF9C6C" w:rsidR="002A7800" w:rsidRDefault="002A7800" w:rsidP="002E1387">
      <w:pPr>
        <w:spacing w:line="360" w:lineRule="auto"/>
        <w:rPr>
          <w:sz w:val="24"/>
          <w:lang w:val="en-US"/>
        </w:rPr>
      </w:pPr>
      <w:r>
        <w:rPr>
          <w:sz w:val="24"/>
          <w:lang w:val="en-US"/>
        </w:rPr>
        <w:t xml:space="preserve">I also checked with </w:t>
      </w:r>
      <w:proofErr w:type="spellStart"/>
      <w:r>
        <w:rPr>
          <w:sz w:val="24"/>
          <w:lang w:val="en-US"/>
        </w:rPr>
        <w:t>Bertoni’s</w:t>
      </w:r>
      <w:proofErr w:type="spellEnd"/>
      <w:r>
        <w:rPr>
          <w:sz w:val="24"/>
          <w:lang w:val="en-US"/>
        </w:rPr>
        <w:t xml:space="preserve"> paper, and I saw that, although they have </w:t>
      </w:r>
      <w:r w:rsidRPr="002A7800">
        <w:rPr>
          <w:sz w:val="24"/>
          <w:lang w:val="en-US"/>
        </w:rPr>
        <w:t>18750</w:t>
      </w:r>
      <w:r>
        <w:rPr>
          <w:sz w:val="24"/>
          <w:lang w:val="en-US"/>
        </w:rPr>
        <w:t xml:space="preserve"> observations in total, the number is around 4000-5000 for each pair of waves. Considering that they applied very similar filters while choosing the sample, that makes our current number</w:t>
      </w:r>
      <w:r w:rsidR="00AD5122">
        <w:rPr>
          <w:sz w:val="24"/>
          <w:lang w:val="en-US"/>
        </w:rPr>
        <w:t xml:space="preserve"> o</w:t>
      </w:r>
      <w:r w:rsidR="00FB3408">
        <w:rPr>
          <w:sz w:val="24"/>
          <w:lang w:val="en-US"/>
        </w:rPr>
        <w:t>f</w:t>
      </w:r>
      <w:r w:rsidR="00AD5122">
        <w:rPr>
          <w:sz w:val="24"/>
          <w:lang w:val="en-US"/>
        </w:rPr>
        <w:t xml:space="preserve"> observations</w:t>
      </w:r>
      <w:r>
        <w:rPr>
          <w:sz w:val="24"/>
          <w:lang w:val="en-US"/>
        </w:rPr>
        <w:t xml:space="preserve"> (4310) quite reasonable. </w:t>
      </w:r>
    </w:p>
    <w:p w14:paraId="1DA33AD4" w14:textId="77777777" w:rsidR="00A4548C" w:rsidRDefault="00A4548C" w:rsidP="002E1387">
      <w:pPr>
        <w:spacing w:line="360" w:lineRule="auto"/>
        <w:rPr>
          <w:sz w:val="24"/>
          <w:lang w:val="en-US"/>
        </w:rPr>
      </w:pPr>
    </w:p>
    <w:p w14:paraId="40A2DB75" w14:textId="6C7A3D6C" w:rsidR="00890249" w:rsidRDefault="00890249" w:rsidP="00A4548C">
      <w:pPr>
        <w:spacing w:line="360" w:lineRule="auto"/>
        <w:rPr>
          <w:b/>
          <w:bCs/>
          <w:sz w:val="24"/>
          <w:lang w:val="en-US"/>
        </w:rPr>
      </w:pPr>
      <w:r w:rsidRPr="00716272">
        <w:rPr>
          <w:b/>
          <w:bCs/>
          <w:sz w:val="24"/>
          <w:lang w:val="en-US"/>
        </w:rPr>
        <w:lastRenderedPageBreak/>
        <w:t xml:space="preserve">Update </w:t>
      </w:r>
      <w:r>
        <w:rPr>
          <w:b/>
          <w:bCs/>
          <w:sz w:val="24"/>
          <w:lang w:val="en-US"/>
        </w:rPr>
        <w:t>19</w:t>
      </w:r>
      <w:r w:rsidRPr="00716272">
        <w:rPr>
          <w:b/>
          <w:bCs/>
          <w:sz w:val="24"/>
          <w:lang w:val="en-US"/>
        </w:rPr>
        <w:t>/03/2024</w:t>
      </w:r>
    </w:p>
    <w:p w14:paraId="063F089E" w14:textId="42C9EFB2" w:rsidR="00A4548C" w:rsidRDefault="00890249" w:rsidP="00A4548C">
      <w:pPr>
        <w:spacing w:line="360" w:lineRule="auto"/>
        <w:rPr>
          <w:b/>
          <w:bCs/>
          <w:sz w:val="24"/>
          <w:lang w:val="en-US"/>
        </w:rPr>
      </w:pPr>
      <w:r>
        <w:rPr>
          <w:b/>
          <w:bCs/>
          <w:sz w:val="24"/>
          <w:lang w:val="en-US"/>
        </w:rPr>
        <w:t>F</w:t>
      </w:r>
      <w:r w:rsidR="00A4548C">
        <w:rPr>
          <w:b/>
          <w:bCs/>
          <w:sz w:val="24"/>
          <w:lang w:val="en-US"/>
        </w:rPr>
        <w:t xml:space="preserve">ocus on EWCS </w:t>
      </w:r>
    </w:p>
    <w:p w14:paraId="2DD7B53D" w14:textId="0CD68B25" w:rsidR="00A4548C" w:rsidRPr="00DC6A61" w:rsidRDefault="00A4548C" w:rsidP="00DC6A61">
      <w:pPr>
        <w:pStyle w:val="Paragraphedeliste"/>
        <w:numPr>
          <w:ilvl w:val="0"/>
          <w:numId w:val="10"/>
        </w:numPr>
        <w:spacing w:line="360" w:lineRule="auto"/>
        <w:rPr>
          <w:sz w:val="24"/>
          <w:lang w:val="en-US"/>
        </w:rPr>
      </w:pPr>
      <w:r>
        <w:rPr>
          <w:sz w:val="24"/>
          <w:lang w:val="en-US"/>
        </w:rPr>
        <w:t>Put together t</w:t>
      </w:r>
      <w:r w:rsidRPr="00A4548C">
        <w:rPr>
          <w:sz w:val="24"/>
          <w:lang w:val="en-US"/>
        </w:rPr>
        <w:t>wo waves of the EWCS</w:t>
      </w:r>
      <w:r w:rsidR="00DC6A61">
        <w:rPr>
          <w:sz w:val="24"/>
          <w:lang w:val="en-US"/>
        </w:rPr>
        <w:t xml:space="preserve"> and c</w:t>
      </w:r>
      <w:r w:rsidRPr="00DC6A61">
        <w:rPr>
          <w:sz w:val="24"/>
          <w:lang w:val="en-US"/>
        </w:rPr>
        <w:t>alculated country-wise mean values for each index based on a) 4-digit and b) 3-digit ISCO codes aggregation</w:t>
      </w:r>
    </w:p>
    <w:p w14:paraId="07DF7515" w14:textId="4A8DFC93" w:rsidR="00A4548C" w:rsidRDefault="00A4548C" w:rsidP="00A4548C">
      <w:pPr>
        <w:pStyle w:val="Paragraphedeliste"/>
        <w:numPr>
          <w:ilvl w:val="0"/>
          <w:numId w:val="10"/>
        </w:numPr>
        <w:spacing w:line="360" w:lineRule="auto"/>
        <w:rPr>
          <w:sz w:val="24"/>
          <w:lang w:val="en-US"/>
        </w:rPr>
      </w:pPr>
      <w:r>
        <w:rPr>
          <w:sz w:val="24"/>
          <w:lang w:val="en-US"/>
        </w:rPr>
        <w:t>Filtered data to only include ISCO codes with at least 10 observations, which resulted in</w:t>
      </w:r>
      <w:r w:rsidR="00B53DB0">
        <w:rPr>
          <w:sz w:val="24"/>
          <w:lang w:val="en-US"/>
        </w:rPr>
        <w:t xml:space="preserve"> the final dataset including</w:t>
      </w:r>
      <w:r>
        <w:rPr>
          <w:sz w:val="24"/>
          <w:lang w:val="en-US"/>
        </w:rPr>
        <w:t>:</w:t>
      </w:r>
    </w:p>
    <w:p w14:paraId="249A6B43" w14:textId="5C3C9B34" w:rsidR="00A4548C" w:rsidRPr="00A4548C" w:rsidRDefault="00C03131" w:rsidP="00A4548C">
      <w:pPr>
        <w:pStyle w:val="Paragraphedeliste"/>
        <w:numPr>
          <w:ilvl w:val="1"/>
          <w:numId w:val="10"/>
        </w:numPr>
        <w:spacing w:line="360" w:lineRule="auto"/>
        <w:rPr>
          <w:sz w:val="24"/>
          <w:lang w:val="en-US"/>
        </w:rPr>
      </w:pPr>
      <w:r w:rsidRPr="00B53DB0">
        <w:rPr>
          <w:sz w:val="24"/>
          <w:lang w:val="en-US"/>
        </w:rPr>
        <w:t xml:space="preserve">120 </w:t>
      </w:r>
      <w:r w:rsidR="00B53DB0" w:rsidRPr="00B53DB0">
        <w:rPr>
          <w:sz w:val="24"/>
          <w:lang w:val="en-US"/>
        </w:rPr>
        <w:t>out o</w:t>
      </w:r>
      <w:r w:rsidR="00B53DB0">
        <w:rPr>
          <w:sz w:val="24"/>
          <w:lang w:val="en-US"/>
        </w:rPr>
        <w:t xml:space="preserve">f 130 (92%) </w:t>
      </w:r>
      <w:r w:rsidR="00B53DB0" w:rsidRPr="00B53DB0">
        <w:rPr>
          <w:sz w:val="24"/>
          <w:lang w:val="en-US"/>
        </w:rPr>
        <w:t>3-digit ISCO codes</w:t>
      </w:r>
      <w:r w:rsidR="00B53DB0">
        <w:rPr>
          <w:sz w:val="24"/>
          <w:lang w:val="en-US"/>
        </w:rPr>
        <w:t xml:space="preserve"> (</w:t>
      </w:r>
      <w:r w:rsidR="00B53DB0" w:rsidRPr="00B53DB0">
        <w:rPr>
          <w:sz w:val="24"/>
          <w:lang w:val="en-US"/>
        </w:rPr>
        <w:t>5016</w:t>
      </w:r>
      <w:r w:rsidR="00B53DB0">
        <w:rPr>
          <w:sz w:val="24"/>
          <w:lang w:val="en-US"/>
        </w:rPr>
        <w:t xml:space="preserve"> observations)</w:t>
      </w:r>
    </w:p>
    <w:p w14:paraId="76262A69" w14:textId="3F984AE9" w:rsidR="00A4548C" w:rsidRPr="00A4548C" w:rsidRDefault="00B53DB0" w:rsidP="00A4548C">
      <w:pPr>
        <w:pStyle w:val="Paragraphedeliste"/>
        <w:numPr>
          <w:ilvl w:val="1"/>
          <w:numId w:val="10"/>
        </w:numPr>
        <w:spacing w:line="360" w:lineRule="auto"/>
        <w:rPr>
          <w:sz w:val="24"/>
          <w:lang w:val="en-US"/>
        </w:rPr>
      </w:pPr>
      <w:r w:rsidRPr="00B53DB0">
        <w:rPr>
          <w:sz w:val="24"/>
          <w:lang w:val="en-US"/>
        </w:rPr>
        <w:t xml:space="preserve">301 out of </w:t>
      </w:r>
      <w:r>
        <w:rPr>
          <w:sz w:val="24"/>
          <w:lang w:val="en-US"/>
        </w:rPr>
        <w:t xml:space="preserve">436 (69%) </w:t>
      </w:r>
      <w:r w:rsidRPr="00B53DB0">
        <w:rPr>
          <w:sz w:val="24"/>
          <w:lang w:val="en-US"/>
        </w:rPr>
        <w:t>4-digit ISCO codes</w:t>
      </w:r>
      <w:r>
        <w:rPr>
          <w:sz w:val="24"/>
          <w:lang w:val="en-US"/>
        </w:rPr>
        <w:t xml:space="preserve"> (</w:t>
      </w:r>
      <w:r w:rsidRPr="00B53DB0">
        <w:rPr>
          <w:sz w:val="24"/>
          <w:lang w:val="en-US"/>
        </w:rPr>
        <w:t>4190</w:t>
      </w:r>
      <w:r>
        <w:rPr>
          <w:sz w:val="24"/>
          <w:lang w:val="en-US"/>
        </w:rPr>
        <w:t xml:space="preserve"> observations)</w:t>
      </w:r>
    </w:p>
    <w:p w14:paraId="48CBFEC6" w14:textId="77777777" w:rsidR="00A4548C" w:rsidRDefault="00A4548C" w:rsidP="00A4548C">
      <w:pPr>
        <w:pStyle w:val="Paragraphedeliste"/>
        <w:numPr>
          <w:ilvl w:val="0"/>
          <w:numId w:val="10"/>
        </w:numPr>
        <w:spacing w:line="360" w:lineRule="auto"/>
        <w:rPr>
          <w:sz w:val="24"/>
          <w:lang w:val="en-US"/>
        </w:rPr>
      </w:pPr>
      <w:r w:rsidRPr="00A4548C">
        <w:rPr>
          <w:sz w:val="24"/>
          <w:lang w:val="en-US"/>
        </w:rPr>
        <w:t>Re-scaled the overall index to 0-100</w:t>
      </w:r>
      <w:r>
        <w:rPr>
          <w:sz w:val="24"/>
          <w:lang w:val="en-US"/>
        </w:rPr>
        <w:t xml:space="preserve"> and included in the models</w:t>
      </w:r>
    </w:p>
    <w:p w14:paraId="0231AE38" w14:textId="243C4FC1" w:rsidR="00133EDD" w:rsidRDefault="00133EDD" w:rsidP="00A4548C">
      <w:pPr>
        <w:pStyle w:val="Paragraphedeliste"/>
        <w:numPr>
          <w:ilvl w:val="0"/>
          <w:numId w:val="10"/>
        </w:numPr>
        <w:spacing w:line="360" w:lineRule="auto"/>
        <w:rPr>
          <w:sz w:val="24"/>
          <w:lang w:val="en-US"/>
        </w:rPr>
      </w:pPr>
      <w:r>
        <w:rPr>
          <w:sz w:val="24"/>
          <w:lang w:val="en-US"/>
        </w:rPr>
        <w:t>Excluded data from countries that only participated in wave 6 (though we will be able to include it again when we introduce wave 5 as they all participate in it as well)</w:t>
      </w:r>
    </w:p>
    <w:p w14:paraId="2D93FF8A" w14:textId="71D61A4E" w:rsidR="00A4548C" w:rsidRDefault="00A4548C" w:rsidP="00A4548C">
      <w:pPr>
        <w:pStyle w:val="Paragraphedeliste"/>
        <w:numPr>
          <w:ilvl w:val="0"/>
          <w:numId w:val="10"/>
        </w:numPr>
        <w:spacing w:line="360" w:lineRule="auto"/>
        <w:rPr>
          <w:sz w:val="24"/>
          <w:lang w:val="en-US"/>
        </w:rPr>
      </w:pPr>
      <w:r>
        <w:rPr>
          <w:sz w:val="24"/>
          <w:lang w:val="en-US"/>
        </w:rPr>
        <w:t>Ran models with cell-fixed effects taking samples</w:t>
      </w:r>
      <w:r w:rsidRPr="00A4548C">
        <w:rPr>
          <w:lang w:val="en-US"/>
        </w:rPr>
        <w:t xml:space="preserve"> </w:t>
      </w:r>
      <w:r>
        <w:rPr>
          <w:lang w:val="en-US"/>
        </w:rPr>
        <w:t>b</w:t>
      </w:r>
      <w:r w:rsidRPr="00A4548C">
        <w:rPr>
          <w:sz w:val="24"/>
          <w:lang w:val="en-US"/>
        </w:rPr>
        <w:t>elow the 25</w:t>
      </w:r>
      <w:r w:rsidR="00A55EBD">
        <w:rPr>
          <w:sz w:val="24"/>
          <w:lang w:val="en-US"/>
        </w:rPr>
        <w:t>th</w:t>
      </w:r>
      <w:r w:rsidRPr="00A4548C">
        <w:rPr>
          <w:sz w:val="24"/>
          <w:lang w:val="en-US"/>
        </w:rPr>
        <w:t xml:space="preserve"> percentile</w:t>
      </w:r>
      <w:r>
        <w:rPr>
          <w:sz w:val="24"/>
          <w:lang w:val="en-US"/>
        </w:rPr>
        <w:t xml:space="preserve"> / </w:t>
      </w:r>
      <w:r w:rsidRPr="00A4548C">
        <w:rPr>
          <w:sz w:val="24"/>
          <w:lang w:val="en-US"/>
        </w:rPr>
        <w:t>above</w:t>
      </w:r>
      <w:r>
        <w:rPr>
          <w:sz w:val="24"/>
          <w:lang w:val="en-US"/>
        </w:rPr>
        <w:t xml:space="preserve"> the</w:t>
      </w:r>
      <w:r w:rsidRPr="00A4548C">
        <w:rPr>
          <w:sz w:val="24"/>
          <w:lang w:val="en-US"/>
        </w:rPr>
        <w:t xml:space="preserve"> 75</w:t>
      </w:r>
      <w:r w:rsidR="00A55EBD">
        <w:rPr>
          <w:sz w:val="24"/>
          <w:lang w:val="en-US"/>
        </w:rPr>
        <w:t>th</w:t>
      </w:r>
      <w:r w:rsidRPr="00A4548C">
        <w:rPr>
          <w:sz w:val="24"/>
          <w:lang w:val="en-US"/>
        </w:rPr>
        <w:t xml:space="preserve"> percentile</w:t>
      </w:r>
      <w:r>
        <w:rPr>
          <w:sz w:val="24"/>
          <w:lang w:val="en-US"/>
        </w:rPr>
        <w:t xml:space="preserve"> when splitting by job quality indices</w:t>
      </w:r>
    </w:p>
    <w:p w14:paraId="282871DD" w14:textId="564D8580" w:rsidR="00A4548C" w:rsidRPr="00265DBC" w:rsidRDefault="00265DBC" w:rsidP="00A4548C">
      <w:pPr>
        <w:spacing w:line="360" w:lineRule="auto"/>
        <w:rPr>
          <w:b/>
          <w:bCs/>
          <w:sz w:val="24"/>
          <w:lang w:val="en-US"/>
        </w:rPr>
      </w:pPr>
      <w:r w:rsidRPr="00265DBC">
        <w:rPr>
          <w:b/>
          <w:bCs/>
          <w:sz w:val="24"/>
          <w:lang w:val="en-US"/>
        </w:rPr>
        <w:t>New means for job quality indices:</w:t>
      </w:r>
    </w:p>
    <w:tbl>
      <w:tblPr>
        <w:tblStyle w:val="Grilledutableau"/>
        <w:tblW w:w="0" w:type="auto"/>
        <w:jc w:val="center"/>
        <w:tblLook w:val="04A0" w:firstRow="1" w:lastRow="0" w:firstColumn="1" w:lastColumn="0" w:noHBand="0" w:noVBand="1"/>
      </w:tblPr>
      <w:tblGrid>
        <w:gridCol w:w="3020"/>
        <w:gridCol w:w="3021"/>
        <w:gridCol w:w="3021"/>
      </w:tblGrid>
      <w:tr w:rsidR="00265DBC" w:rsidRPr="00607129" w14:paraId="7C3D07DA" w14:textId="77777777" w:rsidTr="000F777E">
        <w:trPr>
          <w:jc w:val="center"/>
        </w:trPr>
        <w:tc>
          <w:tcPr>
            <w:tcW w:w="3020" w:type="dxa"/>
            <w:vAlign w:val="center"/>
          </w:tcPr>
          <w:p w14:paraId="1194ECD1" w14:textId="7B3FBB5F" w:rsidR="00265DBC" w:rsidRPr="000F777E" w:rsidRDefault="00265DBC" w:rsidP="000F777E">
            <w:pPr>
              <w:spacing w:line="360" w:lineRule="auto"/>
              <w:jc w:val="center"/>
              <w:rPr>
                <w:b/>
                <w:bCs/>
                <w:sz w:val="20"/>
                <w:szCs w:val="20"/>
                <w:lang w:val="en-US"/>
              </w:rPr>
            </w:pPr>
            <w:r w:rsidRPr="000F777E">
              <w:rPr>
                <w:b/>
                <w:bCs/>
                <w:sz w:val="20"/>
                <w:szCs w:val="20"/>
                <w:lang w:val="en-US"/>
              </w:rPr>
              <w:t>Index</w:t>
            </w:r>
          </w:p>
        </w:tc>
        <w:tc>
          <w:tcPr>
            <w:tcW w:w="3021" w:type="dxa"/>
            <w:vAlign w:val="center"/>
          </w:tcPr>
          <w:p w14:paraId="194DC154" w14:textId="4B6EB5C3" w:rsidR="00265DBC" w:rsidRPr="000F777E" w:rsidRDefault="00265DBC" w:rsidP="000F777E">
            <w:pPr>
              <w:spacing w:line="360" w:lineRule="auto"/>
              <w:jc w:val="center"/>
              <w:rPr>
                <w:b/>
                <w:bCs/>
                <w:sz w:val="20"/>
                <w:szCs w:val="20"/>
                <w:lang w:val="en-US"/>
              </w:rPr>
            </w:pPr>
            <w:r w:rsidRPr="000F777E">
              <w:rPr>
                <w:b/>
                <w:bCs/>
                <w:sz w:val="20"/>
                <w:szCs w:val="20"/>
                <w:lang w:val="en-US"/>
              </w:rPr>
              <w:t>Mean (</w:t>
            </w:r>
            <w:proofErr w:type="spellStart"/>
            <w:r w:rsidRPr="000F777E">
              <w:rPr>
                <w:b/>
                <w:bCs/>
                <w:sz w:val="20"/>
                <w:szCs w:val="20"/>
                <w:lang w:val="en-US"/>
              </w:rPr>
              <w:t>sd</w:t>
            </w:r>
            <w:proofErr w:type="spellEnd"/>
            <w:r w:rsidRPr="000F777E">
              <w:rPr>
                <w:b/>
                <w:bCs/>
                <w:sz w:val="20"/>
                <w:szCs w:val="20"/>
                <w:lang w:val="en-US"/>
              </w:rPr>
              <w:t>) 3-digit ISCO data</w:t>
            </w:r>
          </w:p>
        </w:tc>
        <w:tc>
          <w:tcPr>
            <w:tcW w:w="3021" w:type="dxa"/>
            <w:vAlign w:val="center"/>
          </w:tcPr>
          <w:p w14:paraId="56FE7E38" w14:textId="3695DCD8" w:rsidR="00265DBC" w:rsidRPr="000F777E" w:rsidRDefault="00265DBC" w:rsidP="000F777E">
            <w:pPr>
              <w:spacing w:line="360" w:lineRule="auto"/>
              <w:jc w:val="center"/>
              <w:rPr>
                <w:b/>
                <w:bCs/>
                <w:sz w:val="20"/>
                <w:szCs w:val="20"/>
                <w:lang w:val="en-US"/>
              </w:rPr>
            </w:pPr>
            <w:r w:rsidRPr="000F777E">
              <w:rPr>
                <w:b/>
                <w:bCs/>
                <w:sz w:val="20"/>
                <w:szCs w:val="20"/>
                <w:lang w:val="en-US"/>
              </w:rPr>
              <w:t>Mean (</w:t>
            </w:r>
            <w:proofErr w:type="spellStart"/>
            <w:r w:rsidRPr="000F777E">
              <w:rPr>
                <w:b/>
                <w:bCs/>
                <w:sz w:val="20"/>
                <w:szCs w:val="20"/>
                <w:lang w:val="en-US"/>
              </w:rPr>
              <w:t>sd</w:t>
            </w:r>
            <w:proofErr w:type="spellEnd"/>
            <w:r w:rsidRPr="000F777E">
              <w:rPr>
                <w:b/>
                <w:bCs/>
                <w:sz w:val="20"/>
                <w:szCs w:val="20"/>
                <w:lang w:val="en-US"/>
              </w:rPr>
              <w:t>) 4-digit ISCO data</w:t>
            </w:r>
          </w:p>
        </w:tc>
      </w:tr>
      <w:tr w:rsidR="00265DBC" w:rsidRPr="00265DBC" w14:paraId="5343450A" w14:textId="77777777" w:rsidTr="000F777E">
        <w:trPr>
          <w:jc w:val="center"/>
        </w:trPr>
        <w:tc>
          <w:tcPr>
            <w:tcW w:w="3020" w:type="dxa"/>
            <w:vAlign w:val="center"/>
          </w:tcPr>
          <w:p w14:paraId="4C632A69" w14:textId="17207B04" w:rsidR="00265DBC" w:rsidRPr="000F777E" w:rsidRDefault="00265DBC" w:rsidP="000F777E">
            <w:pPr>
              <w:spacing w:line="360" w:lineRule="auto"/>
              <w:jc w:val="center"/>
              <w:rPr>
                <w:b/>
                <w:bCs/>
                <w:sz w:val="20"/>
                <w:szCs w:val="20"/>
                <w:lang w:val="en-US"/>
              </w:rPr>
            </w:pPr>
            <w:r w:rsidRPr="000F777E">
              <w:rPr>
                <w:b/>
                <w:bCs/>
                <w:sz w:val="20"/>
                <w:szCs w:val="20"/>
                <w:lang w:val="en-US"/>
              </w:rPr>
              <w:t>JQI skills and discretion</w:t>
            </w:r>
          </w:p>
        </w:tc>
        <w:tc>
          <w:tcPr>
            <w:tcW w:w="3021" w:type="dxa"/>
            <w:vAlign w:val="center"/>
          </w:tcPr>
          <w:p w14:paraId="135ECD7F" w14:textId="53952FEF" w:rsidR="00265DBC" w:rsidRPr="00265DBC" w:rsidRDefault="00265DBC" w:rsidP="000F777E">
            <w:pPr>
              <w:spacing w:line="360" w:lineRule="auto"/>
              <w:jc w:val="center"/>
              <w:rPr>
                <w:sz w:val="20"/>
                <w:szCs w:val="20"/>
                <w:lang w:val="en-US"/>
              </w:rPr>
            </w:pPr>
            <w:r>
              <w:rPr>
                <w:sz w:val="20"/>
                <w:szCs w:val="20"/>
                <w:lang w:val="en-US"/>
              </w:rPr>
              <w:t>59.19 (14.04)</w:t>
            </w:r>
          </w:p>
        </w:tc>
        <w:tc>
          <w:tcPr>
            <w:tcW w:w="3021" w:type="dxa"/>
            <w:vAlign w:val="center"/>
          </w:tcPr>
          <w:p w14:paraId="36FE4253" w14:textId="66E56007" w:rsidR="00265DBC" w:rsidRPr="00265DBC" w:rsidRDefault="000F777E" w:rsidP="000F777E">
            <w:pPr>
              <w:spacing w:line="360" w:lineRule="auto"/>
              <w:jc w:val="center"/>
              <w:rPr>
                <w:sz w:val="20"/>
                <w:szCs w:val="20"/>
                <w:lang w:val="en-US"/>
              </w:rPr>
            </w:pPr>
            <w:r>
              <w:rPr>
                <w:sz w:val="20"/>
                <w:szCs w:val="20"/>
                <w:lang w:val="en-US"/>
              </w:rPr>
              <w:t>59.15 (14.83)</w:t>
            </w:r>
          </w:p>
        </w:tc>
      </w:tr>
      <w:tr w:rsidR="00265DBC" w:rsidRPr="00265DBC" w14:paraId="5625CA3B" w14:textId="77777777" w:rsidTr="000F777E">
        <w:trPr>
          <w:jc w:val="center"/>
        </w:trPr>
        <w:tc>
          <w:tcPr>
            <w:tcW w:w="3020" w:type="dxa"/>
            <w:vAlign w:val="center"/>
          </w:tcPr>
          <w:p w14:paraId="56BC7722" w14:textId="463ADB54" w:rsidR="00265DBC" w:rsidRPr="000F777E" w:rsidRDefault="00265DBC" w:rsidP="000F777E">
            <w:pPr>
              <w:spacing w:line="360" w:lineRule="auto"/>
              <w:jc w:val="center"/>
              <w:rPr>
                <w:b/>
                <w:bCs/>
                <w:sz w:val="20"/>
                <w:szCs w:val="20"/>
                <w:lang w:val="en-US"/>
              </w:rPr>
            </w:pPr>
            <w:r w:rsidRPr="000F777E">
              <w:rPr>
                <w:b/>
                <w:bCs/>
                <w:sz w:val="20"/>
                <w:szCs w:val="20"/>
                <w:lang w:val="en-US"/>
              </w:rPr>
              <w:t>JQI physical environment</w:t>
            </w:r>
          </w:p>
        </w:tc>
        <w:tc>
          <w:tcPr>
            <w:tcW w:w="3021" w:type="dxa"/>
            <w:vAlign w:val="center"/>
          </w:tcPr>
          <w:p w14:paraId="17333FC7" w14:textId="1DC88943" w:rsidR="00265DBC" w:rsidRPr="00265DBC" w:rsidRDefault="00265DBC" w:rsidP="000F777E">
            <w:pPr>
              <w:spacing w:line="360" w:lineRule="auto"/>
              <w:jc w:val="center"/>
              <w:rPr>
                <w:sz w:val="20"/>
                <w:szCs w:val="20"/>
                <w:lang w:val="en-US"/>
              </w:rPr>
            </w:pPr>
            <w:r>
              <w:rPr>
                <w:sz w:val="20"/>
                <w:szCs w:val="20"/>
                <w:lang w:val="en-US"/>
              </w:rPr>
              <w:t>84.98 (8.45)</w:t>
            </w:r>
          </w:p>
        </w:tc>
        <w:tc>
          <w:tcPr>
            <w:tcW w:w="3021" w:type="dxa"/>
            <w:vAlign w:val="center"/>
          </w:tcPr>
          <w:p w14:paraId="24226267" w14:textId="19732DB6" w:rsidR="00265DBC" w:rsidRPr="00265DBC" w:rsidRDefault="000F777E" w:rsidP="000F777E">
            <w:pPr>
              <w:spacing w:line="360" w:lineRule="auto"/>
              <w:jc w:val="center"/>
              <w:rPr>
                <w:sz w:val="20"/>
                <w:szCs w:val="20"/>
                <w:lang w:val="en-US"/>
              </w:rPr>
            </w:pPr>
            <w:r>
              <w:rPr>
                <w:sz w:val="20"/>
                <w:szCs w:val="20"/>
                <w:lang w:val="en-US"/>
              </w:rPr>
              <w:t>85.29 (9.17)</w:t>
            </w:r>
          </w:p>
        </w:tc>
      </w:tr>
      <w:tr w:rsidR="00265DBC" w:rsidRPr="00265DBC" w14:paraId="47197F57" w14:textId="77777777" w:rsidTr="000F777E">
        <w:trPr>
          <w:jc w:val="center"/>
        </w:trPr>
        <w:tc>
          <w:tcPr>
            <w:tcW w:w="3020" w:type="dxa"/>
            <w:vAlign w:val="center"/>
          </w:tcPr>
          <w:p w14:paraId="02CC17D9" w14:textId="59938558" w:rsidR="00265DBC" w:rsidRPr="000F777E" w:rsidRDefault="00265DBC" w:rsidP="000F777E">
            <w:pPr>
              <w:spacing w:line="360" w:lineRule="auto"/>
              <w:jc w:val="center"/>
              <w:rPr>
                <w:b/>
                <w:bCs/>
                <w:sz w:val="20"/>
                <w:szCs w:val="20"/>
                <w:lang w:val="en-US"/>
              </w:rPr>
            </w:pPr>
            <w:r w:rsidRPr="000F777E">
              <w:rPr>
                <w:b/>
                <w:bCs/>
                <w:sz w:val="20"/>
                <w:szCs w:val="20"/>
                <w:lang w:val="en-US"/>
              </w:rPr>
              <w:t>JQI social environment</w:t>
            </w:r>
          </w:p>
        </w:tc>
        <w:tc>
          <w:tcPr>
            <w:tcW w:w="3021" w:type="dxa"/>
            <w:vAlign w:val="center"/>
          </w:tcPr>
          <w:p w14:paraId="6ABB8E36" w14:textId="29B534A1" w:rsidR="00265DBC" w:rsidRPr="00265DBC" w:rsidRDefault="00265DBC" w:rsidP="000F777E">
            <w:pPr>
              <w:spacing w:line="360" w:lineRule="auto"/>
              <w:jc w:val="center"/>
              <w:rPr>
                <w:sz w:val="20"/>
                <w:szCs w:val="20"/>
                <w:lang w:val="en-US"/>
              </w:rPr>
            </w:pPr>
            <w:r>
              <w:rPr>
                <w:sz w:val="20"/>
                <w:szCs w:val="20"/>
                <w:lang w:val="en-US"/>
              </w:rPr>
              <w:t>80.32 (5.44)</w:t>
            </w:r>
          </w:p>
        </w:tc>
        <w:tc>
          <w:tcPr>
            <w:tcW w:w="3021" w:type="dxa"/>
            <w:vAlign w:val="center"/>
          </w:tcPr>
          <w:p w14:paraId="384B982B" w14:textId="4EEA527A" w:rsidR="00265DBC" w:rsidRPr="00265DBC" w:rsidRDefault="000F777E" w:rsidP="000F777E">
            <w:pPr>
              <w:spacing w:line="360" w:lineRule="auto"/>
              <w:jc w:val="center"/>
              <w:rPr>
                <w:sz w:val="20"/>
                <w:szCs w:val="20"/>
                <w:lang w:val="en-US"/>
              </w:rPr>
            </w:pPr>
            <w:r>
              <w:rPr>
                <w:sz w:val="20"/>
                <w:szCs w:val="20"/>
                <w:lang w:val="en-US"/>
              </w:rPr>
              <w:t>80.01 (6.74)</w:t>
            </w:r>
          </w:p>
        </w:tc>
      </w:tr>
      <w:tr w:rsidR="00265DBC" w:rsidRPr="00265DBC" w14:paraId="3D3ED6BD" w14:textId="77777777" w:rsidTr="000F777E">
        <w:trPr>
          <w:jc w:val="center"/>
        </w:trPr>
        <w:tc>
          <w:tcPr>
            <w:tcW w:w="3020" w:type="dxa"/>
            <w:vAlign w:val="center"/>
          </w:tcPr>
          <w:p w14:paraId="3836FEA7" w14:textId="4C31F893" w:rsidR="00265DBC" w:rsidRPr="000F777E" w:rsidRDefault="00265DBC" w:rsidP="000F777E">
            <w:pPr>
              <w:spacing w:line="360" w:lineRule="auto"/>
              <w:jc w:val="center"/>
              <w:rPr>
                <w:b/>
                <w:bCs/>
                <w:sz w:val="20"/>
                <w:szCs w:val="20"/>
                <w:lang w:val="en-US"/>
              </w:rPr>
            </w:pPr>
            <w:r w:rsidRPr="000F777E">
              <w:rPr>
                <w:b/>
                <w:bCs/>
                <w:sz w:val="20"/>
                <w:szCs w:val="20"/>
                <w:lang w:val="en-US"/>
              </w:rPr>
              <w:t>JQI working time quality</w:t>
            </w:r>
          </w:p>
        </w:tc>
        <w:tc>
          <w:tcPr>
            <w:tcW w:w="3021" w:type="dxa"/>
            <w:vAlign w:val="center"/>
          </w:tcPr>
          <w:p w14:paraId="30D42289" w14:textId="0680CCB0" w:rsidR="00265DBC" w:rsidRPr="00265DBC" w:rsidRDefault="00265DBC" w:rsidP="000F777E">
            <w:pPr>
              <w:spacing w:line="360" w:lineRule="auto"/>
              <w:jc w:val="center"/>
              <w:rPr>
                <w:sz w:val="20"/>
                <w:szCs w:val="20"/>
                <w:lang w:val="en-US"/>
              </w:rPr>
            </w:pPr>
            <w:r>
              <w:rPr>
                <w:sz w:val="20"/>
                <w:szCs w:val="20"/>
                <w:lang w:val="en-US"/>
              </w:rPr>
              <w:t>87.01 (9.21)</w:t>
            </w:r>
          </w:p>
        </w:tc>
        <w:tc>
          <w:tcPr>
            <w:tcW w:w="3021" w:type="dxa"/>
            <w:vAlign w:val="center"/>
          </w:tcPr>
          <w:p w14:paraId="553DC1C0" w14:textId="31245426" w:rsidR="00265DBC" w:rsidRPr="00265DBC" w:rsidRDefault="000F777E" w:rsidP="000F777E">
            <w:pPr>
              <w:spacing w:line="360" w:lineRule="auto"/>
              <w:jc w:val="center"/>
              <w:rPr>
                <w:sz w:val="20"/>
                <w:szCs w:val="20"/>
                <w:lang w:val="en-US"/>
              </w:rPr>
            </w:pPr>
            <w:r>
              <w:rPr>
                <w:sz w:val="20"/>
                <w:szCs w:val="20"/>
                <w:lang w:val="en-US"/>
              </w:rPr>
              <w:t>86.98 (11.22)</w:t>
            </w:r>
          </w:p>
        </w:tc>
      </w:tr>
      <w:tr w:rsidR="00265DBC" w:rsidRPr="00265DBC" w14:paraId="6E12A2C1" w14:textId="77777777" w:rsidTr="000F777E">
        <w:trPr>
          <w:jc w:val="center"/>
        </w:trPr>
        <w:tc>
          <w:tcPr>
            <w:tcW w:w="3020" w:type="dxa"/>
            <w:vAlign w:val="center"/>
          </w:tcPr>
          <w:p w14:paraId="2EC0F165" w14:textId="6AE547D7" w:rsidR="00265DBC" w:rsidRPr="000F777E" w:rsidRDefault="00265DBC" w:rsidP="000F777E">
            <w:pPr>
              <w:spacing w:line="360" w:lineRule="auto"/>
              <w:jc w:val="center"/>
              <w:rPr>
                <w:b/>
                <w:bCs/>
                <w:sz w:val="20"/>
                <w:szCs w:val="20"/>
                <w:lang w:val="en-US"/>
              </w:rPr>
            </w:pPr>
            <w:r w:rsidRPr="000F777E">
              <w:rPr>
                <w:b/>
                <w:bCs/>
                <w:sz w:val="20"/>
                <w:szCs w:val="20"/>
                <w:lang w:val="en-US"/>
              </w:rPr>
              <w:t>JQI intensity</w:t>
            </w:r>
          </w:p>
        </w:tc>
        <w:tc>
          <w:tcPr>
            <w:tcW w:w="3021" w:type="dxa"/>
            <w:vAlign w:val="center"/>
          </w:tcPr>
          <w:p w14:paraId="3AF97646" w14:textId="42033D90" w:rsidR="00265DBC" w:rsidRPr="00265DBC" w:rsidRDefault="00265DBC" w:rsidP="000F777E">
            <w:pPr>
              <w:spacing w:line="360" w:lineRule="auto"/>
              <w:jc w:val="center"/>
              <w:rPr>
                <w:sz w:val="20"/>
                <w:szCs w:val="20"/>
                <w:lang w:val="en-US"/>
              </w:rPr>
            </w:pPr>
            <w:r>
              <w:rPr>
                <w:sz w:val="20"/>
                <w:szCs w:val="20"/>
                <w:lang w:val="en-US"/>
              </w:rPr>
              <w:t>40.86 (10.23)</w:t>
            </w:r>
          </w:p>
        </w:tc>
        <w:tc>
          <w:tcPr>
            <w:tcW w:w="3021" w:type="dxa"/>
            <w:vAlign w:val="center"/>
          </w:tcPr>
          <w:p w14:paraId="0F3B3951" w14:textId="673D3341" w:rsidR="00265DBC" w:rsidRPr="00265DBC" w:rsidRDefault="000F777E" w:rsidP="000F777E">
            <w:pPr>
              <w:spacing w:line="360" w:lineRule="auto"/>
              <w:jc w:val="center"/>
              <w:rPr>
                <w:sz w:val="20"/>
                <w:szCs w:val="20"/>
                <w:lang w:val="en-US"/>
              </w:rPr>
            </w:pPr>
            <w:r>
              <w:rPr>
                <w:sz w:val="20"/>
                <w:szCs w:val="20"/>
                <w:lang w:val="en-US"/>
              </w:rPr>
              <w:t>41.18 (12.45)</w:t>
            </w:r>
          </w:p>
        </w:tc>
      </w:tr>
      <w:tr w:rsidR="00265DBC" w:rsidRPr="00265DBC" w14:paraId="600978B8" w14:textId="77777777" w:rsidTr="000F777E">
        <w:trPr>
          <w:jc w:val="center"/>
        </w:trPr>
        <w:tc>
          <w:tcPr>
            <w:tcW w:w="3020" w:type="dxa"/>
            <w:vAlign w:val="center"/>
          </w:tcPr>
          <w:p w14:paraId="5BFAA725" w14:textId="49BC941B" w:rsidR="00265DBC" w:rsidRPr="000F777E" w:rsidRDefault="00265DBC" w:rsidP="000F777E">
            <w:pPr>
              <w:spacing w:line="360" w:lineRule="auto"/>
              <w:jc w:val="center"/>
              <w:rPr>
                <w:b/>
                <w:bCs/>
                <w:sz w:val="20"/>
                <w:szCs w:val="20"/>
                <w:lang w:val="en-US"/>
              </w:rPr>
            </w:pPr>
            <w:r w:rsidRPr="000F777E">
              <w:rPr>
                <w:b/>
                <w:bCs/>
                <w:sz w:val="20"/>
                <w:szCs w:val="20"/>
                <w:lang w:val="en-US"/>
              </w:rPr>
              <w:t>JQI prospects</w:t>
            </w:r>
          </w:p>
        </w:tc>
        <w:tc>
          <w:tcPr>
            <w:tcW w:w="3021" w:type="dxa"/>
            <w:vAlign w:val="center"/>
          </w:tcPr>
          <w:p w14:paraId="39EB18F9" w14:textId="48939ECC" w:rsidR="00265DBC" w:rsidRPr="00265DBC" w:rsidRDefault="00265DBC" w:rsidP="000F777E">
            <w:pPr>
              <w:spacing w:line="360" w:lineRule="auto"/>
              <w:jc w:val="center"/>
              <w:rPr>
                <w:sz w:val="20"/>
                <w:szCs w:val="20"/>
                <w:lang w:val="en-US"/>
              </w:rPr>
            </w:pPr>
            <w:r>
              <w:rPr>
                <w:sz w:val="20"/>
                <w:szCs w:val="20"/>
                <w:lang w:val="en-US"/>
              </w:rPr>
              <w:t>59.75 (10.95)</w:t>
            </w:r>
          </w:p>
        </w:tc>
        <w:tc>
          <w:tcPr>
            <w:tcW w:w="3021" w:type="dxa"/>
            <w:vAlign w:val="center"/>
          </w:tcPr>
          <w:p w14:paraId="0B29DCD4" w14:textId="653D21E1" w:rsidR="00265DBC" w:rsidRPr="00265DBC" w:rsidRDefault="000F777E" w:rsidP="000F777E">
            <w:pPr>
              <w:spacing w:line="360" w:lineRule="auto"/>
              <w:jc w:val="center"/>
              <w:rPr>
                <w:sz w:val="20"/>
                <w:szCs w:val="20"/>
                <w:lang w:val="en-US"/>
              </w:rPr>
            </w:pPr>
            <w:r>
              <w:rPr>
                <w:sz w:val="20"/>
                <w:szCs w:val="20"/>
                <w:lang w:val="en-US"/>
              </w:rPr>
              <w:t>59.74 (12.94)</w:t>
            </w:r>
          </w:p>
        </w:tc>
      </w:tr>
      <w:tr w:rsidR="00265DBC" w:rsidRPr="00265DBC" w14:paraId="6BD13131" w14:textId="77777777" w:rsidTr="000F777E">
        <w:trPr>
          <w:jc w:val="center"/>
        </w:trPr>
        <w:tc>
          <w:tcPr>
            <w:tcW w:w="3020" w:type="dxa"/>
            <w:vAlign w:val="center"/>
          </w:tcPr>
          <w:p w14:paraId="66692486" w14:textId="22E6FF5D" w:rsidR="00265DBC" w:rsidRPr="000F777E" w:rsidRDefault="00265DBC" w:rsidP="000F777E">
            <w:pPr>
              <w:spacing w:line="360" w:lineRule="auto"/>
              <w:jc w:val="center"/>
              <w:rPr>
                <w:b/>
                <w:bCs/>
                <w:sz w:val="20"/>
                <w:szCs w:val="20"/>
                <w:lang w:val="en-US"/>
              </w:rPr>
            </w:pPr>
            <w:r w:rsidRPr="000F777E">
              <w:rPr>
                <w:b/>
                <w:bCs/>
                <w:sz w:val="20"/>
                <w:szCs w:val="20"/>
                <w:lang w:val="en-US"/>
              </w:rPr>
              <w:t>JQI overall</w:t>
            </w:r>
          </w:p>
        </w:tc>
        <w:tc>
          <w:tcPr>
            <w:tcW w:w="3021" w:type="dxa"/>
            <w:vAlign w:val="center"/>
          </w:tcPr>
          <w:p w14:paraId="6AAB2848" w14:textId="0773C9CF" w:rsidR="00265DBC" w:rsidRPr="00265DBC" w:rsidRDefault="00265DBC" w:rsidP="000F777E">
            <w:pPr>
              <w:spacing w:line="360" w:lineRule="auto"/>
              <w:jc w:val="center"/>
              <w:rPr>
                <w:sz w:val="20"/>
                <w:szCs w:val="20"/>
                <w:lang w:val="en-US"/>
              </w:rPr>
            </w:pPr>
            <w:r>
              <w:rPr>
                <w:sz w:val="20"/>
                <w:szCs w:val="20"/>
                <w:lang w:val="en-US"/>
              </w:rPr>
              <w:t>65.61 (8.44)</w:t>
            </w:r>
          </w:p>
        </w:tc>
        <w:tc>
          <w:tcPr>
            <w:tcW w:w="3021" w:type="dxa"/>
            <w:vAlign w:val="center"/>
          </w:tcPr>
          <w:p w14:paraId="433538CF" w14:textId="434BF8F1" w:rsidR="00265DBC" w:rsidRPr="00265DBC" w:rsidRDefault="000F777E" w:rsidP="000F777E">
            <w:pPr>
              <w:spacing w:line="360" w:lineRule="auto"/>
              <w:jc w:val="center"/>
              <w:rPr>
                <w:sz w:val="20"/>
                <w:szCs w:val="20"/>
                <w:lang w:val="en-US"/>
              </w:rPr>
            </w:pPr>
            <w:r>
              <w:rPr>
                <w:sz w:val="20"/>
                <w:szCs w:val="20"/>
                <w:lang w:val="en-US"/>
              </w:rPr>
              <w:t>65.68 (9.38)</w:t>
            </w:r>
          </w:p>
        </w:tc>
      </w:tr>
    </w:tbl>
    <w:p w14:paraId="2C6E3E31" w14:textId="77777777" w:rsidR="000F777E" w:rsidRDefault="000F777E" w:rsidP="00A4548C">
      <w:pPr>
        <w:spacing w:line="360" w:lineRule="auto"/>
        <w:rPr>
          <w:b/>
          <w:bCs/>
          <w:sz w:val="24"/>
          <w:lang w:val="en-US"/>
        </w:rPr>
      </w:pPr>
    </w:p>
    <w:p w14:paraId="53BA5781" w14:textId="77777777" w:rsidR="00133EDD" w:rsidRDefault="00133EDD" w:rsidP="00A4548C">
      <w:pPr>
        <w:spacing w:line="360" w:lineRule="auto"/>
        <w:rPr>
          <w:b/>
          <w:bCs/>
          <w:sz w:val="24"/>
          <w:lang w:val="en-US"/>
        </w:rPr>
      </w:pPr>
    </w:p>
    <w:p w14:paraId="790A03F6" w14:textId="77777777" w:rsidR="00133EDD" w:rsidRDefault="00133EDD" w:rsidP="00A4548C">
      <w:pPr>
        <w:spacing w:line="360" w:lineRule="auto"/>
        <w:rPr>
          <w:b/>
          <w:bCs/>
          <w:sz w:val="24"/>
          <w:lang w:val="en-US"/>
        </w:rPr>
      </w:pPr>
    </w:p>
    <w:p w14:paraId="096FA143" w14:textId="77777777" w:rsidR="00133EDD" w:rsidRDefault="00133EDD" w:rsidP="00A4548C">
      <w:pPr>
        <w:spacing w:line="360" w:lineRule="auto"/>
        <w:rPr>
          <w:b/>
          <w:bCs/>
          <w:sz w:val="24"/>
          <w:lang w:val="en-US"/>
        </w:rPr>
      </w:pPr>
    </w:p>
    <w:p w14:paraId="43572B2E" w14:textId="77777777" w:rsidR="00DC6A61" w:rsidRDefault="00DC6A61" w:rsidP="00A4548C">
      <w:pPr>
        <w:spacing w:line="360" w:lineRule="auto"/>
        <w:rPr>
          <w:b/>
          <w:bCs/>
          <w:sz w:val="24"/>
          <w:lang w:val="en-US"/>
        </w:rPr>
      </w:pPr>
    </w:p>
    <w:p w14:paraId="76E177F1" w14:textId="4503F191" w:rsidR="000F777E" w:rsidRDefault="000F777E" w:rsidP="00A4548C">
      <w:pPr>
        <w:spacing w:line="360" w:lineRule="auto"/>
        <w:rPr>
          <w:b/>
          <w:bCs/>
          <w:sz w:val="24"/>
          <w:lang w:val="en-US"/>
        </w:rPr>
      </w:pPr>
      <w:r w:rsidRPr="000F777E">
        <w:rPr>
          <w:b/>
          <w:bCs/>
          <w:sz w:val="24"/>
          <w:lang w:val="en-US"/>
        </w:rPr>
        <w:lastRenderedPageBreak/>
        <w:t xml:space="preserve">New model results (only linear model with </w:t>
      </w:r>
      <w:proofErr w:type="spellStart"/>
      <w:r w:rsidRPr="000F777E">
        <w:rPr>
          <w:b/>
          <w:bCs/>
          <w:sz w:val="24"/>
          <w:lang w:val="en-US"/>
        </w:rPr>
        <w:t>EuroD</w:t>
      </w:r>
      <w:proofErr w:type="spellEnd"/>
      <w:r w:rsidRPr="000F777E">
        <w:rPr>
          <w:b/>
          <w:bCs/>
          <w:sz w:val="24"/>
          <w:lang w:val="en-US"/>
        </w:rPr>
        <w:t xml:space="preserve"> 0-12)</w:t>
      </w:r>
      <w:r>
        <w:rPr>
          <w:b/>
          <w:bCs/>
          <w:sz w:val="24"/>
          <w:lang w:val="en-US"/>
        </w:rPr>
        <w:t>:</w:t>
      </w:r>
    </w:p>
    <w:p w14:paraId="5AD477C7" w14:textId="4D596386" w:rsidR="00A55EBD" w:rsidRDefault="00A55EBD" w:rsidP="00A4548C">
      <w:pPr>
        <w:spacing w:line="360" w:lineRule="auto"/>
        <w:rPr>
          <w:i/>
          <w:iCs/>
          <w:sz w:val="24"/>
          <w:lang w:val="en-US"/>
        </w:rPr>
      </w:pPr>
      <w:r w:rsidRPr="008110ED">
        <w:rPr>
          <w:i/>
          <w:iCs/>
          <w:sz w:val="24"/>
          <w:lang w:val="en-US"/>
        </w:rPr>
        <w:t xml:space="preserve">regress </w:t>
      </w:r>
      <w:proofErr w:type="spellStart"/>
      <w:r w:rsidRPr="008110ED">
        <w:rPr>
          <w:b/>
          <w:bCs/>
          <w:i/>
          <w:iCs/>
          <w:sz w:val="24"/>
          <w:lang w:val="en-US"/>
        </w:rPr>
        <w:t>eurod</w:t>
      </w:r>
      <w:proofErr w:type="spellEnd"/>
      <w:r w:rsidRPr="008110ED">
        <w:rPr>
          <w:i/>
          <w:iCs/>
          <w:sz w:val="24"/>
          <w:lang w:val="en-US"/>
        </w:rPr>
        <w:t xml:space="preserve"> </w:t>
      </w:r>
      <w:proofErr w:type="spellStart"/>
      <w:r w:rsidRPr="008110ED">
        <w:rPr>
          <w:i/>
          <w:iCs/>
          <w:sz w:val="24"/>
          <w:lang w:val="en-US"/>
        </w:rPr>
        <w:t>i.did</w:t>
      </w:r>
      <w:proofErr w:type="spellEnd"/>
      <w:r w:rsidRPr="008110ED">
        <w:rPr>
          <w:i/>
          <w:iCs/>
          <w:sz w:val="24"/>
          <w:lang w:val="en-US"/>
        </w:rPr>
        <w:t xml:space="preserve"> </w:t>
      </w:r>
      <w:proofErr w:type="spellStart"/>
      <w:proofErr w:type="gramStart"/>
      <w:r w:rsidRPr="008110ED">
        <w:rPr>
          <w:i/>
          <w:iCs/>
          <w:sz w:val="24"/>
          <w:lang w:val="en-US"/>
        </w:rPr>
        <w:t>i.treated</w:t>
      </w:r>
      <w:proofErr w:type="spellEnd"/>
      <w:proofErr w:type="gramEnd"/>
      <w:r w:rsidRPr="008110ED">
        <w:rPr>
          <w:i/>
          <w:iCs/>
          <w:sz w:val="24"/>
          <w:lang w:val="en-US"/>
        </w:rPr>
        <w:t xml:space="preserve"> </w:t>
      </w:r>
      <w:proofErr w:type="spellStart"/>
      <w:r w:rsidRPr="008110ED">
        <w:rPr>
          <w:i/>
          <w:iCs/>
          <w:sz w:val="24"/>
          <w:lang w:val="en-US"/>
        </w:rPr>
        <w:t>i.post</w:t>
      </w:r>
      <w:proofErr w:type="spellEnd"/>
      <w:r w:rsidRPr="008110ED">
        <w:rPr>
          <w:i/>
          <w:iCs/>
          <w:sz w:val="24"/>
          <w:lang w:val="en-US"/>
        </w:rPr>
        <w:t xml:space="preserve"> </w:t>
      </w:r>
      <w:proofErr w:type="spellStart"/>
      <w:r w:rsidRPr="008110ED">
        <w:rPr>
          <w:i/>
          <w:iCs/>
          <w:sz w:val="24"/>
          <w:lang w:val="en-US"/>
        </w:rPr>
        <w:t>i.gender</w:t>
      </w:r>
      <w:proofErr w:type="spellEnd"/>
      <w:r w:rsidRPr="008110ED">
        <w:rPr>
          <w:i/>
          <w:iCs/>
          <w:sz w:val="24"/>
          <w:lang w:val="en-US"/>
        </w:rPr>
        <w:t xml:space="preserve"> age </w:t>
      </w:r>
      <w:proofErr w:type="spellStart"/>
      <w:r w:rsidRPr="008110ED">
        <w:rPr>
          <w:i/>
          <w:iCs/>
          <w:sz w:val="24"/>
          <w:lang w:val="en-US"/>
        </w:rPr>
        <w:t>agesq</w:t>
      </w:r>
      <w:proofErr w:type="spellEnd"/>
      <w:r w:rsidRPr="008110ED">
        <w:rPr>
          <w:i/>
          <w:iCs/>
          <w:sz w:val="24"/>
          <w:lang w:val="en-US"/>
        </w:rPr>
        <w:t xml:space="preserve"> </w:t>
      </w:r>
      <w:proofErr w:type="spellStart"/>
      <w:r w:rsidRPr="008110ED">
        <w:rPr>
          <w:i/>
          <w:iCs/>
          <w:sz w:val="24"/>
          <w:lang w:val="en-US"/>
        </w:rPr>
        <w:t>nb_children</w:t>
      </w:r>
      <w:proofErr w:type="spellEnd"/>
      <w:r w:rsidRPr="008110ED">
        <w:rPr>
          <w:i/>
          <w:iCs/>
          <w:sz w:val="24"/>
          <w:lang w:val="en-US"/>
        </w:rPr>
        <w:t xml:space="preserve"> </w:t>
      </w:r>
      <w:proofErr w:type="spellStart"/>
      <w:r w:rsidRPr="008110ED">
        <w:rPr>
          <w:i/>
          <w:iCs/>
          <w:sz w:val="24"/>
          <w:lang w:val="en-US"/>
        </w:rPr>
        <w:t>nb_grandchildren</w:t>
      </w:r>
      <w:proofErr w:type="spellEnd"/>
      <w:r w:rsidRPr="008110ED">
        <w:rPr>
          <w:i/>
          <w:iCs/>
          <w:sz w:val="24"/>
          <w:lang w:val="en-US"/>
        </w:rPr>
        <w:t xml:space="preserve"> </w:t>
      </w:r>
      <w:proofErr w:type="spellStart"/>
      <w:r w:rsidRPr="008110ED">
        <w:rPr>
          <w:i/>
          <w:iCs/>
          <w:sz w:val="24"/>
          <w:lang w:val="en-US"/>
        </w:rPr>
        <w:t>i.partnerinhh</w:t>
      </w:r>
      <w:proofErr w:type="spellEnd"/>
      <w:r w:rsidRPr="008110ED">
        <w:rPr>
          <w:i/>
          <w:iCs/>
          <w:sz w:val="24"/>
          <w:lang w:val="en-US"/>
        </w:rPr>
        <w:t xml:space="preserve"> </w:t>
      </w:r>
      <w:proofErr w:type="spellStart"/>
      <w:r w:rsidRPr="008110ED">
        <w:rPr>
          <w:i/>
          <w:iCs/>
          <w:sz w:val="24"/>
          <w:lang w:val="en-US"/>
        </w:rPr>
        <w:t>yrseducation</w:t>
      </w:r>
      <w:proofErr w:type="spellEnd"/>
      <w:r w:rsidRPr="008110ED">
        <w:rPr>
          <w:i/>
          <w:iCs/>
          <w:sz w:val="24"/>
          <w:lang w:val="en-US"/>
        </w:rPr>
        <w:t xml:space="preserve"> </w:t>
      </w:r>
      <w:proofErr w:type="spellStart"/>
      <w:r w:rsidRPr="008110ED">
        <w:rPr>
          <w:i/>
          <w:iCs/>
          <w:sz w:val="24"/>
          <w:lang w:val="en-US"/>
        </w:rPr>
        <w:t>thinclog</w:t>
      </w:r>
      <w:proofErr w:type="spellEnd"/>
      <w:r w:rsidRPr="008110ED">
        <w:rPr>
          <w:i/>
          <w:iCs/>
          <w:sz w:val="24"/>
          <w:lang w:val="en-US"/>
        </w:rPr>
        <w:t xml:space="preserve">  </w:t>
      </w:r>
      <w:proofErr w:type="spellStart"/>
      <w:r w:rsidRPr="008110ED">
        <w:rPr>
          <w:i/>
          <w:iCs/>
          <w:sz w:val="24"/>
          <w:lang w:val="en-US"/>
        </w:rPr>
        <w:t>i.life_insurance</w:t>
      </w:r>
      <w:proofErr w:type="spellEnd"/>
      <w:r w:rsidRPr="008110ED">
        <w:rPr>
          <w:i/>
          <w:iCs/>
          <w:sz w:val="24"/>
          <w:lang w:val="en-US"/>
        </w:rPr>
        <w:t xml:space="preserve"> </w:t>
      </w:r>
      <w:proofErr w:type="spellStart"/>
      <w:r w:rsidRPr="008110ED">
        <w:rPr>
          <w:i/>
          <w:iCs/>
          <w:sz w:val="24"/>
          <w:lang w:val="en-US"/>
        </w:rPr>
        <w:t>sphus</w:t>
      </w:r>
      <w:proofErr w:type="spellEnd"/>
      <w:r w:rsidRPr="008110ED">
        <w:rPr>
          <w:i/>
          <w:iCs/>
          <w:sz w:val="24"/>
          <w:lang w:val="en-US"/>
        </w:rPr>
        <w:t xml:space="preserve"> chronic </w:t>
      </w:r>
      <w:proofErr w:type="spellStart"/>
      <w:r w:rsidRPr="008110ED">
        <w:rPr>
          <w:i/>
          <w:iCs/>
          <w:sz w:val="24"/>
          <w:lang w:val="en-US"/>
        </w:rPr>
        <w:t>jqi_skills_discretion</w:t>
      </w:r>
      <w:proofErr w:type="spellEnd"/>
      <w:r w:rsidRPr="008110ED">
        <w:rPr>
          <w:i/>
          <w:iCs/>
          <w:sz w:val="24"/>
          <w:lang w:val="en-US"/>
        </w:rPr>
        <w:t xml:space="preserve"> </w:t>
      </w:r>
      <w:proofErr w:type="spellStart"/>
      <w:r w:rsidRPr="008110ED">
        <w:rPr>
          <w:i/>
          <w:iCs/>
          <w:sz w:val="24"/>
          <w:lang w:val="en-US"/>
        </w:rPr>
        <w:t>jqi_physical_environment</w:t>
      </w:r>
      <w:proofErr w:type="spellEnd"/>
      <w:r w:rsidRPr="008110ED">
        <w:rPr>
          <w:i/>
          <w:iCs/>
          <w:sz w:val="24"/>
          <w:lang w:val="en-US"/>
        </w:rPr>
        <w:t xml:space="preserve"> </w:t>
      </w:r>
      <w:proofErr w:type="spellStart"/>
      <w:r w:rsidRPr="008110ED">
        <w:rPr>
          <w:i/>
          <w:iCs/>
          <w:sz w:val="24"/>
          <w:lang w:val="en-US"/>
        </w:rPr>
        <w:t>jqi_social_environment</w:t>
      </w:r>
      <w:proofErr w:type="spellEnd"/>
      <w:r w:rsidRPr="008110ED">
        <w:rPr>
          <w:i/>
          <w:iCs/>
          <w:sz w:val="24"/>
          <w:lang w:val="en-US"/>
        </w:rPr>
        <w:t xml:space="preserve"> </w:t>
      </w:r>
      <w:proofErr w:type="spellStart"/>
      <w:r w:rsidRPr="008110ED">
        <w:rPr>
          <w:i/>
          <w:iCs/>
          <w:sz w:val="24"/>
          <w:lang w:val="en-US"/>
        </w:rPr>
        <w:t>jqi_working_time_quality</w:t>
      </w:r>
      <w:proofErr w:type="spellEnd"/>
      <w:r w:rsidRPr="008110ED">
        <w:rPr>
          <w:i/>
          <w:iCs/>
          <w:sz w:val="24"/>
          <w:lang w:val="en-US"/>
        </w:rPr>
        <w:t xml:space="preserve"> </w:t>
      </w:r>
      <w:proofErr w:type="spellStart"/>
      <w:r w:rsidRPr="008110ED">
        <w:rPr>
          <w:i/>
          <w:iCs/>
          <w:sz w:val="24"/>
          <w:lang w:val="en-US"/>
        </w:rPr>
        <w:t>jqi_intensity</w:t>
      </w:r>
      <w:proofErr w:type="spellEnd"/>
      <w:r w:rsidRPr="008110ED">
        <w:rPr>
          <w:i/>
          <w:iCs/>
          <w:sz w:val="24"/>
          <w:lang w:val="en-US"/>
        </w:rPr>
        <w:t xml:space="preserve"> </w:t>
      </w:r>
      <w:proofErr w:type="spellStart"/>
      <w:r w:rsidRPr="008110ED">
        <w:rPr>
          <w:i/>
          <w:iCs/>
          <w:sz w:val="24"/>
          <w:lang w:val="en-US"/>
        </w:rPr>
        <w:t>jqi_prospects</w:t>
      </w:r>
      <w:proofErr w:type="spellEnd"/>
      <w:r>
        <w:rPr>
          <w:i/>
          <w:iCs/>
          <w:sz w:val="24"/>
          <w:lang w:val="en-US"/>
        </w:rPr>
        <w:t xml:space="preserve"> </w:t>
      </w:r>
      <w:proofErr w:type="spellStart"/>
      <w:r>
        <w:rPr>
          <w:i/>
          <w:iCs/>
          <w:sz w:val="24"/>
          <w:lang w:val="en-US"/>
        </w:rPr>
        <w:t>jqi_overall</w:t>
      </w:r>
      <w:proofErr w:type="spellEnd"/>
      <w:r w:rsidRPr="008110ED">
        <w:rPr>
          <w:i/>
          <w:iCs/>
          <w:sz w:val="24"/>
          <w:lang w:val="en-US"/>
        </w:rPr>
        <w:t xml:space="preserve"> </w:t>
      </w:r>
      <w:proofErr w:type="spellStart"/>
      <w:r w:rsidRPr="008110ED">
        <w:rPr>
          <w:b/>
          <w:bCs/>
          <w:i/>
          <w:iCs/>
          <w:sz w:val="24"/>
          <w:lang w:val="en-US"/>
        </w:rPr>
        <w:t>i.cell</w:t>
      </w:r>
      <w:proofErr w:type="spellEnd"/>
      <w:r w:rsidRPr="008110ED">
        <w:rPr>
          <w:i/>
          <w:iCs/>
          <w:sz w:val="24"/>
          <w:lang w:val="en-US"/>
        </w:rPr>
        <w:t xml:space="preserve"> [</w:t>
      </w:r>
      <w:proofErr w:type="spellStart"/>
      <w:r w:rsidRPr="008110ED">
        <w:rPr>
          <w:i/>
          <w:iCs/>
          <w:sz w:val="24"/>
          <w:lang w:val="en-US"/>
        </w:rPr>
        <w:t>aweight</w:t>
      </w:r>
      <w:proofErr w:type="spellEnd"/>
      <w:r w:rsidRPr="008110ED">
        <w:rPr>
          <w:i/>
          <w:iCs/>
          <w:sz w:val="24"/>
          <w:lang w:val="en-US"/>
        </w:rPr>
        <w:t>=</w:t>
      </w:r>
      <w:proofErr w:type="spellStart"/>
      <w:r w:rsidRPr="008110ED">
        <w:rPr>
          <w:i/>
          <w:iCs/>
          <w:sz w:val="24"/>
          <w:lang w:val="en-US"/>
        </w:rPr>
        <w:t>cciw</w:t>
      </w:r>
      <w:proofErr w:type="spellEnd"/>
      <w:r w:rsidRPr="008110ED">
        <w:rPr>
          <w:i/>
          <w:iCs/>
          <w:sz w:val="24"/>
          <w:lang w:val="en-US"/>
        </w:rPr>
        <w:t xml:space="preserve">], </w:t>
      </w:r>
      <w:proofErr w:type="spellStart"/>
      <w:r w:rsidRPr="008110ED">
        <w:rPr>
          <w:i/>
          <w:iCs/>
          <w:sz w:val="24"/>
          <w:lang w:val="en-US"/>
        </w:rPr>
        <w:t>vce</w:t>
      </w:r>
      <w:proofErr w:type="spellEnd"/>
      <w:r w:rsidRPr="008110ED">
        <w:rPr>
          <w:i/>
          <w:iCs/>
          <w:sz w:val="24"/>
          <w:lang w:val="en-US"/>
        </w:rPr>
        <w:t>(cluster cell)</w:t>
      </w:r>
    </w:p>
    <w:p w14:paraId="200DBB8D" w14:textId="73B36BD9" w:rsidR="000C7276" w:rsidRPr="00890249" w:rsidRDefault="00890249" w:rsidP="00A4548C">
      <w:pPr>
        <w:spacing w:line="360" w:lineRule="auto"/>
        <w:rPr>
          <w:color w:val="FF0000"/>
          <w:sz w:val="24"/>
          <w:lang w:val="en-US"/>
        </w:rPr>
      </w:pPr>
      <w:r w:rsidRPr="00890249">
        <w:rPr>
          <w:color w:val="FF0000"/>
          <w:sz w:val="24"/>
          <w:lang w:val="en-US"/>
        </w:rPr>
        <w:t xml:space="preserve">The results after these manipulations are rather strange, some coefficients are not what we would expect them to be.  </w:t>
      </w:r>
      <w:r>
        <w:rPr>
          <w:color w:val="FF0000"/>
          <w:sz w:val="24"/>
          <w:lang w:val="en-US"/>
        </w:rPr>
        <w:t xml:space="preserve">Maybe aggregating job quality indices by treating the 2010 and 2015 datasets as one was not the best decision? </w:t>
      </w:r>
    </w:p>
    <w:p w14:paraId="50F1027B" w14:textId="7305AAD1" w:rsidR="000C7276" w:rsidRPr="000C7276" w:rsidRDefault="00F22BD1" w:rsidP="00A4548C">
      <w:pPr>
        <w:spacing w:line="360" w:lineRule="auto"/>
        <w:rPr>
          <w:b/>
          <w:bCs/>
          <w:sz w:val="24"/>
          <w:lang w:val="en-US"/>
        </w:rPr>
      </w:pPr>
      <w:r>
        <w:rPr>
          <w:b/>
          <w:bCs/>
          <w:sz w:val="24"/>
          <w:lang w:val="en-US"/>
        </w:rPr>
        <w:t>3</w:t>
      </w:r>
      <w:r w:rsidR="000C7276">
        <w:rPr>
          <w:b/>
          <w:bCs/>
          <w:sz w:val="24"/>
          <w:lang w:val="en-US"/>
        </w:rPr>
        <w:t>-</w:t>
      </w:r>
      <w:r w:rsidR="000C7276" w:rsidRPr="000C7276">
        <w:rPr>
          <w:b/>
          <w:bCs/>
          <w:sz w:val="24"/>
          <w:lang w:val="en-US"/>
        </w:rPr>
        <w:t>digit</w:t>
      </w:r>
      <w:r w:rsidR="000C7276">
        <w:rPr>
          <w:b/>
          <w:bCs/>
          <w:sz w:val="24"/>
          <w:lang w:val="en-US"/>
        </w:rPr>
        <w:t xml:space="preserve"> ISCO codes data</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A55EBD" w:rsidRPr="006B19A2" w14:paraId="598F406A" w14:textId="77777777" w:rsidTr="00574291">
        <w:trPr>
          <w:jc w:val="center"/>
        </w:trPr>
        <w:tc>
          <w:tcPr>
            <w:tcW w:w="2127" w:type="dxa"/>
            <w:tcBorders>
              <w:bottom w:val="single" w:sz="4" w:space="0" w:color="auto"/>
            </w:tcBorders>
            <w:vAlign w:val="center"/>
          </w:tcPr>
          <w:p w14:paraId="64EB5C3C" w14:textId="77777777" w:rsidR="00A55EBD" w:rsidRPr="006B19A2" w:rsidRDefault="00A55EBD" w:rsidP="00574291">
            <w:pPr>
              <w:jc w:val="left"/>
              <w:rPr>
                <w:color w:val="000000" w:themeColor="text1"/>
                <w:sz w:val="20"/>
                <w:szCs w:val="20"/>
                <w:lang w:val="en-US"/>
              </w:rPr>
            </w:pPr>
          </w:p>
        </w:tc>
        <w:tc>
          <w:tcPr>
            <w:tcW w:w="1930" w:type="dxa"/>
            <w:tcBorders>
              <w:bottom w:val="single" w:sz="4" w:space="0" w:color="auto"/>
            </w:tcBorders>
            <w:vAlign w:val="center"/>
          </w:tcPr>
          <w:p w14:paraId="343E44FC" w14:textId="77777777" w:rsidR="00A55EBD" w:rsidRPr="006B19A2" w:rsidRDefault="00A55EBD" w:rsidP="00574291">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53E9538F" w14:textId="77777777" w:rsidR="00A55EBD" w:rsidRPr="006B19A2" w:rsidRDefault="00A55EBD" w:rsidP="00574291">
            <w:pPr>
              <w:jc w:val="center"/>
              <w:rPr>
                <w:b/>
                <w:bCs/>
                <w:color w:val="000000" w:themeColor="text1"/>
                <w:sz w:val="20"/>
                <w:szCs w:val="20"/>
              </w:rPr>
            </w:pPr>
            <w:r w:rsidRPr="006B19A2">
              <w:rPr>
                <w:rFonts w:ascii="change" w:hAnsi="change"/>
                <w:b/>
                <w:bCs/>
                <w:color w:val="000000" w:themeColor="text1"/>
                <w:sz w:val="20"/>
                <w:szCs w:val="20"/>
              </w:rPr>
              <w:t xml:space="preserve">All </w:t>
            </w:r>
            <w:proofErr w:type="spellStart"/>
            <w:r w:rsidRPr="006B19A2">
              <w:rPr>
                <w:rFonts w:ascii="change" w:hAnsi="change"/>
                <w:b/>
                <w:bCs/>
                <w:color w:val="000000" w:themeColor="text1"/>
                <w:sz w:val="20"/>
                <w:szCs w:val="20"/>
              </w:rPr>
              <w:t>individuals</w:t>
            </w:r>
            <w:proofErr w:type="spellEnd"/>
          </w:p>
        </w:tc>
        <w:tc>
          <w:tcPr>
            <w:tcW w:w="1285" w:type="dxa"/>
            <w:tcBorders>
              <w:top w:val="single" w:sz="4" w:space="0" w:color="auto"/>
              <w:bottom w:val="single" w:sz="4" w:space="0" w:color="auto"/>
            </w:tcBorders>
            <w:vAlign w:val="center"/>
          </w:tcPr>
          <w:p w14:paraId="393770E3" w14:textId="77777777" w:rsidR="00A55EBD" w:rsidRPr="006B19A2" w:rsidRDefault="00A55EBD" w:rsidP="00574291">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1EF28970" w14:textId="77777777" w:rsidR="00A55EBD" w:rsidRPr="006B19A2" w:rsidRDefault="00A55EBD" w:rsidP="00574291">
            <w:pPr>
              <w:jc w:val="center"/>
              <w:rPr>
                <w:b/>
                <w:bCs/>
                <w:color w:val="000000" w:themeColor="text1"/>
                <w:sz w:val="20"/>
                <w:szCs w:val="20"/>
              </w:rPr>
            </w:pPr>
            <w:proofErr w:type="spellStart"/>
            <w:r>
              <w:rPr>
                <w:rFonts w:ascii="change" w:hAnsi="change"/>
                <w:b/>
                <w:bCs/>
                <w:color w:val="000000" w:themeColor="text1"/>
                <w:sz w:val="20"/>
                <w:szCs w:val="20"/>
              </w:rPr>
              <w:t>Females</w:t>
            </w:r>
            <w:proofErr w:type="spellEnd"/>
          </w:p>
        </w:tc>
      </w:tr>
      <w:tr w:rsidR="00A55EBD" w:rsidRPr="006B19A2" w14:paraId="6A78D374" w14:textId="77777777" w:rsidTr="00574291">
        <w:trPr>
          <w:jc w:val="center"/>
        </w:trPr>
        <w:tc>
          <w:tcPr>
            <w:tcW w:w="4057" w:type="dxa"/>
            <w:gridSpan w:val="2"/>
            <w:tcBorders>
              <w:top w:val="single" w:sz="4" w:space="0" w:color="auto"/>
            </w:tcBorders>
            <w:vAlign w:val="center"/>
          </w:tcPr>
          <w:p w14:paraId="67A6FB39" w14:textId="77777777" w:rsidR="00A55EBD" w:rsidRDefault="00A55EBD" w:rsidP="00574291">
            <w:pPr>
              <w:jc w:val="center"/>
              <w:rPr>
                <w:b/>
                <w:bCs/>
                <w:color w:val="000000" w:themeColor="text1"/>
                <w:sz w:val="20"/>
                <w:szCs w:val="20"/>
              </w:rPr>
            </w:pPr>
            <w:r w:rsidRPr="006B19A2">
              <w:rPr>
                <w:b/>
                <w:bCs/>
                <w:color w:val="000000" w:themeColor="text1"/>
                <w:sz w:val="20"/>
                <w:szCs w:val="20"/>
              </w:rPr>
              <w:t>Full</w:t>
            </w:r>
          </w:p>
          <w:p w14:paraId="0C0095F2" w14:textId="77777777" w:rsidR="00A55EBD" w:rsidRPr="006B19A2" w:rsidRDefault="00A55EBD" w:rsidP="00574291">
            <w:pPr>
              <w:jc w:val="center"/>
              <w:rPr>
                <w:b/>
                <w:bCs/>
                <w:color w:val="000000" w:themeColor="text1"/>
                <w:sz w:val="20"/>
                <w:szCs w:val="20"/>
              </w:rPr>
            </w:pPr>
          </w:p>
        </w:tc>
        <w:tc>
          <w:tcPr>
            <w:tcW w:w="1323" w:type="dxa"/>
            <w:tcBorders>
              <w:top w:val="single" w:sz="4" w:space="0" w:color="auto"/>
            </w:tcBorders>
            <w:vAlign w:val="center"/>
          </w:tcPr>
          <w:p w14:paraId="0D852F65" w14:textId="29A8A73E" w:rsidR="00A55EBD" w:rsidRPr="00716EFA" w:rsidRDefault="00A55EBD" w:rsidP="00574291">
            <w:pPr>
              <w:jc w:val="left"/>
              <w:rPr>
                <w:color w:val="000000" w:themeColor="text1"/>
                <w:sz w:val="20"/>
                <w:szCs w:val="20"/>
              </w:rPr>
            </w:pPr>
            <w:r w:rsidRPr="00716EFA">
              <w:rPr>
                <w:color w:val="000000" w:themeColor="text1"/>
                <w:sz w:val="20"/>
                <w:szCs w:val="20"/>
              </w:rPr>
              <w:t>-0.</w:t>
            </w:r>
            <w:r w:rsidR="00133EDD" w:rsidRPr="00716EFA">
              <w:rPr>
                <w:color w:val="000000" w:themeColor="text1"/>
                <w:sz w:val="20"/>
                <w:szCs w:val="20"/>
              </w:rPr>
              <w:t>1</w:t>
            </w:r>
            <w:r w:rsidR="00477DDD" w:rsidRPr="00716EFA">
              <w:rPr>
                <w:color w:val="000000" w:themeColor="text1"/>
                <w:sz w:val="20"/>
                <w:szCs w:val="20"/>
              </w:rPr>
              <w:t>84</w:t>
            </w:r>
          </w:p>
          <w:p w14:paraId="4977FE4C" w14:textId="013B5A9A" w:rsidR="00A55EBD" w:rsidRPr="00716EFA" w:rsidRDefault="00A55EBD" w:rsidP="00574291">
            <w:pPr>
              <w:jc w:val="left"/>
              <w:rPr>
                <w:color w:val="000000" w:themeColor="text1"/>
                <w:sz w:val="20"/>
                <w:szCs w:val="20"/>
              </w:rPr>
            </w:pPr>
            <w:r w:rsidRPr="00716EFA">
              <w:rPr>
                <w:color w:val="000000" w:themeColor="text1"/>
                <w:sz w:val="20"/>
                <w:szCs w:val="20"/>
              </w:rPr>
              <w:t>(0.</w:t>
            </w:r>
            <w:r w:rsidR="00477DDD" w:rsidRPr="00716EFA">
              <w:rPr>
                <w:color w:val="000000" w:themeColor="text1"/>
                <w:sz w:val="20"/>
                <w:szCs w:val="20"/>
              </w:rPr>
              <w:t>444</w:t>
            </w:r>
            <w:r w:rsidRPr="00716EFA">
              <w:rPr>
                <w:color w:val="000000" w:themeColor="text1"/>
                <w:sz w:val="20"/>
                <w:szCs w:val="20"/>
              </w:rPr>
              <w:t xml:space="preserve">) </w:t>
            </w:r>
          </w:p>
          <w:p w14:paraId="1B6383D3" w14:textId="77777777" w:rsidR="00A55EBD" w:rsidRPr="00716EFA" w:rsidRDefault="00A55EBD" w:rsidP="00574291">
            <w:pPr>
              <w:jc w:val="left"/>
              <w:rPr>
                <w:color w:val="000000" w:themeColor="text1"/>
                <w:sz w:val="20"/>
                <w:szCs w:val="20"/>
              </w:rPr>
            </w:pPr>
          </w:p>
        </w:tc>
        <w:tc>
          <w:tcPr>
            <w:tcW w:w="1285" w:type="dxa"/>
            <w:tcBorders>
              <w:top w:val="single" w:sz="4" w:space="0" w:color="auto"/>
            </w:tcBorders>
            <w:vAlign w:val="center"/>
          </w:tcPr>
          <w:p w14:paraId="53C503CD" w14:textId="35C91987" w:rsidR="00A55EBD" w:rsidRPr="00716EFA" w:rsidRDefault="00A55EBD" w:rsidP="00574291">
            <w:pPr>
              <w:jc w:val="left"/>
              <w:rPr>
                <w:color w:val="000000" w:themeColor="text1"/>
                <w:sz w:val="20"/>
                <w:szCs w:val="20"/>
              </w:rPr>
            </w:pPr>
            <w:r w:rsidRPr="00716EFA">
              <w:rPr>
                <w:color w:val="000000" w:themeColor="text1"/>
                <w:sz w:val="20"/>
                <w:szCs w:val="20"/>
              </w:rPr>
              <w:t>-0.</w:t>
            </w:r>
            <w:r w:rsidR="00477DDD" w:rsidRPr="00716EFA">
              <w:rPr>
                <w:color w:val="000000" w:themeColor="text1"/>
                <w:sz w:val="20"/>
                <w:szCs w:val="20"/>
              </w:rPr>
              <w:t>6</w:t>
            </w:r>
            <w:r w:rsidR="00716EFA" w:rsidRPr="00716EFA">
              <w:rPr>
                <w:color w:val="000000" w:themeColor="text1"/>
                <w:sz w:val="20"/>
                <w:szCs w:val="20"/>
              </w:rPr>
              <w:t>99</w:t>
            </w:r>
          </w:p>
          <w:p w14:paraId="482FBA9F" w14:textId="056DBEF9" w:rsidR="00A55EBD" w:rsidRPr="00716EFA" w:rsidRDefault="00A55EBD" w:rsidP="00574291">
            <w:pPr>
              <w:jc w:val="left"/>
              <w:rPr>
                <w:color w:val="000000" w:themeColor="text1"/>
                <w:sz w:val="20"/>
                <w:szCs w:val="20"/>
              </w:rPr>
            </w:pPr>
            <w:r w:rsidRPr="00716EFA">
              <w:rPr>
                <w:color w:val="000000" w:themeColor="text1"/>
                <w:sz w:val="20"/>
                <w:szCs w:val="20"/>
              </w:rPr>
              <w:t>(0</w:t>
            </w:r>
            <w:r w:rsidR="00477DDD" w:rsidRPr="00716EFA">
              <w:rPr>
                <w:color w:val="000000" w:themeColor="text1"/>
                <w:sz w:val="20"/>
                <w:szCs w:val="20"/>
              </w:rPr>
              <w:t>.4</w:t>
            </w:r>
            <w:r w:rsidR="00716EFA" w:rsidRPr="00716EFA">
              <w:rPr>
                <w:color w:val="000000" w:themeColor="text1"/>
                <w:sz w:val="20"/>
                <w:szCs w:val="20"/>
              </w:rPr>
              <w:t>48</w:t>
            </w:r>
            <w:r w:rsidRPr="00716EFA">
              <w:rPr>
                <w:color w:val="000000" w:themeColor="text1"/>
                <w:sz w:val="20"/>
                <w:szCs w:val="20"/>
              </w:rPr>
              <w:t xml:space="preserve">) </w:t>
            </w:r>
          </w:p>
          <w:p w14:paraId="6A1735DC" w14:textId="77777777" w:rsidR="00A55EBD" w:rsidRPr="00716EFA" w:rsidRDefault="00A55EBD" w:rsidP="00574291">
            <w:pPr>
              <w:jc w:val="left"/>
              <w:rPr>
                <w:color w:val="000000" w:themeColor="text1"/>
                <w:sz w:val="20"/>
                <w:szCs w:val="20"/>
              </w:rPr>
            </w:pPr>
          </w:p>
        </w:tc>
        <w:tc>
          <w:tcPr>
            <w:tcW w:w="1246" w:type="dxa"/>
            <w:tcBorders>
              <w:top w:val="single" w:sz="4" w:space="0" w:color="auto"/>
            </w:tcBorders>
            <w:vAlign w:val="center"/>
          </w:tcPr>
          <w:p w14:paraId="177A196F" w14:textId="1903CBEE" w:rsidR="00A55EBD" w:rsidRPr="00716EFA" w:rsidRDefault="00A55EBD" w:rsidP="00574291">
            <w:pPr>
              <w:jc w:val="left"/>
              <w:rPr>
                <w:color w:val="000000" w:themeColor="text1"/>
                <w:sz w:val="20"/>
                <w:szCs w:val="20"/>
              </w:rPr>
            </w:pPr>
            <w:r w:rsidRPr="00716EFA">
              <w:rPr>
                <w:color w:val="000000" w:themeColor="text1"/>
                <w:sz w:val="20"/>
                <w:szCs w:val="20"/>
              </w:rPr>
              <w:t>0.</w:t>
            </w:r>
            <w:r w:rsidR="00477DDD" w:rsidRPr="00716EFA">
              <w:rPr>
                <w:color w:val="000000" w:themeColor="text1"/>
                <w:sz w:val="20"/>
                <w:szCs w:val="20"/>
              </w:rPr>
              <w:t>4</w:t>
            </w:r>
            <w:r w:rsidR="00716EFA" w:rsidRPr="00716EFA">
              <w:rPr>
                <w:color w:val="000000" w:themeColor="text1"/>
                <w:sz w:val="20"/>
                <w:szCs w:val="20"/>
              </w:rPr>
              <w:t>72</w:t>
            </w:r>
          </w:p>
          <w:p w14:paraId="422E6900" w14:textId="0EC61C3C" w:rsidR="00A55EBD" w:rsidRPr="00716EFA" w:rsidRDefault="00A55EBD" w:rsidP="00574291">
            <w:pPr>
              <w:jc w:val="left"/>
              <w:rPr>
                <w:color w:val="000000" w:themeColor="text1"/>
                <w:sz w:val="20"/>
                <w:szCs w:val="20"/>
              </w:rPr>
            </w:pPr>
            <w:r w:rsidRPr="00716EFA">
              <w:rPr>
                <w:color w:val="000000" w:themeColor="text1"/>
                <w:sz w:val="20"/>
                <w:szCs w:val="20"/>
              </w:rPr>
              <w:t>(0.</w:t>
            </w:r>
            <w:r w:rsidR="00477DDD" w:rsidRPr="00716EFA">
              <w:rPr>
                <w:color w:val="000000" w:themeColor="text1"/>
                <w:sz w:val="20"/>
                <w:szCs w:val="20"/>
              </w:rPr>
              <w:t>38</w:t>
            </w:r>
            <w:r w:rsidR="00716EFA" w:rsidRPr="00716EFA">
              <w:rPr>
                <w:color w:val="000000" w:themeColor="text1"/>
                <w:sz w:val="20"/>
                <w:szCs w:val="20"/>
              </w:rPr>
              <w:t>9</w:t>
            </w:r>
            <w:r w:rsidRPr="00716EFA">
              <w:rPr>
                <w:color w:val="000000" w:themeColor="text1"/>
                <w:sz w:val="20"/>
                <w:szCs w:val="20"/>
              </w:rPr>
              <w:t xml:space="preserve">) </w:t>
            </w:r>
          </w:p>
          <w:p w14:paraId="097F0F41" w14:textId="77777777" w:rsidR="00A55EBD" w:rsidRPr="00716EFA" w:rsidRDefault="00A55EBD" w:rsidP="00574291">
            <w:pPr>
              <w:jc w:val="left"/>
              <w:rPr>
                <w:color w:val="000000" w:themeColor="text1"/>
                <w:sz w:val="20"/>
                <w:szCs w:val="20"/>
              </w:rPr>
            </w:pPr>
          </w:p>
        </w:tc>
      </w:tr>
      <w:tr w:rsidR="00A55EBD" w:rsidRPr="006B19A2" w14:paraId="1E73B76B" w14:textId="77777777" w:rsidTr="00574291">
        <w:trPr>
          <w:jc w:val="center"/>
        </w:trPr>
        <w:tc>
          <w:tcPr>
            <w:tcW w:w="2127" w:type="dxa"/>
          </w:tcPr>
          <w:p w14:paraId="152FEAD9" w14:textId="0E71D590" w:rsidR="00A55EBD" w:rsidRPr="006B19A2" w:rsidRDefault="00A55EBD" w:rsidP="00A55EBD">
            <w:pPr>
              <w:jc w:val="left"/>
              <w:rPr>
                <w:b/>
                <w:bCs/>
                <w:color w:val="000000" w:themeColor="text1"/>
                <w:sz w:val="20"/>
                <w:szCs w:val="20"/>
                <w:lang w:val="en-US"/>
              </w:rPr>
            </w:pPr>
            <w:r w:rsidRPr="006B19A2">
              <w:rPr>
                <w:b/>
                <w:bCs/>
                <w:color w:val="000000" w:themeColor="text1"/>
                <w:sz w:val="20"/>
                <w:szCs w:val="20"/>
                <w:lang w:val="en-US"/>
              </w:rPr>
              <w:t xml:space="preserve">JQI </w:t>
            </w:r>
            <w:r>
              <w:rPr>
                <w:b/>
                <w:bCs/>
                <w:color w:val="000000" w:themeColor="text1"/>
                <w:sz w:val="20"/>
                <w:szCs w:val="20"/>
                <w:lang w:val="en-US"/>
              </w:rPr>
              <w:t>overall</w:t>
            </w:r>
          </w:p>
        </w:tc>
        <w:tc>
          <w:tcPr>
            <w:tcW w:w="1930" w:type="dxa"/>
            <w:vAlign w:val="center"/>
          </w:tcPr>
          <w:p w14:paraId="067BF12C" w14:textId="5BDFDB75" w:rsidR="000C7276" w:rsidRPr="00045D42" w:rsidRDefault="00A55EBD" w:rsidP="00A55EBD">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4361847E" w14:textId="5ABC61F3" w:rsidR="00A55EBD" w:rsidRPr="00045D42" w:rsidRDefault="00A55EBD" w:rsidP="00A55EBD">
            <w:pPr>
              <w:jc w:val="left"/>
              <w:rPr>
                <w:b/>
                <w:bCs/>
                <w:color w:val="000000" w:themeColor="text1"/>
                <w:sz w:val="20"/>
                <w:szCs w:val="20"/>
                <w:lang w:val="en-US"/>
              </w:rPr>
            </w:pPr>
          </w:p>
          <w:p w14:paraId="0F24A74C" w14:textId="66468C98"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0C32DA11" w14:textId="77777777" w:rsidR="00A55EBD" w:rsidRDefault="00A55EBD" w:rsidP="00A55EBD">
            <w:pPr>
              <w:jc w:val="left"/>
              <w:rPr>
                <w:i/>
                <w:iCs/>
                <w:color w:val="000000" w:themeColor="text1"/>
                <w:sz w:val="20"/>
                <w:szCs w:val="20"/>
                <w:lang w:val="en-US"/>
              </w:rPr>
            </w:pPr>
          </w:p>
          <w:p w14:paraId="15E46E48" w14:textId="77777777" w:rsidR="00A55EBD" w:rsidRDefault="00A55EBD" w:rsidP="00A55EBD">
            <w:pPr>
              <w:jc w:val="left"/>
              <w:rPr>
                <w:i/>
                <w:iCs/>
                <w:color w:val="000000" w:themeColor="text1"/>
                <w:sz w:val="20"/>
                <w:szCs w:val="20"/>
                <w:lang w:val="en-US"/>
              </w:rPr>
            </w:pPr>
          </w:p>
          <w:p w14:paraId="77678B28" w14:textId="77777777" w:rsidR="00A55EBD" w:rsidRDefault="00A55EBD" w:rsidP="00A55EBD">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6A51507C" w14:textId="77777777" w:rsidR="00A55EBD" w:rsidRDefault="00A55EBD" w:rsidP="00A55EBD">
            <w:pPr>
              <w:jc w:val="left"/>
              <w:rPr>
                <w:b/>
                <w:bCs/>
                <w:color w:val="000000" w:themeColor="text1"/>
                <w:sz w:val="20"/>
                <w:szCs w:val="20"/>
                <w:lang w:val="en-US"/>
              </w:rPr>
            </w:pPr>
          </w:p>
        </w:tc>
        <w:tc>
          <w:tcPr>
            <w:tcW w:w="1323" w:type="dxa"/>
            <w:vAlign w:val="center"/>
          </w:tcPr>
          <w:p w14:paraId="5A5276EA" w14:textId="042696B5" w:rsidR="00A55EBD" w:rsidRPr="00716EFA" w:rsidRDefault="00A55EBD" w:rsidP="00A55EBD">
            <w:pPr>
              <w:jc w:val="left"/>
              <w:rPr>
                <w:color w:val="000000" w:themeColor="text1"/>
                <w:sz w:val="20"/>
                <w:szCs w:val="20"/>
              </w:rPr>
            </w:pPr>
            <w:r w:rsidRPr="00716EFA">
              <w:rPr>
                <w:color w:val="000000" w:themeColor="text1"/>
                <w:sz w:val="20"/>
                <w:szCs w:val="20"/>
                <w:lang w:val="en-US"/>
              </w:rPr>
              <w:t>0.5</w:t>
            </w:r>
            <w:r w:rsidR="00716EFA" w:rsidRPr="00716EFA">
              <w:rPr>
                <w:color w:val="000000" w:themeColor="text1"/>
                <w:sz w:val="20"/>
                <w:szCs w:val="20"/>
                <w:lang w:val="en-US"/>
              </w:rPr>
              <w:t>07</w:t>
            </w:r>
          </w:p>
          <w:p w14:paraId="28A8D2BD" w14:textId="138D4E5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sidRPr="00716EFA">
              <w:rPr>
                <w:color w:val="000000" w:themeColor="text1"/>
                <w:sz w:val="20"/>
                <w:szCs w:val="20"/>
                <w:lang w:val="en-US"/>
              </w:rPr>
              <w:t>334</w:t>
            </w:r>
            <w:r w:rsidRPr="00716EFA">
              <w:rPr>
                <w:color w:val="000000" w:themeColor="text1"/>
                <w:sz w:val="20"/>
                <w:szCs w:val="20"/>
                <w:lang w:val="en-US"/>
              </w:rPr>
              <w:t>)</w:t>
            </w:r>
          </w:p>
          <w:p w14:paraId="6FA96D6E" w14:textId="26BB95C4" w:rsidR="00A55EBD" w:rsidRPr="00716EFA" w:rsidRDefault="00716EFA" w:rsidP="00A55EBD">
            <w:pPr>
              <w:jc w:val="left"/>
              <w:rPr>
                <w:color w:val="000000" w:themeColor="text1"/>
                <w:sz w:val="20"/>
                <w:szCs w:val="20"/>
                <w:lang w:val="en-US"/>
              </w:rPr>
            </w:pPr>
            <w:r>
              <w:rPr>
                <w:color w:val="000000" w:themeColor="text1"/>
                <w:sz w:val="20"/>
                <w:szCs w:val="20"/>
                <w:lang w:val="en-US"/>
              </w:rPr>
              <w:t>0.229</w:t>
            </w:r>
          </w:p>
          <w:p w14:paraId="51D80DD2" w14:textId="0E09D4EB"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456</w:t>
            </w:r>
            <w:r w:rsidRPr="00716EFA">
              <w:rPr>
                <w:color w:val="000000" w:themeColor="text1"/>
                <w:sz w:val="20"/>
                <w:szCs w:val="20"/>
                <w:lang w:val="en-US"/>
              </w:rPr>
              <w:t xml:space="preserve">) </w:t>
            </w:r>
          </w:p>
          <w:p w14:paraId="68970AAD" w14:textId="77777777" w:rsidR="00A55EBD" w:rsidRPr="00716EFA" w:rsidRDefault="00A55EBD" w:rsidP="00A55EBD">
            <w:pPr>
              <w:jc w:val="left"/>
              <w:rPr>
                <w:i/>
                <w:iCs/>
                <w:color w:val="000000" w:themeColor="text1"/>
                <w:sz w:val="20"/>
                <w:szCs w:val="20"/>
                <w:lang w:val="en-US"/>
              </w:rPr>
            </w:pPr>
          </w:p>
          <w:p w14:paraId="05818371" w14:textId="47F4F0A3"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780</w:t>
            </w:r>
          </w:p>
          <w:p w14:paraId="4C899417" w14:textId="77777777" w:rsidR="00A55EBD" w:rsidRPr="00716EFA" w:rsidRDefault="00A55EBD" w:rsidP="00A55EBD">
            <w:pPr>
              <w:jc w:val="left"/>
              <w:rPr>
                <w:color w:val="000000" w:themeColor="text1"/>
                <w:sz w:val="20"/>
                <w:szCs w:val="20"/>
                <w:lang w:val="en-US"/>
              </w:rPr>
            </w:pPr>
          </w:p>
        </w:tc>
        <w:tc>
          <w:tcPr>
            <w:tcW w:w="1285" w:type="dxa"/>
            <w:vAlign w:val="center"/>
          </w:tcPr>
          <w:p w14:paraId="549C2B70" w14:textId="7DA588A0" w:rsidR="00A55EBD" w:rsidRPr="00716EFA" w:rsidRDefault="00716EFA" w:rsidP="00A55EBD">
            <w:pPr>
              <w:jc w:val="left"/>
              <w:rPr>
                <w:color w:val="000000" w:themeColor="text1"/>
                <w:sz w:val="20"/>
                <w:szCs w:val="20"/>
                <w:lang w:val="en-US"/>
              </w:rPr>
            </w:pPr>
            <w:r w:rsidRPr="00716EFA">
              <w:rPr>
                <w:color w:val="000000" w:themeColor="text1"/>
                <w:sz w:val="20"/>
                <w:szCs w:val="20"/>
                <w:lang w:val="en-US"/>
              </w:rPr>
              <w:t>0.010</w:t>
            </w:r>
          </w:p>
          <w:p w14:paraId="063B5A08" w14:textId="4D96EB7E"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(0.3</w:t>
            </w:r>
            <w:r w:rsidR="00716EFA" w:rsidRPr="00716EFA">
              <w:rPr>
                <w:color w:val="000000" w:themeColor="text1"/>
                <w:sz w:val="20"/>
                <w:szCs w:val="20"/>
                <w:lang w:val="en-US"/>
              </w:rPr>
              <w:t>92</w:t>
            </w:r>
            <w:r w:rsidRPr="00716EFA">
              <w:rPr>
                <w:color w:val="000000" w:themeColor="text1"/>
                <w:sz w:val="20"/>
                <w:szCs w:val="20"/>
                <w:lang w:val="en-US"/>
              </w:rPr>
              <w:t xml:space="preserve">) </w:t>
            </w:r>
          </w:p>
          <w:p w14:paraId="2DF99F6D" w14:textId="2C02C323"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w:t>
            </w:r>
            <w:r w:rsidR="00716EFA">
              <w:rPr>
                <w:color w:val="000000" w:themeColor="text1"/>
                <w:sz w:val="20"/>
                <w:szCs w:val="20"/>
                <w:lang w:val="en-US"/>
              </w:rPr>
              <w:t>0.560</w:t>
            </w:r>
          </w:p>
          <w:p w14:paraId="5C65ED1E" w14:textId="6AF74BF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394</w:t>
            </w:r>
            <w:r w:rsidRPr="00716EFA">
              <w:rPr>
                <w:color w:val="000000" w:themeColor="text1"/>
                <w:sz w:val="20"/>
                <w:szCs w:val="20"/>
                <w:lang w:val="en-US"/>
              </w:rPr>
              <w:t>)</w:t>
            </w:r>
          </w:p>
          <w:p w14:paraId="4D466D8A" w14:textId="77777777" w:rsidR="00A55EBD" w:rsidRPr="00716EFA" w:rsidRDefault="00A55EBD" w:rsidP="00A55EBD">
            <w:pPr>
              <w:jc w:val="left"/>
              <w:rPr>
                <w:color w:val="000000" w:themeColor="text1"/>
                <w:sz w:val="20"/>
                <w:szCs w:val="20"/>
                <w:lang w:val="en-US"/>
              </w:rPr>
            </w:pPr>
          </w:p>
          <w:p w14:paraId="21E53894" w14:textId="345B035D" w:rsidR="00A55EBD" w:rsidRPr="00716EFA" w:rsidRDefault="00A55EBD" w:rsidP="00A55EBD">
            <w:pPr>
              <w:jc w:val="left"/>
              <w:rPr>
                <w:i/>
                <w:iCs/>
                <w:color w:val="000000" w:themeColor="text1"/>
                <w:sz w:val="20"/>
                <w:szCs w:val="20"/>
                <w:lang w:val="en-US"/>
              </w:rPr>
            </w:pPr>
            <w:r w:rsidRPr="00716EFA">
              <w:rPr>
                <w:color w:val="000000" w:themeColor="text1"/>
                <w:sz w:val="20"/>
                <w:szCs w:val="20"/>
                <w:lang w:val="en-US"/>
              </w:rPr>
              <w:t xml:space="preserve"> </w:t>
            </w:r>
            <w:r w:rsidRPr="00716EFA">
              <w:rPr>
                <w:i/>
                <w:iCs/>
                <w:color w:val="000000" w:themeColor="text1"/>
                <w:sz w:val="20"/>
                <w:szCs w:val="20"/>
                <w:lang w:val="en-US"/>
              </w:rPr>
              <w:t>0.0</w:t>
            </w:r>
            <w:r w:rsidR="00B615E6">
              <w:rPr>
                <w:i/>
                <w:iCs/>
                <w:color w:val="000000" w:themeColor="text1"/>
                <w:sz w:val="20"/>
                <w:szCs w:val="20"/>
                <w:lang w:val="en-US"/>
              </w:rPr>
              <w:t>24</w:t>
            </w:r>
          </w:p>
          <w:p w14:paraId="55031789" w14:textId="77777777" w:rsidR="00A55EBD" w:rsidRPr="00716EFA" w:rsidRDefault="00A55EBD" w:rsidP="00A55EBD">
            <w:pPr>
              <w:jc w:val="left"/>
              <w:rPr>
                <w:color w:val="000000" w:themeColor="text1"/>
                <w:sz w:val="20"/>
                <w:szCs w:val="20"/>
                <w:lang w:val="en-US"/>
              </w:rPr>
            </w:pPr>
          </w:p>
        </w:tc>
        <w:tc>
          <w:tcPr>
            <w:tcW w:w="1246" w:type="dxa"/>
            <w:vAlign w:val="center"/>
          </w:tcPr>
          <w:p w14:paraId="71B83963" w14:textId="7F14B2E3" w:rsidR="00A55EBD" w:rsidRPr="00716EFA" w:rsidRDefault="00716EFA" w:rsidP="00A55EBD">
            <w:pPr>
              <w:jc w:val="left"/>
              <w:rPr>
                <w:color w:val="000000" w:themeColor="text1"/>
                <w:sz w:val="20"/>
                <w:szCs w:val="20"/>
                <w:lang w:val="en-US"/>
              </w:rPr>
            </w:pPr>
            <w:r w:rsidRPr="00716EFA">
              <w:rPr>
                <w:color w:val="000000" w:themeColor="text1"/>
                <w:sz w:val="20"/>
                <w:szCs w:val="20"/>
                <w:lang w:val="en-US"/>
              </w:rPr>
              <w:t>0.585*</w:t>
            </w:r>
          </w:p>
          <w:p w14:paraId="437E90F0" w14:textId="0C7EFF4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sidRPr="00716EFA">
              <w:rPr>
                <w:color w:val="000000" w:themeColor="text1"/>
                <w:sz w:val="20"/>
                <w:szCs w:val="20"/>
                <w:lang w:val="en-US"/>
              </w:rPr>
              <w:t>318</w:t>
            </w:r>
            <w:r w:rsidRPr="00716EFA">
              <w:rPr>
                <w:color w:val="000000" w:themeColor="text1"/>
                <w:sz w:val="20"/>
                <w:szCs w:val="20"/>
                <w:lang w:val="en-US"/>
              </w:rPr>
              <w:t>)</w:t>
            </w:r>
          </w:p>
          <w:p w14:paraId="698B1855" w14:textId="1ECEB7A3"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976***</w:t>
            </w:r>
          </w:p>
          <w:p w14:paraId="18316A38" w14:textId="487811BD"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231</w:t>
            </w:r>
            <w:r w:rsidRPr="00716EFA">
              <w:rPr>
                <w:color w:val="000000" w:themeColor="text1"/>
                <w:sz w:val="20"/>
                <w:szCs w:val="20"/>
                <w:lang w:val="en-US"/>
              </w:rPr>
              <w:t xml:space="preserve">) </w:t>
            </w:r>
          </w:p>
          <w:p w14:paraId="3AC4AB0E" w14:textId="77777777" w:rsidR="00A55EBD" w:rsidRPr="00716EFA" w:rsidRDefault="00A55EBD" w:rsidP="00A55EBD">
            <w:pPr>
              <w:jc w:val="left"/>
              <w:rPr>
                <w:color w:val="000000" w:themeColor="text1"/>
                <w:sz w:val="20"/>
                <w:szCs w:val="20"/>
                <w:lang w:val="en-US"/>
              </w:rPr>
            </w:pPr>
          </w:p>
          <w:p w14:paraId="25E30138" w14:textId="0007DD5C" w:rsidR="00A55EBD" w:rsidRPr="00716EFA" w:rsidRDefault="00B615E6" w:rsidP="00A55EBD">
            <w:pPr>
              <w:jc w:val="left"/>
              <w:rPr>
                <w:i/>
                <w:iCs/>
                <w:color w:val="000000" w:themeColor="text1"/>
                <w:sz w:val="20"/>
                <w:szCs w:val="20"/>
                <w:lang w:val="en-US"/>
              </w:rPr>
            </w:pPr>
            <w:r w:rsidRPr="00716EFA">
              <w:rPr>
                <w:i/>
                <w:iCs/>
                <w:color w:val="000000" w:themeColor="text1"/>
                <w:sz w:val="20"/>
                <w:szCs w:val="20"/>
                <w:lang w:val="en-US"/>
              </w:rPr>
              <w:t>0.0</w:t>
            </w:r>
            <w:r>
              <w:rPr>
                <w:i/>
                <w:iCs/>
                <w:color w:val="000000" w:themeColor="text1"/>
                <w:sz w:val="20"/>
                <w:szCs w:val="20"/>
                <w:lang w:val="en-US"/>
              </w:rPr>
              <w:t>74</w:t>
            </w:r>
          </w:p>
          <w:p w14:paraId="72AAD329" w14:textId="77777777" w:rsidR="00A55EBD" w:rsidRPr="00716EFA" w:rsidRDefault="00A55EBD" w:rsidP="00A55EBD">
            <w:pPr>
              <w:jc w:val="left"/>
              <w:rPr>
                <w:color w:val="000000" w:themeColor="text1"/>
                <w:sz w:val="20"/>
                <w:szCs w:val="20"/>
                <w:lang w:val="en-US"/>
              </w:rPr>
            </w:pPr>
          </w:p>
        </w:tc>
      </w:tr>
      <w:tr w:rsidR="00A55EBD" w:rsidRPr="006B19A2" w14:paraId="763C5CC8" w14:textId="77777777" w:rsidTr="00574291">
        <w:trPr>
          <w:jc w:val="center"/>
        </w:trPr>
        <w:tc>
          <w:tcPr>
            <w:tcW w:w="2127" w:type="dxa"/>
          </w:tcPr>
          <w:p w14:paraId="3854F4BD" w14:textId="77777777" w:rsidR="00A55EBD" w:rsidRPr="006B19A2" w:rsidRDefault="00A55EBD" w:rsidP="00A55EBD">
            <w:pPr>
              <w:jc w:val="left"/>
              <w:rPr>
                <w:b/>
                <w:bCs/>
                <w:color w:val="000000" w:themeColor="text1"/>
                <w:sz w:val="20"/>
                <w:szCs w:val="20"/>
                <w:lang w:val="en-US"/>
              </w:rPr>
            </w:pPr>
            <w:r w:rsidRPr="006B19A2">
              <w:rPr>
                <w:b/>
                <w:bCs/>
                <w:color w:val="000000" w:themeColor="text1"/>
                <w:sz w:val="20"/>
                <w:szCs w:val="20"/>
                <w:lang w:val="en-US"/>
              </w:rPr>
              <w:t>JQI physical environment</w:t>
            </w:r>
          </w:p>
        </w:tc>
        <w:tc>
          <w:tcPr>
            <w:tcW w:w="1930" w:type="dxa"/>
            <w:vAlign w:val="center"/>
          </w:tcPr>
          <w:p w14:paraId="2E3DCA35" w14:textId="588BB65A"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13831B0A" w14:textId="77777777" w:rsidR="00A55EBD" w:rsidRPr="00045D42" w:rsidRDefault="00A55EBD" w:rsidP="00A55EBD">
            <w:pPr>
              <w:jc w:val="left"/>
              <w:rPr>
                <w:b/>
                <w:bCs/>
                <w:color w:val="000000" w:themeColor="text1"/>
                <w:sz w:val="20"/>
                <w:szCs w:val="20"/>
                <w:lang w:val="en-US"/>
              </w:rPr>
            </w:pPr>
          </w:p>
          <w:p w14:paraId="27B1028F" w14:textId="6FA7CF5F"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4CBBFD11" w14:textId="77777777" w:rsidR="00A55EBD" w:rsidRDefault="00A55EBD" w:rsidP="00A55EBD">
            <w:pPr>
              <w:jc w:val="left"/>
              <w:rPr>
                <w:i/>
                <w:iCs/>
                <w:color w:val="000000" w:themeColor="text1"/>
                <w:sz w:val="20"/>
                <w:szCs w:val="20"/>
                <w:lang w:val="en-US"/>
              </w:rPr>
            </w:pPr>
          </w:p>
          <w:p w14:paraId="62E85C33" w14:textId="77777777" w:rsidR="00A55EBD" w:rsidRDefault="00A55EBD" w:rsidP="00A55EBD">
            <w:pPr>
              <w:jc w:val="left"/>
              <w:rPr>
                <w:i/>
                <w:iCs/>
                <w:color w:val="000000" w:themeColor="text1"/>
                <w:sz w:val="20"/>
                <w:szCs w:val="20"/>
                <w:lang w:val="en-US"/>
              </w:rPr>
            </w:pPr>
          </w:p>
          <w:p w14:paraId="0726075E" w14:textId="77777777" w:rsidR="00A55EBD" w:rsidRDefault="00A55EBD" w:rsidP="00A55EBD">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58F557C5" w14:textId="77777777" w:rsidR="00A55EBD" w:rsidRPr="00045D42" w:rsidRDefault="00A55EBD" w:rsidP="00A55EBD">
            <w:pPr>
              <w:jc w:val="left"/>
              <w:rPr>
                <w:i/>
                <w:iCs/>
                <w:color w:val="000000" w:themeColor="text1"/>
                <w:sz w:val="20"/>
                <w:szCs w:val="20"/>
                <w:lang w:val="en-US"/>
              </w:rPr>
            </w:pPr>
          </w:p>
        </w:tc>
        <w:tc>
          <w:tcPr>
            <w:tcW w:w="1323" w:type="dxa"/>
            <w:vAlign w:val="center"/>
          </w:tcPr>
          <w:p w14:paraId="57350A5D" w14:textId="43F9CC70" w:rsidR="00A55EBD" w:rsidRPr="00716EFA" w:rsidRDefault="00A55EBD" w:rsidP="00A55EBD">
            <w:pPr>
              <w:jc w:val="left"/>
              <w:rPr>
                <w:color w:val="000000" w:themeColor="text1"/>
                <w:sz w:val="20"/>
                <w:szCs w:val="20"/>
              </w:rPr>
            </w:pPr>
            <w:r w:rsidRPr="00716EFA">
              <w:rPr>
                <w:color w:val="000000" w:themeColor="text1"/>
                <w:sz w:val="20"/>
                <w:szCs w:val="20"/>
                <w:lang w:val="en-US"/>
              </w:rPr>
              <w:t>0.</w:t>
            </w:r>
            <w:r w:rsidR="00716EFA">
              <w:rPr>
                <w:color w:val="000000" w:themeColor="text1"/>
                <w:sz w:val="20"/>
                <w:szCs w:val="20"/>
                <w:lang w:val="en-US"/>
              </w:rPr>
              <w:t>237</w:t>
            </w:r>
          </w:p>
          <w:p w14:paraId="28DB7DE9" w14:textId="0BE1EF86"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(0.4</w:t>
            </w:r>
            <w:r w:rsidR="00716EFA">
              <w:rPr>
                <w:color w:val="000000" w:themeColor="text1"/>
                <w:sz w:val="20"/>
                <w:szCs w:val="20"/>
                <w:lang w:val="en-US"/>
              </w:rPr>
              <w:t>20</w:t>
            </w:r>
            <w:r w:rsidRPr="00716EFA">
              <w:rPr>
                <w:color w:val="000000" w:themeColor="text1"/>
                <w:sz w:val="20"/>
                <w:szCs w:val="20"/>
                <w:lang w:val="en-US"/>
              </w:rPr>
              <w:t>)</w:t>
            </w:r>
          </w:p>
          <w:p w14:paraId="077A0B3F" w14:textId="487EE848" w:rsidR="00A55EBD" w:rsidRPr="00716EFA" w:rsidRDefault="00716EFA" w:rsidP="00A55EBD">
            <w:pPr>
              <w:jc w:val="left"/>
              <w:rPr>
                <w:color w:val="000000" w:themeColor="text1"/>
                <w:sz w:val="20"/>
                <w:szCs w:val="20"/>
                <w:lang w:val="en-US"/>
              </w:rPr>
            </w:pPr>
            <w:r>
              <w:rPr>
                <w:color w:val="000000" w:themeColor="text1"/>
                <w:sz w:val="20"/>
                <w:szCs w:val="20"/>
                <w:lang w:val="en-US"/>
              </w:rPr>
              <w:t>0.561</w:t>
            </w:r>
          </w:p>
          <w:p w14:paraId="700E1AD1" w14:textId="5D94BA24"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529</w:t>
            </w:r>
            <w:r w:rsidRPr="00716EFA">
              <w:rPr>
                <w:color w:val="000000" w:themeColor="text1"/>
                <w:sz w:val="20"/>
                <w:szCs w:val="20"/>
                <w:lang w:val="en-US"/>
              </w:rPr>
              <w:t xml:space="preserve">) </w:t>
            </w:r>
          </w:p>
          <w:p w14:paraId="6827C733" w14:textId="77777777" w:rsidR="00A55EBD" w:rsidRPr="00716EFA" w:rsidRDefault="00A55EBD" w:rsidP="00A55EBD">
            <w:pPr>
              <w:jc w:val="left"/>
              <w:rPr>
                <w:i/>
                <w:iCs/>
                <w:color w:val="000000" w:themeColor="text1"/>
                <w:sz w:val="20"/>
                <w:szCs w:val="20"/>
                <w:lang w:val="en-US"/>
              </w:rPr>
            </w:pPr>
          </w:p>
          <w:p w14:paraId="5911D25B" w14:textId="04EBA1EE"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193</w:t>
            </w:r>
          </w:p>
          <w:p w14:paraId="1BBFDD4E" w14:textId="77777777" w:rsidR="00A55EBD" w:rsidRPr="00716EFA" w:rsidRDefault="00A55EBD" w:rsidP="00A55EBD">
            <w:pPr>
              <w:jc w:val="left"/>
              <w:rPr>
                <w:i/>
                <w:iCs/>
                <w:color w:val="000000" w:themeColor="text1"/>
                <w:sz w:val="20"/>
                <w:szCs w:val="20"/>
                <w:lang w:val="en-US"/>
              </w:rPr>
            </w:pPr>
          </w:p>
        </w:tc>
        <w:tc>
          <w:tcPr>
            <w:tcW w:w="1285" w:type="dxa"/>
            <w:vAlign w:val="center"/>
          </w:tcPr>
          <w:p w14:paraId="2A99B08F" w14:textId="4472CBA5" w:rsidR="00A55EBD" w:rsidRPr="00716EFA" w:rsidRDefault="00716EFA" w:rsidP="00A55EBD">
            <w:pPr>
              <w:jc w:val="left"/>
              <w:rPr>
                <w:color w:val="000000" w:themeColor="text1"/>
                <w:sz w:val="20"/>
                <w:szCs w:val="20"/>
                <w:lang w:val="en-US"/>
              </w:rPr>
            </w:pPr>
            <w:r>
              <w:rPr>
                <w:color w:val="000000" w:themeColor="text1"/>
                <w:sz w:val="20"/>
                <w:szCs w:val="20"/>
                <w:lang w:val="en-US"/>
              </w:rPr>
              <w:t>-0.625</w:t>
            </w:r>
          </w:p>
          <w:p w14:paraId="651732C4" w14:textId="70CDFD27"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779</w:t>
            </w:r>
            <w:r w:rsidRPr="00716EFA">
              <w:rPr>
                <w:color w:val="000000" w:themeColor="text1"/>
                <w:sz w:val="20"/>
                <w:szCs w:val="20"/>
                <w:lang w:val="en-US"/>
              </w:rPr>
              <w:t xml:space="preserve">) </w:t>
            </w:r>
          </w:p>
          <w:p w14:paraId="46037AB8" w14:textId="084BD0A0" w:rsidR="00A55EBD" w:rsidRPr="00716EFA" w:rsidRDefault="00716EFA" w:rsidP="00A55EBD">
            <w:pPr>
              <w:jc w:val="left"/>
              <w:rPr>
                <w:color w:val="000000" w:themeColor="text1"/>
                <w:sz w:val="20"/>
                <w:szCs w:val="20"/>
                <w:lang w:val="en-US"/>
              </w:rPr>
            </w:pPr>
            <w:r>
              <w:rPr>
                <w:color w:val="000000" w:themeColor="text1"/>
                <w:sz w:val="20"/>
                <w:szCs w:val="20"/>
                <w:lang w:val="en-US"/>
              </w:rPr>
              <w:t>0.086</w:t>
            </w:r>
          </w:p>
          <w:p w14:paraId="0E87C5CE" w14:textId="51F7711D"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761</w:t>
            </w:r>
            <w:r w:rsidRPr="00716EFA">
              <w:rPr>
                <w:color w:val="000000" w:themeColor="text1"/>
                <w:sz w:val="20"/>
                <w:szCs w:val="20"/>
                <w:lang w:val="en-US"/>
              </w:rPr>
              <w:t>)</w:t>
            </w:r>
          </w:p>
          <w:p w14:paraId="09BC24F7" w14:textId="77777777" w:rsidR="00A55EBD" w:rsidRPr="00716EFA" w:rsidRDefault="00A55EBD" w:rsidP="00A55EBD">
            <w:pPr>
              <w:jc w:val="left"/>
              <w:rPr>
                <w:color w:val="000000" w:themeColor="text1"/>
                <w:sz w:val="20"/>
                <w:szCs w:val="20"/>
                <w:lang w:val="en-US"/>
              </w:rPr>
            </w:pPr>
          </w:p>
          <w:p w14:paraId="11E2C2E4" w14:textId="777BABB3" w:rsidR="00A55EBD" w:rsidRPr="00716EFA" w:rsidRDefault="00A55EBD" w:rsidP="00A55EBD">
            <w:pPr>
              <w:jc w:val="left"/>
              <w:rPr>
                <w:i/>
                <w:iCs/>
                <w:color w:val="000000" w:themeColor="text1"/>
                <w:sz w:val="20"/>
                <w:szCs w:val="20"/>
                <w:lang w:val="en-US"/>
              </w:rPr>
            </w:pPr>
            <w:r w:rsidRPr="00716EFA">
              <w:rPr>
                <w:color w:val="000000" w:themeColor="text1"/>
                <w:sz w:val="20"/>
                <w:szCs w:val="20"/>
                <w:lang w:val="en-US"/>
              </w:rPr>
              <w:t xml:space="preserve"> </w:t>
            </w:r>
            <w:r w:rsidRPr="00716EFA">
              <w:rPr>
                <w:i/>
                <w:iCs/>
                <w:color w:val="000000" w:themeColor="text1"/>
                <w:sz w:val="20"/>
                <w:szCs w:val="20"/>
                <w:lang w:val="en-US"/>
              </w:rPr>
              <w:t>0.0</w:t>
            </w:r>
            <w:r w:rsidR="00B615E6">
              <w:rPr>
                <w:i/>
                <w:iCs/>
                <w:color w:val="000000" w:themeColor="text1"/>
                <w:sz w:val="20"/>
                <w:szCs w:val="20"/>
                <w:lang w:val="en-US"/>
              </w:rPr>
              <w:t>92</w:t>
            </w:r>
          </w:p>
          <w:p w14:paraId="435B7048" w14:textId="77777777" w:rsidR="00A55EBD" w:rsidRPr="00716EFA" w:rsidRDefault="00A55EBD" w:rsidP="00A55EBD">
            <w:pPr>
              <w:jc w:val="left"/>
              <w:rPr>
                <w:color w:val="000000" w:themeColor="text1"/>
                <w:sz w:val="20"/>
                <w:szCs w:val="20"/>
                <w:lang w:val="en-US"/>
              </w:rPr>
            </w:pPr>
          </w:p>
        </w:tc>
        <w:tc>
          <w:tcPr>
            <w:tcW w:w="1246" w:type="dxa"/>
            <w:vAlign w:val="center"/>
          </w:tcPr>
          <w:p w14:paraId="25EF50A0" w14:textId="0B824EE3" w:rsidR="00A55EBD" w:rsidRPr="00716EFA" w:rsidRDefault="00716EFA" w:rsidP="00A55EBD">
            <w:pPr>
              <w:jc w:val="left"/>
              <w:rPr>
                <w:color w:val="000000" w:themeColor="text1"/>
                <w:sz w:val="20"/>
                <w:szCs w:val="20"/>
                <w:lang w:val="en-US"/>
              </w:rPr>
            </w:pPr>
            <w:r>
              <w:rPr>
                <w:color w:val="000000" w:themeColor="text1"/>
                <w:sz w:val="20"/>
                <w:szCs w:val="20"/>
                <w:lang w:val="en-US"/>
              </w:rPr>
              <w:t>0.849</w:t>
            </w:r>
          </w:p>
          <w:p w14:paraId="68F4D520" w14:textId="53B2ACFF"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519</w:t>
            </w:r>
            <w:r w:rsidRPr="00716EFA">
              <w:rPr>
                <w:color w:val="000000" w:themeColor="text1"/>
                <w:sz w:val="20"/>
                <w:szCs w:val="20"/>
                <w:lang w:val="en-US"/>
              </w:rPr>
              <w:t>)</w:t>
            </w:r>
          </w:p>
          <w:p w14:paraId="13A12603" w14:textId="10DB665B"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0.5</w:t>
            </w:r>
            <w:r w:rsidR="00716EFA">
              <w:rPr>
                <w:color w:val="000000" w:themeColor="text1"/>
                <w:sz w:val="20"/>
                <w:szCs w:val="20"/>
                <w:lang w:val="en-US"/>
              </w:rPr>
              <w:t>68</w:t>
            </w:r>
          </w:p>
          <w:p w14:paraId="283BFE75" w14:textId="1B82F51F"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385</w:t>
            </w:r>
            <w:r w:rsidRPr="00716EFA">
              <w:rPr>
                <w:color w:val="000000" w:themeColor="text1"/>
                <w:sz w:val="20"/>
                <w:szCs w:val="20"/>
                <w:lang w:val="en-US"/>
              </w:rPr>
              <w:t xml:space="preserve">) </w:t>
            </w:r>
          </w:p>
          <w:p w14:paraId="209D9F47" w14:textId="77777777" w:rsidR="00A55EBD" w:rsidRPr="00716EFA" w:rsidRDefault="00A55EBD" w:rsidP="00A55EBD">
            <w:pPr>
              <w:jc w:val="left"/>
              <w:rPr>
                <w:color w:val="000000" w:themeColor="text1"/>
                <w:sz w:val="20"/>
                <w:szCs w:val="20"/>
                <w:lang w:val="en-US"/>
              </w:rPr>
            </w:pPr>
          </w:p>
          <w:p w14:paraId="59F4394A" w14:textId="76B8754C"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638</w:t>
            </w:r>
          </w:p>
          <w:p w14:paraId="0946A533" w14:textId="77777777" w:rsidR="00A55EBD" w:rsidRPr="00716EFA" w:rsidRDefault="00A55EBD" w:rsidP="00A55EBD">
            <w:pPr>
              <w:jc w:val="left"/>
              <w:rPr>
                <w:i/>
                <w:iCs/>
                <w:color w:val="000000" w:themeColor="text1"/>
                <w:sz w:val="20"/>
                <w:szCs w:val="20"/>
                <w:lang w:val="en-US"/>
              </w:rPr>
            </w:pPr>
          </w:p>
        </w:tc>
      </w:tr>
      <w:tr w:rsidR="00A55EBD" w:rsidRPr="006B19A2" w14:paraId="10984EC9" w14:textId="77777777" w:rsidTr="00574291">
        <w:trPr>
          <w:jc w:val="center"/>
        </w:trPr>
        <w:tc>
          <w:tcPr>
            <w:tcW w:w="2127" w:type="dxa"/>
          </w:tcPr>
          <w:p w14:paraId="04C05AE6" w14:textId="77777777" w:rsidR="00A55EBD" w:rsidRPr="006B19A2" w:rsidRDefault="00A55EBD" w:rsidP="00A55EBD">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626BCECB" w14:textId="1596798C"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5CE92626" w14:textId="77777777" w:rsidR="00A55EBD" w:rsidRPr="00045D42" w:rsidRDefault="00A55EBD" w:rsidP="00A55EBD">
            <w:pPr>
              <w:jc w:val="left"/>
              <w:rPr>
                <w:b/>
                <w:bCs/>
                <w:color w:val="000000" w:themeColor="text1"/>
                <w:sz w:val="20"/>
                <w:szCs w:val="20"/>
                <w:lang w:val="en-US"/>
              </w:rPr>
            </w:pPr>
          </w:p>
          <w:p w14:paraId="776968ED" w14:textId="7A620113"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21EB463C" w14:textId="77777777" w:rsidR="00A55EBD" w:rsidRDefault="00A55EBD" w:rsidP="00A55EBD">
            <w:pPr>
              <w:jc w:val="left"/>
              <w:rPr>
                <w:b/>
                <w:bCs/>
                <w:color w:val="000000" w:themeColor="text1"/>
                <w:sz w:val="20"/>
                <w:szCs w:val="20"/>
                <w:lang w:val="en-US"/>
              </w:rPr>
            </w:pPr>
          </w:p>
          <w:p w14:paraId="59F2221E" w14:textId="77777777" w:rsidR="00A55EBD" w:rsidRDefault="00A55EBD" w:rsidP="00A55EBD">
            <w:pPr>
              <w:jc w:val="left"/>
              <w:rPr>
                <w:i/>
                <w:iCs/>
                <w:color w:val="000000" w:themeColor="text1"/>
                <w:sz w:val="20"/>
                <w:szCs w:val="20"/>
                <w:lang w:val="en-US"/>
              </w:rPr>
            </w:pPr>
          </w:p>
          <w:p w14:paraId="3913CD30" w14:textId="77777777" w:rsidR="00A55EBD" w:rsidRDefault="00A55EBD" w:rsidP="00A55EBD">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47B380AE" w14:textId="77777777" w:rsidR="00A55EBD" w:rsidRPr="006B19A2" w:rsidRDefault="00A55EBD" w:rsidP="00A55EBD">
            <w:pPr>
              <w:jc w:val="left"/>
              <w:rPr>
                <w:b/>
                <w:bCs/>
                <w:color w:val="000000" w:themeColor="text1"/>
                <w:sz w:val="20"/>
                <w:szCs w:val="20"/>
                <w:lang w:val="en-US"/>
              </w:rPr>
            </w:pPr>
          </w:p>
        </w:tc>
        <w:tc>
          <w:tcPr>
            <w:tcW w:w="1323" w:type="dxa"/>
            <w:vAlign w:val="center"/>
          </w:tcPr>
          <w:p w14:paraId="4C5C6FAC" w14:textId="3C4B54C7" w:rsidR="00A55EBD" w:rsidRPr="00716EFA" w:rsidRDefault="00716EFA" w:rsidP="00A55EBD">
            <w:pPr>
              <w:jc w:val="left"/>
              <w:rPr>
                <w:color w:val="000000" w:themeColor="text1"/>
                <w:sz w:val="20"/>
                <w:szCs w:val="20"/>
                <w:lang w:val="en-US"/>
              </w:rPr>
            </w:pPr>
            <w:r>
              <w:rPr>
                <w:color w:val="000000" w:themeColor="text1"/>
                <w:sz w:val="20"/>
                <w:szCs w:val="20"/>
                <w:lang w:val="en-US"/>
              </w:rPr>
              <w:t>-0.207</w:t>
            </w:r>
          </w:p>
          <w:p w14:paraId="1134F8DF" w14:textId="76297B06"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578</w:t>
            </w:r>
            <w:r w:rsidRPr="00716EFA">
              <w:rPr>
                <w:color w:val="000000" w:themeColor="text1"/>
                <w:sz w:val="20"/>
                <w:szCs w:val="20"/>
                <w:lang w:val="en-US"/>
              </w:rPr>
              <w:t xml:space="preserve">) </w:t>
            </w:r>
          </w:p>
          <w:p w14:paraId="383C3F41" w14:textId="0EF018A2" w:rsidR="00A55EBD" w:rsidRPr="00716EFA" w:rsidRDefault="00716EFA" w:rsidP="00A55EBD">
            <w:pPr>
              <w:jc w:val="left"/>
              <w:rPr>
                <w:color w:val="000000" w:themeColor="text1"/>
                <w:sz w:val="20"/>
                <w:szCs w:val="20"/>
                <w:lang w:val="en-US"/>
              </w:rPr>
            </w:pPr>
            <w:r>
              <w:rPr>
                <w:color w:val="000000" w:themeColor="text1"/>
                <w:sz w:val="20"/>
                <w:szCs w:val="20"/>
                <w:lang w:val="en-US"/>
              </w:rPr>
              <w:t>0.502</w:t>
            </w:r>
          </w:p>
          <w:p w14:paraId="7A537BF3" w14:textId="76CBE6BA"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390</w:t>
            </w:r>
            <w:r w:rsidRPr="00716EFA">
              <w:rPr>
                <w:color w:val="000000" w:themeColor="text1"/>
                <w:sz w:val="20"/>
                <w:szCs w:val="20"/>
                <w:lang w:val="en-US"/>
              </w:rPr>
              <w:t xml:space="preserve">) </w:t>
            </w:r>
          </w:p>
          <w:p w14:paraId="6FC70339" w14:textId="77777777" w:rsidR="00A55EBD" w:rsidRPr="00716EFA" w:rsidRDefault="00A55EBD" w:rsidP="00A55EBD">
            <w:pPr>
              <w:jc w:val="left"/>
              <w:rPr>
                <w:color w:val="000000" w:themeColor="text1"/>
                <w:sz w:val="20"/>
                <w:szCs w:val="20"/>
                <w:lang w:val="en-US"/>
              </w:rPr>
            </w:pPr>
          </w:p>
          <w:p w14:paraId="40D39BC4" w14:textId="20C361C3"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009</w:t>
            </w:r>
          </w:p>
          <w:p w14:paraId="110B8400" w14:textId="77777777" w:rsidR="00A55EBD" w:rsidRPr="00716EFA" w:rsidRDefault="00A55EBD" w:rsidP="00A55EBD">
            <w:pPr>
              <w:jc w:val="left"/>
              <w:rPr>
                <w:i/>
                <w:iCs/>
                <w:color w:val="000000" w:themeColor="text1"/>
                <w:sz w:val="20"/>
                <w:szCs w:val="20"/>
                <w:lang w:val="en-US"/>
              </w:rPr>
            </w:pPr>
          </w:p>
        </w:tc>
        <w:tc>
          <w:tcPr>
            <w:tcW w:w="1285" w:type="dxa"/>
            <w:vAlign w:val="center"/>
          </w:tcPr>
          <w:p w14:paraId="01D3A6A8" w14:textId="3798C1FB" w:rsidR="00A55EBD" w:rsidRPr="00716EFA" w:rsidRDefault="00716EFA" w:rsidP="00A55EBD">
            <w:pPr>
              <w:jc w:val="left"/>
              <w:rPr>
                <w:color w:val="000000" w:themeColor="text1"/>
                <w:sz w:val="20"/>
                <w:szCs w:val="20"/>
              </w:rPr>
            </w:pPr>
            <w:r>
              <w:rPr>
                <w:color w:val="000000" w:themeColor="text1"/>
                <w:sz w:val="20"/>
                <w:szCs w:val="20"/>
              </w:rPr>
              <w:t>-0.506</w:t>
            </w:r>
          </w:p>
          <w:p w14:paraId="2FAD266B" w14:textId="20863480"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325</w:t>
            </w:r>
            <w:r w:rsidRPr="00716EFA">
              <w:rPr>
                <w:color w:val="000000" w:themeColor="text1"/>
                <w:sz w:val="20"/>
                <w:szCs w:val="20"/>
                <w:lang w:val="en-US"/>
              </w:rPr>
              <w:t>)</w:t>
            </w:r>
          </w:p>
          <w:p w14:paraId="20A790DF" w14:textId="71CA4584"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w:t>
            </w:r>
            <w:r w:rsidR="00716EFA">
              <w:rPr>
                <w:color w:val="000000" w:themeColor="text1"/>
                <w:sz w:val="20"/>
                <w:szCs w:val="20"/>
                <w:lang w:val="en-US"/>
              </w:rPr>
              <w:t>0.475</w:t>
            </w:r>
          </w:p>
          <w:p w14:paraId="576D75C1" w14:textId="43B984D7"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(0.5</w:t>
            </w:r>
            <w:r w:rsidR="00716EFA">
              <w:rPr>
                <w:color w:val="000000" w:themeColor="text1"/>
                <w:sz w:val="20"/>
                <w:szCs w:val="20"/>
                <w:lang w:val="en-US"/>
              </w:rPr>
              <w:t>31</w:t>
            </w:r>
            <w:r w:rsidRPr="00716EFA">
              <w:rPr>
                <w:color w:val="000000" w:themeColor="text1"/>
                <w:sz w:val="20"/>
                <w:szCs w:val="20"/>
                <w:lang w:val="en-US"/>
              </w:rPr>
              <w:t xml:space="preserve">) </w:t>
            </w:r>
          </w:p>
          <w:p w14:paraId="1D4B568A" w14:textId="77777777" w:rsidR="00A55EBD" w:rsidRPr="00716EFA" w:rsidRDefault="00A55EBD" w:rsidP="00A55EBD">
            <w:pPr>
              <w:jc w:val="left"/>
              <w:rPr>
                <w:color w:val="000000" w:themeColor="text1"/>
                <w:sz w:val="20"/>
                <w:szCs w:val="20"/>
                <w:lang w:val="en-US"/>
              </w:rPr>
            </w:pPr>
          </w:p>
          <w:p w14:paraId="6E43B569" w14:textId="4675608B"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976</w:t>
            </w:r>
          </w:p>
          <w:p w14:paraId="36936FB6" w14:textId="77777777" w:rsidR="00A55EBD" w:rsidRPr="00716EFA" w:rsidRDefault="00A55EBD" w:rsidP="00A55EBD">
            <w:pPr>
              <w:jc w:val="left"/>
              <w:rPr>
                <w:i/>
                <w:iCs/>
                <w:color w:val="000000" w:themeColor="text1"/>
                <w:sz w:val="20"/>
                <w:szCs w:val="20"/>
                <w:lang w:val="en-US"/>
              </w:rPr>
            </w:pPr>
          </w:p>
        </w:tc>
        <w:tc>
          <w:tcPr>
            <w:tcW w:w="1246" w:type="dxa"/>
            <w:vAlign w:val="center"/>
          </w:tcPr>
          <w:p w14:paraId="5131689E" w14:textId="7F712698"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834</w:t>
            </w:r>
          </w:p>
          <w:p w14:paraId="6F874485" w14:textId="51BC0EA8"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687</w:t>
            </w:r>
            <w:r w:rsidRPr="00716EFA">
              <w:rPr>
                <w:color w:val="000000" w:themeColor="text1"/>
                <w:sz w:val="20"/>
                <w:szCs w:val="20"/>
                <w:lang w:val="en-US"/>
              </w:rPr>
              <w:t>)</w:t>
            </w:r>
          </w:p>
          <w:p w14:paraId="335C9B54" w14:textId="62167657" w:rsidR="00A55EBD" w:rsidRPr="00716EFA" w:rsidRDefault="00716EFA" w:rsidP="00A55EBD">
            <w:pPr>
              <w:jc w:val="left"/>
              <w:rPr>
                <w:color w:val="000000" w:themeColor="text1"/>
                <w:sz w:val="20"/>
                <w:szCs w:val="20"/>
                <w:lang w:val="en-US"/>
              </w:rPr>
            </w:pPr>
            <w:r>
              <w:rPr>
                <w:color w:val="000000" w:themeColor="text1"/>
                <w:sz w:val="20"/>
                <w:szCs w:val="20"/>
                <w:lang w:val="en-US"/>
              </w:rPr>
              <w:t>1.236***</w:t>
            </w:r>
          </w:p>
          <w:p w14:paraId="02BFA67C" w14:textId="497FD641"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134</w:t>
            </w:r>
            <w:r w:rsidRPr="00716EFA">
              <w:rPr>
                <w:color w:val="000000" w:themeColor="text1"/>
                <w:sz w:val="20"/>
                <w:szCs w:val="20"/>
                <w:lang w:val="en-US"/>
              </w:rPr>
              <w:t xml:space="preserve">) </w:t>
            </w:r>
          </w:p>
          <w:p w14:paraId="0D6282AC" w14:textId="77777777" w:rsidR="00A55EBD" w:rsidRPr="00716EFA" w:rsidRDefault="00A55EBD" w:rsidP="00A55EBD">
            <w:pPr>
              <w:jc w:val="left"/>
              <w:rPr>
                <w:color w:val="000000" w:themeColor="text1"/>
                <w:sz w:val="20"/>
                <w:szCs w:val="20"/>
                <w:lang w:val="en-US"/>
              </w:rPr>
            </w:pPr>
          </w:p>
          <w:p w14:paraId="173BA6A1" w14:textId="4E48180C"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322</w:t>
            </w:r>
          </w:p>
          <w:p w14:paraId="6674240F" w14:textId="77777777" w:rsidR="00A55EBD" w:rsidRPr="00716EFA" w:rsidRDefault="00A55EBD" w:rsidP="00A55EBD">
            <w:pPr>
              <w:jc w:val="left"/>
              <w:rPr>
                <w:i/>
                <w:iCs/>
                <w:color w:val="000000" w:themeColor="text1"/>
                <w:sz w:val="20"/>
                <w:szCs w:val="20"/>
                <w:lang w:val="en-US"/>
              </w:rPr>
            </w:pPr>
          </w:p>
        </w:tc>
      </w:tr>
      <w:tr w:rsidR="00A55EBD" w:rsidRPr="006B19A2" w14:paraId="42A56284" w14:textId="77777777" w:rsidTr="00574291">
        <w:trPr>
          <w:jc w:val="center"/>
        </w:trPr>
        <w:tc>
          <w:tcPr>
            <w:tcW w:w="2127" w:type="dxa"/>
          </w:tcPr>
          <w:p w14:paraId="3E1327BF" w14:textId="77777777" w:rsidR="00A55EBD" w:rsidRPr="006B19A2" w:rsidRDefault="00A55EBD" w:rsidP="00A55EBD">
            <w:pPr>
              <w:jc w:val="left"/>
              <w:rPr>
                <w:b/>
                <w:bCs/>
                <w:color w:val="000000" w:themeColor="text1"/>
                <w:sz w:val="20"/>
                <w:szCs w:val="20"/>
                <w:lang w:val="en-US"/>
              </w:rPr>
            </w:pPr>
            <w:r w:rsidRPr="006B19A2">
              <w:rPr>
                <w:b/>
                <w:bCs/>
                <w:color w:val="000000" w:themeColor="text1"/>
                <w:sz w:val="20"/>
                <w:szCs w:val="20"/>
                <w:lang w:val="en-US"/>
              </w:rPr>
              <w:lastRenderedPageBreak/>
              <w:t>JQI skills and discretion</w:t>
            </w:r>
          </w:p>
        </w:tc>
        <w:tc>
          <w:tcPr>
            <w:tcW w:w="1930" w:type="dxa"/>
            <w:vAlign w:val="center"/>
          </w:tcPr>
          <w:p w14:paraId="7FE8A319" w14:textId="48112700"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1AC5F8AF" w14:textId="77777777" w:rsidR="00A55EBD" w:rsidRPr="00045D42" w:rsidRDefault="00A55EBD" w:rsidP="00A55EBD">
            <w:pPr>
              <w:jc w:val="left"/>
              <w:rPr>
                <w:b/>
                <w:bCs/>
                <w:color w:val="000000" w:themeColor="text1"/>
                <w:sz w:val="20"/>
                <w:szCs w:val="20"/>
                <w:lang w:val="en-US"/>
              </w:rPr>
            </w:pPr>
          </w:p>
          <w:p w14:paraId="37E21C21" w14:textId="7A3CE10A"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785DED8F" w14:textId="77777777" w:rsidR="00A55EBD" w:rsidRDefault="00A55EBD" w:rsidP="00A55EBD">
            <w:pPr>
              <w:jc w:val="left"/>
              <w:rPr>
                <w:b/>
                <w:bCs/>
                <w:color w:val="000000" w:themeColor="text1"/>
                <w:sz w:val="20"/>
                <w:szCs w:val="20"/>
                <w:lang w:val="en-US"/>
              </w:rPr>
            </w:pPr>
          </w:p>
          <w:p w14:paraId="466F8368" w14:textId="77777777" w:rsidR="00A55EBD" w:rsidRDefault="00A55EBD" w:rsidP="00A55EBD">
            <w:pPr>
              <w:jc w:val="left"/>
              <w:rPr>
                <w:b/>
                <w:bCs/>
                <w:color w:val="000000" w:themeColor="text1"/>
                <w:sz w:val="20"/>
                <w:szCs w:val="20"/>
                <w:lang w:val="en-US"/>
              </w:rPr>
            </w:pPr>
          </w:p>
          <w:p w14:paraId="3F10FB62" w14:textId="77777777" w:rsidR="00A55EBD" w:rsidRDefault="00A55EBD" w:rsidP="00A55EBD">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0988A6D6" w14:textId="77777777" w:rsidR="00A55EBD" w:rsidRPr="006B19A2" w:rsidRDefault="00A55EBD" w:rsidP="00A55EBD">
            <w:pPr>
              <w:jc w:val="left"/>
              <w:rPr>
                <w:b/>
                <w:bCs/>
                <w:color w:val="000000" w:themeColor="text1"/>
                <w:sz w:val="20"/>
                <w:szCs w:val="20"/>
                <w:lang w:val="en-US"/>
              </w:rPr>
            </w:pPr>
          </w:p>
        </w:tc>
        <w:tc>
          <w:tcPr>
            <w:tcW w:w="1323" w:type="dxa"/>
            <w:vAlign w:val="center"/>
          </w:tcPr>
          <w:p w14:paraId="5A75171D" w14:textId="52851BF3" w:rsidR="00A55EBD" w:rsidRPr="00716EFA" w:rsidRDefault="00D7293B" w:rsidP="00A55EBD">
            <w:pPr>
              <w:jc w:val="left"/>
              <w:rPr>
                <w:color w:val="000000" w:themeColor="text1"/>
                <w:sz w:val="20"/>
                <w:szCs w:val="20"/>
                <w:lang w:val="en-US"/>
              </w:rPr>
            </w:pPr>
            <w:r>
              <w:rPr>
                <w:color w:val="000000" w:themeColor="text1"/>
                <w:sz w:val="20"/>
                <w:szCs w:val="20"/>
                <w:lang w:val="en-US"/>
              </w:rPr>
              <w:t>-0.547</w:t>
            </w:r>
          </w:p>
          <w:p w14:paraId="5904964A" w14:textId="7880BC20"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521</w:t>
            </w:r>
            <w:r w:rsidRPr="00716EFA">
              <w:rPr>
                <w:color w:val="000000" w:themeColor="text1"/>
                <w:sz w:val="20"/>
                <w:szCs w:val="20"/>
                <w:lang w:val="en-US"/>
              </w:rPr>
              <w:t xml:space="preserve">) </w:t>
            </w:r>
          </w:p>
          <w:p w14:paraId="20067E29" w14:textId="4FB14BE3" w:rsidR="00A55EBD" w:rsidRPr="00716EFA" w:rsidRDefault="00D7293B" w:rsidP="00A55EBD">
            <w:pPr>
              <w:jc w:val="left"/>
              <w:rPr>
                <w:color w:val="000000" w:themeColor="text1"/>
                <w:sz w:val="20"/>
                <w:szCs w:val="20"/>
                <w:lang w:val="en-US"/>
              </w:rPr>
            </w:pPr>
            <w:r>
              <w:rPr>
                <w:color w:val="000000" w:themeColor="text1"/>
                <w:sz w:val="20"/>
                <w:szCs w:val="20"/>
                <w:lang w:val="en-US"/>
              </w:rPr>
              <w:t>0.452</w:t>
            </w:r>
          </w:p>
          <w:p w14:paraId="3422A63D" w14:textId="2205CF98"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w:t>
            </w:r>
            <w:r w:rsidR="00D7293B">
              <w:rPr>
                <w:color w:val="000000" w:themeColor="text1"/>
                <w:sz w:val="20"/>
                <w:szCs w:val="20"/>
                <w:lang w:val="en-US"/>
              </w:rPr>
              <w:t>0.553</w:t>
            </w:r>
            <w:r w:rsidRPr="00716EFA">
              <w:rPr>
                <w:color w:val="000000" w:themeColor="text1"/>
                <w:sz w:val="20"/>
                <w:szCs w:val="20"/>
                <w:lang w:val="en-US"/>
              </w:rPr>
              <w:t xml:space="preserve">) </w:t>
            </w:r>
          </w:p>
          <w:p w14:paraId="3050469B" w14:textId="77777777" w:rsidR="00A55EBD" w:rsidRPr="00716EFA" w:rsidRDefault="00A55EBD" w:rsidP="00A55EBD">
            <w:pPr>
              <w:jc w:val="left"/>
              <w:rPr>
                <w:color w:val="000000" w:themeColor="text1"/>
                <w:sz w:val="20"/>
                <w:szCs w:val="20"/>
                <w:lang w:val="en-US"/>
              </w:rPr>
            </w:pPr>
          </w:p>
          <w:p w14:paraId="12B176FD" w14:textId="247C07F2"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000</w:t>
            </w:r>
          </w:p>
          <w:p w14:paraId="3D2E70BF" w14:textId="77777777" w:rsidR="00A55EBD" w:rsidRPr="00716EFA" w:rsidRDefault="00A55EBD" w:rsidP="00A55EBD">
            <w:pPr>
              <w:jc w:val="left"/>
              <w:rPr>
                <w:color w:val="000000" w:themeColor="text1"/>
                <w:sz w:val="20"/>
                <w:szCs w:val="20"/>
                <w:lang w:val="en-US"/>
              </w:rPr>
            </w:pPr>
          </w:p>
        </w:tc>
        <w:tc>
          <w:tcPr>
            <w:tcW w:w="1285" w:type="dxa"/>
            <w:vAlign w:val="center"/>
          </w:tcPr>
          <w:p w14:paraId="39A82900" w14:textId="1E075905"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.376</w:t>
            </w:r>
          </w:p>
          <w:p w14:paraId="0339C822" w14:textId="3A1B3B61"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258</w:t>
            </w:r>
            <w:r w:rsidRPr="00716EFA">
              <w:rPr>
                <w:color w:val="000000" w:themeColor="text1"/>
                <w:sz w:val="20"/>
                <w:szCs w:val="20"/>
                <w:lang w:val="en-US"/>
              </w:rPr>
              <w:t>)</w:t>
            </w:r>
          </w:p>
          <w:p w14:paraId="5ABF7FBD" w14:textId="22374F6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w:t>
            </w:r>
            <w:r w:rsidR="00D7293B">
              <w:rPr>
                <w:color w:val="000000" w:themeColor="text1"/>
                <w:sz w:val="20"/>
                <w:szCs w:val="20"/>
                <w:lang w:val="en-US"/>
              </w:rPr>
              <w:t>0.979</w:t>
            </w:r>
          </w:p>
          <w:p w14:paraId="7F946920" w14:textId="6D62FEBF"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592</w:t>
            </w:r>
            <w:r w:rsidRPr="00716EFA">
              <w:rPr>
                <w:color w:val="000000" w:themeColor="text1"/>
                <w:sz w:val="20"/>
                <w:szCs w:val="20"/>
                <w:lang w:val="en-US"/>
              </w:rPr>
              <w:t xml:space="preserve">) </w:t>
            </w:r>
          </w:p>
          <w:p w14:paraId="7B91DDF1" w14:textId="77777777" w:rsidR="00A55EBD" w:rsidRPr="00716EFA" w:rsidRDefault="00A55EBD" w:rsidP="00A55EBD">
            <w:pPr>
              <w:jc w:val="left"/>
              <w:rPr>
                <w:color w:val="000000" w:themeColor="text1"/>
                <w:sz w:val="20"/>
                <w:szCs w:val="20"/>
                <w:lang w:val="en-US"/>
              </w:rPr>
            </w:pPr>
          </w:p>
          <w:p w14:paraId="25FC675B" w14:textId="52859C76"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890</w:t>
            </w:r>
          </w:p>
          <w:p w14:paraId="5F15CAD3" w14:textId="77777777" w:rsidR="00A55EBD" w:rsidRPr="00716EFA" w:rsidRDefault="00A55EBD" w:rsidP="00A55EBD">
            <w:pPr>
              <w:jc w:val="left"/>
              <w:rPr>
                <w:color w:val="000000" w:themeColor="text1"/>
                <w:sz w:val="20"/>
                <w:szCs w:val="20"/>
                <w:lang w:val="en-US"/>
              </w:rPr>
            </w:pPr>
          </w:p>
        </w:tc>
        <w:tc>
          <w:tcPr>
            <w:tcW w:w="1246" w:type="dxa"/>
            <w:vAlign w:val="center"/>
          </w:tcPr>
          <w:p w14:paraId="6212E667" w14:textId="5F3DA922" w:rsidR="00A55EBD" w:rsidRPr="00716EFA" w:rsidRDefault="00D7293B" w:rsidP="00A55EBD">
            <w:pPr>
              <w:jc w:val="left"/>
              <w:rPr>
                <w:color w:val="000000" w:themeColor="text1"/>
                <w:sz w:val="20"/>
                <w:szCs w:val="20"/>
                <w:lang w:val="en-US"/>
              </w:rPr>
            </w:pPr>
            <w:r>
              <w:rPr>
                <w:color w:val="000000" w:themeColor="text1"/>
                <w:sz w:val="20"/>
                <w:szCs w:val="20"/>
                <w:lang w:val="en-US"/>
              </w:rPr>
              <w:t>0.508</w:t>
            </w:r>
          </w:p>
          <w:p w14:paraId="0A1DF0E3" w14:textId="5F97A9D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w:t>
            </w:r>
            <w:r w:rsidR="00D7293B">
              <w:rPr>
                <w:color w:val="000000" w:themeColor="text1"/>
                <w:sz w:val="20"/>
                <w:szCs w:val="20"/>
                <w:lang w:val="en-US"/>
              </w:rPr>
              <w:t>0.459</w:t>
            </w:r>
            <w:r w:rsidRPr="00716EFA">
              <w:rPr>
                <w:color w:val="000000" w:themeColor="text1"/>
                <w:sz w:val="20"/>
                <w:szCs w:val="20"/>
                <w:lang w:val="en-US"/>
              </w:rPr>
              <w:t xml:space="preserve">) </w:t>
            </w:r>
          </w:p>
          <w:p w14:paraId="39AEE46B" w14:textId="3F793B38"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1.</w:t>
            </w:r>
            <w:r w:rsidR="00D7293B">
              <w:rPr>
                <w:color w:val="000000" w:themeColor="text1"/>
                <w:sz w:val="20"/>
                <w:szCs w:val="20"/>
                <w:lang w:val="en-US"/>
              </w:rPr>
              <w:t>487**</w:t>
            </w:r>
          </w:p>
          <w:p w14:paraId="057DC04E" w14:textId="2D8D125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473</w:t>
            </w:r>
            <w:r w:rsidRPr="00716EFA">
              <w:rPr>
                <w:color w:val="000000" w:themeColor="text1"/>
                <w:sz w:val="20"/>
                <w:szCs w:val="20"/>
                <w:lang w:val="en-US"/>
              </w:rPr>
              <w:t>)</w:t>
            </w:r>
          </w:p>
          <w:p w14:paraId="4447253C" w14:textId="77777777" w:rsidR="00A55EBD" w:rsidRPr="00716EFA" w:rsidRDefault="00A55EBD" w:rsidP="00A55EBD">
            <w:pPr>
              <w:jc w:val="left"/>
              <w:rPr>
                <w:color w:val="000000" w:themeColor="text1"/>
                <w:sz w:val="20"/>
                <w:szCs w:val="20"/>
                <w:lang w:val="en-US"/>
              </w:rPr>
            </w:pPr>
          </w:p>
          <w:p w14:paraId="786C51C6" w14:textId="61CB9739"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021</w:t>
            </w:r>
          </w:p>
          <w:p w14:paraId="6E8A171B" w14:textId="77777777"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 xml:space="preserve"> </w:t>
            </w:r>
          </w:p>
        </w:tc>
      </w:tr>
      <w:tr w:rsidR="00A55EBD" w:rsidRPr="006B19A2" w14:paraId="5EC77499" w14:textId="77777777" w:rsidTr="00574291">
        <w:trPr>
          <w:jc w:val="center"/>
        </w:trPr>
        <w:tc>
          <w:tcPr>
            <w:tcW w:w="2127" w:type="dxa"/>
          </w:tcPr>
          <w:p w14:paraId="5DC13798" w14:textId="77777777" w:rsidR="00A55EBD" w:rsidRPr="006B19A2" w:rsidRDefault="00A55EBD" w:rsidP="00A55EBD">
            <w:pPr>
              <w:jc w:val="left"/>
              <w:rPr>
                <w:b/>
                <w:bCs/>
                <w:color w:val="000000" w:themeColor="text1"/>
                <w:sz w:val="20"/>
                <w:szCs w:val="20"/>
                <w:lang w:val="en-US"/>
              </w:rPr>
            </w:pPr>
            <w:r w:rsidRPr="006B19A2">
              <w:rPr>
                <w:b/>
                <w:bCs/>
                <w:color w:val="000000" w:themeColor="text1"/>
                <w:sz w:val="20"/>
                <w:szCs w:val="20"/>
                <w:lang w:val="en-US"/>
              </w:rPr>
              <w:t>JQI working time quality</w:t>
            </w:r>
          </w:p>
        </w:tc>
        <w:tc>
          <w:tcPr>
            <w:tcW w:w="1930" w:type="dxa"/>
            <w:vAlign w:val="center"/>
          </w:tcPr>
          <w:p w14:paraId="587EB3A9" w14:textId="2EC683FC"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0FBF3463" w14:textId="77777777" w:rsidR="00A55EBD" w:rsidRPr="00045D42" w:rsidRDefault="00A55EBD" w:rsidP="00A55EBD">
            <w:pPr>
              <w:jc w:val="left"/>
              <w:rPr>
                <w:b/>
                <w:bCs/>
                <w:color w:val="000000" w:themeColor="text1"/>
                <w:sz w:val="20"/>
                <w:szCs w:val="20"/>
                <w:lang w:val="en-US"/>
              </w:rPr>
            </w:pPr>
          </w:p>
          <w:p w14:paraId="35497336" w14:textId="5EF2E968"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5DD5AFC3" w14:textId="77777777" w:rsidR="00A55EBD" w:rsidRDefault="00A55EBD" w:rsidP="00A55EBD">
            <w:pPr>
              <w:jc w:val="left"/>
              <w:rPr>
                <w:b/>
                <w:bCs/>
                <w:color w:val="000000" w:themeColor="text1"/>
                <w:sz w:val="20"/>
                <w:szCs w:val="20"/>
                <w:lang w:val="en-US"/>
              </w:rPr>
            </w:pPr>
          </w:p>
          <w:p w14:paraId="69C4C12D" w14:textId="77777777" w:rsidR="00A55EBD" w:rsidRDefault="00A55EBD" w:rsidP="00A55EBD">
            <w:pPr>
              <w:jc w:val="left"/>
              <w:rPr>
                <w:b/>
                <w:bCs/>
                <w:color w:val="000000" w:themeColor="text1"/>
                <w:sz w:val="20"/>
                <w:szCs w:val="20"/>
                <w:lang w:val="en-US"/>
              </w:rPr>
            </w:pPr>
          </w:p>
          <w:p w14:paraId="3C33C66C" w14:textId="77777777" w:rsidR="00A55EBD" w:rsidRDefault="00A55EBD" w:rsidP="00A55EBD">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294FE65E" w14:textId="77777777" w:rsidR="00A55EBD" w:rsidRPr="006B19A2" w:rsidRDefault="00A55EBD" w:rsidP="00A55EBD">
            <w:pPr>
              <w:jc w:val="left"/>
              <w:rPr>
                <w:b/>
                <w:bCs/>
                <w:color w:val="000000" w:themeColor="text1"/>
                <w:sz w:val="20"/>
                <w:szCs w:val="20"/>
                <w:lang w:val="en-US"/>
              </w:rPr>
            </w:pPr>
          </w:p>
        </w:tc>
        <w:tc>
          <w:tcPr>
            <w:tcW w:w="1323" w:type="dxa"/>
            <w:vAlign w:val="center"/>
          </w:tcPr>
          <w:p w14:paraId="79456269" w14:textId="6FA637E2"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267</w:t>
            </w:r>
          </w:p>
          <w:p w14:paraId="75DD542C" w14:textId="648072C2"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433</w:t>
            </w:r>
            <w:r w:rsidRPr="00716EFA">
              <w:rPr>
                <w:color w:val="000000" w:themeColor="text1"/>
                <w:sz w:val="20"/>
                <w:szCs w:val="20"/>
                <w:lang w:val="en-US"/>
              </w:rPr>
              <w:t>)</w:t>
            </w:r>
          </w:p>
          <w:p w14:paraId="46F309C1" w14:textId="19727BCE"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007</w:t>
            </w:r>
          </w:p>
          <w:p w14:paraId="74CA0EFF" w14:textId="411779E6"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494</w:t>
            </w:r>
            <w:r w:rsidRPr="00716EFA">
              <w:rPr>
                <w:color w:val="000000" w:themeColor="text1"/>
                <w:sz w:val="20"/>
                <w:szCs w:val="20"/>
                <w:lang w:val="en-US"/>
              </w:rPr>
              <w:t xml:space="preserve">) </w:t>
            </w:r>
          </w:p>
          <w:p w14:paraId="06AE3D55" w14:textId="77777777" w:rsidR="00A55EBD" w:rsidRPr="00716EFA" w:rsidRDefault="00A55EBD" w:rsidP="00A55EBD">
            <w:pPr>
              <w:jc w:val="left"/>
              <w:rPr>
                <w:color w:val="000000" w:themeColor="text1"/>
                <w:sz w:val="20"/>
                <w:szCs w:val="20"/>
                <w:lang w:val="en-US"/>
              </w:rPr>
            </w:pPr>
          </w:p>
          <w:p w14:paraId="6573A08C" w14:textId="287C329A"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858</w:t>
            </w:r>
          </w:p>
          <w:p w14:paraId="1FE2FD51" w14:textId="77777777" w:rsidR="00A55EBD" w:rsidRPr="00716EFA" w:rsidRDefault="00A55EBD" w:rsidP="00A55EBD">
            <w:pPr>
              <w:jc w:val="left"/>
              <w:rPr>
                <w:color w:val="000000" w:themeColor="text1"/>
                <w:sz w:val="20"/>
                <w:szCs w:val="20"/>
                <w:lang w:val="en-US"/>
              </w:rPr>
            </w:pPr>
          </w:p>
        </w:tc>
        <w:tc>
          <w:tcPr>
            <w:tcW w:w="1285" w:type="dxa"/>
            <w:vAlign w:val="center"/>
          </w:tcPr>
          <w:p w14:paraId="621CD9D3" w14:textId="193FF7CA" w:rsidR="00A55EBD" w:rsidRPr="00D7293B" w:rsidRDefault="00D7293B" w:rsidP="00A55EBD">
            <w:pPr>
              <w:jc w:val="left"/>
              <w:rPr>
                <w:color w:val="000000" w:themeColor="text1"/>
                <w:sz w:val="20"/>
                <w:szCs w:val="20"/>
              </w:rPr>
            </w:pPr>
            <w:r>
              <w:rPr>
                <w:color w:val="000000" w:themeColor="text1"/>
                <w:sz w:val="20"/>
                <w:szCs w:val="20"/>
                <w:lang w:val="ru-RU"/>
              </w:rPr>
              <w:t>-</w:t>
            </w:r>
            <w:r>
              <w:rPr>
                <w:color w:val="000000" w:themeColor="text1"/>
                <w:sz w:val="20"/>
                <w:szCs w:val="20"/>
              </w:rPr>
              <w:t>0.169</w:t>
            </w:r>
          </w:p>
          <w:p w14:paraId="07DD65D9" w14:textId="155AF347"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293</w:t>
            </w:r>
            <w:r w:rsidRPr="00716EFA">
              <w:rPr>
                <w:color w:val="000000" w:themeColor="text1"/>
                <w:sz w:val="20"/>
                <w:szCs w:val="20"/>
                <w:lang w:val="en-US"/>
              </w:rPr>
              <w:t>)</w:t>
            </w:r>
          </w:p>
          <w:p w14:paraId="5398E26A" w14:textId="3233A73B"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497</w:t>
            </w:r>
          </w:p>
          <w:p w14:paraId="2B32D945" w14:textId="698BEED0"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617</w:t>
            </w:r>
            <w:r w:rsidRPr="00716EFA">
              <w:rPr>
                <w:color w:val="000000" w:themeColor="text1"/>
                <w:sz w:val="20"/>
                <w:szCs w:val="20"/>
                <w:lang w:val="en-US"/>
              </w:rPr>
              <w:t>)</w:t>
            </w:r>
          </w:p>
          <w:p w14:paraId="58C600F5" w14:textId="77777777" w:rsidR="00A55EBD" w:rsidRPr="00716EFA" w:rsidRDefault="00A55EBD" w:rsidP="00A55EBD">
            <w:pPr>
              <w:jc w:val="left"/>
              <w:rPr>
                <w:color w:val="000000" w:themeColor="text1"/>
                <w:sz w:val="20"/>
                <w:szCs w:val="20"/>
                <w:lang w:val="en-US"/>
              </w:rPr>
            </w:pPr>
          </w:p>
          <w:p w14:paraId="3F1FAF7D" w14:textId="6C8E2776"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499</w:t>
            </w:r>
          </w:p>
          <w:p w14:paraId="3D9C2B3F" w14:textId="77777777" w:rsidR="00A55EBD" w:rsidRPr="00716EFA" w:rsidRDefault="00A55EBD" w:rsidP="00A55EBD">
            <w:pPr>
              <w:jc w:val="left"/>
              <w:rPr>
                <w:color w:val="000000" w:themeColor="text1"/>
                <w:sz w:val="20"/>
                <w:szCs w:val="20"/>
                <w:lang w:val="en-US"/>
              </w:rPr>
            </w:pPr>
          </w:p>
        </w:tc>
        <w:tc>
          <w:tcPr>
            <w:tcW w:w="1246" w:type="dxa"/>
            <w:vAlign w:val="center"/>
          </w:tcPr>
          <w:p w14:paraId="2B33EBC0" w14:textId="7D18E9E7"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279</w:t>
            </w:r>
          </w:p>
          <w:p w14:paraId="01E7F2C1" w14:textId="0545E5E6"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482</w:t>
            </w:r>
            <w:r w:rsidRPr="00716EFA">
              <w:rPr>
                <w:color w:val="000000" w:themeColor="text1"/>
                <w:sz w:val="20"/>
                <w:szCs w:val="20"/>
                <w:lang w:val="en-US"/>
              </w:rPr>
              <w:t>)</w:t>
            </w:r>
          </w:p>
          <w:p w14:paraId="3A588CF6" w14:textId="04A41BAD" w:rsidR="00A55EBD" w:rsidRPr="00716EFA" w:rsidRDefault="00D7293B" w:rsidP="00A55EBD">
            <w:pPr>
              <w:jc w:val="left"/>
              <w:rPr>
                <w:color w:val="000000" w:themeColor="text1"/>
                <w:sz w:val="20"/>
                <w:szCs w:val="20"/>
                <w:lang w:val="en-US"/>
              </w:rPr>
            </w:pPr>
            <w:r>
              <w:rPr>
                <w:color w:val="000000" w:themeColor="text1"/>
                <w:sz w:val="20"/>
                <w:szCs w:val="20"/>
                <w:lang w:val="en-US"/>
              </w:rPr>
              <w:t>0.750*</w:t>
            </w:r>
          </w:p>
          <w:p w14:paraId="722491B5" w14:textId="437BEF9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w:t>
            </w:r>
            <w:r w:rsidR="00D7293B">
              <w:rPr>
                <w:color w:val="000000" w:themeColor="text1"/>
                <w:sz w:val="20"/>
                <w:szCs w:val="20"/>
                <w:lang w:val="en-US"/>
              </w:rPr>
              <w:t>0.374</w:t>
            </w:r>
            <w:r w:rsidRPr="00716EFA">
              <w:rPr>
                <w:color w:val="000000" w:themeColor="text1"/>
                <w:sz w:val="20"/>
                <w:szCs w:val="20"/>
                <w:lang w:val="en-US"/>
              </w:rPr>
              <w:t>)</w:t>
            </w:r>
          </w:p>
          <w:p w14:paraId="7FF6C383" w14:textId="77777777" w:rsidR="00A55EBD" w:rsidRPr="00716EFA" w:rsidRDefault="00A55EBD" w:rsidP="00A55EBD">
            <w:pPr>
              <w:jc w:val="left"/>
              <w:rPr>
                <w:color w:val="000000" w:themeColor="text1"/>
                <w:sz w:val="20"/>
                <w:szCs w:val="20"/>
                <w:lang w:val="en-US"/>
              </w:rPr>
            </w:pPr>
          </w:p>
          <w:p w14:paraId="38B7750C" w14:textId="34405643"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017</w:t>
            </w:r>
          </w:p>
          <w:p w14:paraId="71121BF5" w14:textId="77777777"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 xml:space="preserve"> </w:t>
            </w:r>
          </w:p>
        </w:tc>
      </w:tr>
      <w:tr w:rsidR="00A55EBD" w:rsidRPr="006B19A2" w14:paraId="7BB40A5E" w14:textId="77777777" w:rsidTr="00574291">
        <w:trPr>
          <w:jc w:val="center"/>
        </w:trPr>
        <w:tc>
          <w:tcPr>
            <w:tcW w:w="2127" w:type="dxa"/>
          </w:tcPr>
          <w:p w14:paraId="24D0EF52" w14:textId="77777777" w:rsidR="00A55EBD" w:rsidRPr="006B19A2" w:rsidRDefault="00A55EBD" w:rsidP="00A55EBD">
            <w:pPr>
              <w:jc w:val="left"/>
              <w:rPr>
                <w:b/>
                <w:bCs/>
                <w:color w:val="000000" w:themeColor="text1"/>
                <w:sz w:val="20"/>
                <w:szCs w:val="20"/>
                <w:lang w:val="en-US"/>
              </w:rPr>
            </w:pPr>
            <w:r w:rsidRPr="006B19A2">
              <w:rPr>
                <w:b/>
                <w:bCs/>
                <w:color w:val="000000" w:themeColor="text1"/>
                <w:sz w:val="20"/>
                <w:szCs w:val="20"/>
                <w:lang w:val="en-US"/>
              </w:rPr>
              <w:t>JQI intensity</w:t>
            </w:r>
          </w:p>
        </w:tc>
        <w:tc>
          <w:tcPr>
            <w:tcW w:w="1930" w:type="dxa"/>
            <w:vAlign w:val="center"/>
          </w:tcPr>
          <w:p w14:paraId="7E79D92E" w14:textId="06354212"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238DA2FD" w14:textId="77777777" w:rsidR="00A55EBD" w:rsidRPr="00045D42" w:rsidRDefault="00A55EBD" w:rsidP="00A55EBD">
            <w:pPr>
              <w:jc w:val="left"/>
              <w:rPr>
                <w:b/>
                <w:bCs/>
                <w:color w:val="000000" w:themeColor="text1"/>
                <w:sz w:val="20"/>
                <w:szCs w:val="20"/>
                <w:lang w:val="en-US"/>
              </w:rPr>
            </w:pPr>
          </w:p>
          <w:p w14:paraId="0BB27F55" w14:textId="6A06A306"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59CB94ED" w14:textId="77777777" w:rsidR="00A55EBD" w:rsidRDefault="00A55EBD" w:rsidP="00A55EBD">
            <w:pPr>
              <w:jc w:val="left"/>
              <w:rPr>
                <w:b/>
                <w:bCs/>
                <w:color w:val="000000" w:themeColor="text1"/>
                <w:sz w:val="20"/>
                <w:szCs w:val="20"/>
                <w:lang w:val="en-US"/>
              </w:rPr>
            </w:pPr>
          </w:p>
          <w:p w14:paraId="721D3903" w14:textId="77777777" w:rsidR="00A55EBD" w:rsidRDefault="00A55EBD" w:rsidP="00A55EBD">
            <w:pPr>
              <w:jc w:val="left"/>
              <w:rPr>
                <w:b/>
                <w:bCs/>
                <w:color w:val="000000" w:themeColor="text1"/>
                <w:sz w:val="20"/>
                <w:szCs w:val="20"/>
                <w:lang w:val="en-US"/>
              </w:rPr>
            </w:pPr>
          </w:p>
          <w:p w14:paraId="66211E06" w14:textId="77777777" w:rsidR="00A55EBD" w:rsidRDefault="00A55EBD" w:rsidP="00A55EBD">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1F89C8A3" w14:textId="77777777" w:rsidR="00A55EBD" w:rsidRPr="00E17414" w:rsidRDefault="00A55EBD" w:rsidP="00A55EBD">
            <w:pPr>
              <w:jc w:val="left"/>
              <w:rPr>
                <w:i/>
                <w:iCs/>
                <w:color w:val="000000" w:themeColor="text1"/>
                <w:sz w:val="20"/>
                <w:szCs w:val="20"/>
                <w:lang w:val="en-US"/>
              </w:rPr>
            </w:pPr>
          </w:p>
        </w:tc>
        <w:tc>
          <w:tcPr>
            <w:tcW w:w="1323" w:type="dxa"/>
            <w:vAlign w:val="center"/>
          </w:tcPr>
          <w:p w14:paraId="03E2E3BE" w14:textId="18A7BB12" w:rsidR="00A55EBD" w:rsidRPr="00716EFA" w:rsidRDefault="00D7293B" w:rsidP="00A55EBD">
            <w:pPr>
              <w:jc w:val="left"/>
              <w:rPr>
                <w:color w:val="000000" w:themeColor="text1"/>
                <w:sz w:val="20"/>
                <w:szCs w:val="20"/>
                <w:lang w:val="en-US"/>
              </w:rPr>
            </w:pPr>
            <w:r>
              <w:rPr>
                <w:color w:val="000000" w:themeColor="text1"/>
                <w:sz w:val="20"/>
                <w:szCs w:val="20"/>
                <w:lang w:val="en-US"/>
              </w:rPr>
              <w:t>0.319</w:t>
            </w:r>
          </w:p>
          <w:p w14:paraId="3247B14A" w14:textId="21866DE7"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489</w:t>
            </w:r>
            <w:r w:rsidRPr="00716EFA">
              <w:rPr>
                <w:color w:val="000000" w:themeColor="text1"/>
                <w:sz w:val="20"/>
                <w:szCs w:val="20"/>
                <w:lang w:val="en-US"/>
              </w:rPr>
              <w:t xml:space="preserve">) </w:t>
            </w:r>
          </w:p>
          <w:p w14:paraId="03691F61" w14:textId="41985781"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.264</w:t>
            </w:r>
          </w:p>
          <w:p w14:paraId="72E58841" w14:textId="560F440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392</w:t>
            </w:r>
            <w:r w:rsidRPr="00716EFA">
              <w:rPr>
                <w:color w:val="000000" w:themeColor="text1"/>
                <w:sz w:val="20"/>
                <w:szCs w:val="20"/>
                <w:lang w:val="en-US"/>
              </w:rPr>
              <w:t>)</w:t>
            </w:r>
          </w:p>
          <w:p w14:paraId="6AA91268" w14:textId="77777777" w:rsidR="00A55EBD" w:rsidRPr="00716EFA" w:rsidRDefault="00A55EBD" w:rsidP="00A55EBD">
            <w:pPr>
              <w:jc w:val="left"/>
              <w:rPr>
                <w:i/>
                <w:iCs/>
                <w:color w:val="000000" w:themeColor="text1"/>
                <w:sz w:val="20"/>
                <w:szCs w:val="20"/>
                <w:lang w:val="en-US"/>
              </w:rPr>
            </w:pPr>
          </w:p>
          <w:p w14:paraId="73341617" w14:textId="2D4686F6"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607</w:t>
            </w:r>
          </w:p>
        </w:tc>
        <w:tc>
          <w:tcPr>
            <w:tcW w:w="1285" w:type="dxa"/>
            <w:vAlign w:val="center"/>
          </w:tcPr>
          <w:p w14:paraId="3040694A" w14:textId="74E51418" w:rsidR="00A55EBD" w:rsidRPr="00716EFA" w:rsidRDefault="00D7293B" w:rsidP="00A55EBD">
            <w:pPr>
              <w:jc w:val="left"/>
              <w:rPr>
                <w:color w:val="000000" w:themeColor="text1"/>
                <w:sz w:val="20"/>
                <w:szCs w:val="20"/>
                <w:lang w:val="en-US"/>
              </w:rPr>
            </w:pPr>
            <w:r>
              <w:rPr>
                <w:color w:val="000000" w:themeColor="text1"/>
                <w:sz w:val="20"/>
                <w:szCs w:val="20"/>
                <w:lang w:val="en-US"/>
              </w:rPr>
              <w:t>-0.480</w:t>
            </w:r>
          </w:p>
          <w:p w14:paraId="32141C2B" w14:textId="1E9C6F21"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301</w:t>
            </w:r>
            <w:r w:rsidRPr="00716EFA">
              <w:rPr>
                <w:color w:val="000000" w:themeColor="text1"/>
                <w:sz w:val="20"/>
                <w:szCs w:val="20"/>
                <w:lang w:val="en-US"/>
              </w:rPr>
              <w:t>)</w:t>
            </w:r>
          </w:p>
          <w:p w14:paraId="488960C2" w14:textId="182DA920"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w:t>
            </w:r>
            <w:r w:rsidR="00DC6A61">
              <w:rPr>
                <w:color w:val="000000" w:themeColor="text1"/>
                <w:sz w:val="20"/>
                <w:szCs w:val="20"/>
                <w:lang w:val="en-US"/>
              </w:rPr>
              <w:t>0.512</w:t>
            </w:r>
          </w:p>
          <w:p w14:paraId="5951C2B9" w14:textId="365CC4D1"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475</w:t>
            </w:r>
            <w:r w:rsidRPr="00716EFA">
              <w:rPr>
                <w:color w:val="000000" w:themeColor="text1"/>
                <w:sz w:val="20"/>
                <w:szCs w:val="20"/>
                <w:lang w:val="en-US"/>
              </w:rPr>
              <w:t xml:space="preserve">) </w:t>
            </w:r>
          </w:p>
          <w:p w14:paraId="30A821A7" w14:textId="77777777" w:rsidR="00A55EBD" w:rsidRPr="00716EFA" w:rsidRDefault="00A55EBD" w:rsidP="00A55EBD">
            <w:pPr>
              <w:jc w:val="left"/>
              <w:rPr>
                <w:color w:val="000000" w:themeColor="text1"/>
                <w:sz w:val="20"/>
                <w:szCs w:val="20"/>
                <w:lang w:val="en-US"/>
              </w:rPr>
            </w:pPr>
          </w:p>
          <w:p w14:paraId="3D1FD378" w14:textId="2CD4A444"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891</w:t>
            </w:r>
          </w:p>
        </w:tc>
        <w:tc>
          <w:tcPr>
            <w:tcW w:w="1246" w:type="dxa"/>
            <w:vAlign w:val="center"/>
          </w:tcPr>
          <w:p w14:paraId="0900673B" w14:textId="57364A26" w:rsidR="00A55EBD" w:rsidRPr="00716EFA" w:rsidRDefault="00D7293B" w:rsidP="00A55EBD">
            <w:pPr>
              <w:jc w:val="left"/>
              <w:rPr>
                <w:color w:val="000000" w:themeColor="text1"/>
                <w:sz w:val="20"/>
                <w:szCs w:val="20"/>
                <w:lang w:val="en-US"/>
              </w:rPr>
            </w:pPr>
            <w:r>
              <w:rPr>
                <w:color w:val="000000" w:themeColor="text1"/>
                <w:sz w:val="20"/>
                <w:szCs w:val="20"/>
                <w:lang w:val="en-US"/>
              </w:rPr>
              <w:t>0.847**</w:t>
            </w:r>
          </w:p>
          <w:p w14:paraId="6F850498" w14:textId="232867C5"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.344</w:t>
            </w:r>
            <w:r w:rsidRPr="00716EFA">
              <w:rPr>
                <w:color w:val="000000" w:themeColor="text1"/>
                <w:sz w:val="20"/>
                <w:szCs w:val="20"/>
                <w:lang w:val="en-US"/>
              </w:rPr>
              <w:t>)</w:t>
            </w:r>
          </w:p>
          <w:p w14:paraId="5D0E23F8" w14:textId="50677B7A"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688**</w:t>
            </w:r>
          </w:p>
          <w:p w14:paraId="0286B864" w14:textId="34360353"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235</w:t>
            </w:r>
            <w:r w:rsidRPr="00716EFA">
              <w:rPr>
                <w:color w:val="000000" w:themeColor="text1"/>
                <w:sz w:val="20"/>
                <w:szCs w:val="20"/>
                <w:lang w:val="en-US"/>
              </w:rPr>
              <w:t xml:space="preserve">) </w:t>
            </w:r>
          </w:p>
          <w:p w14:paraId="055C78E6" w14:textId="77777777" w:rsidR="00A55EBD" w:rsidRPr="00716EFA" w:rsidRDefault="00A55EBD" w:rsidP="00A55EBD">
            <w:pPr>
              <w:jc w:val="left"/>
              <w:rPr>
                <w:color w:val="000000" w:themeColor="text1"/>
                <w:sz w:val="20"/>
                <w:szCs w:val="20"/>
                <w:lang w:val="en-US"/>
              </w:rPr>
            </w:pPr>
          </w:p>
          <w:p w14:paraId="4796B53F" w14:textId="669ED03A"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376</w:t>
            </w:r>
          </w:p>
        </w:tc>
      </w:tr>
      <w:tr w:rsidR="00A55EBD" w:rsidRPr="006B19A2" w14:paraId="77063E62" w14:textId="77777777" w:rsidTr="00574291">
        <w:trPr>
          <w:jc w:val="center"/>
        </w:trPr>
        <w:tc>
          <w:tcPr>
            <w:tcW w:w="2127" w:type="dxa"/>
            <w:tcBorders>
              <w:bottom w:val="single" w:sz="4" w:space="0" w:color="auto"/>
            </w:tcBorders>
          </w:tcPr>
          <w:p w14:paraId="44FEC490" w14:textId="77777777" w:rsidR="00A55EBD" w:rsidRPr="006B19A2" w:rsidRDefault="00A55EBD" w:rsidP="00A55EBD">
            <w:pPr>
              <w:jc w:val="left"/>
              <w:rPr>
                <w:b/>
                <w:bCs/>
                <w:color w:val="000000" w:themeColor="text1"/>
                <w:sz w:val="20"/>
                <w:szCs w:val="20"/>
                <w:lang w:val="en-US"/>
              </w:rPr>
            </w:pPr>
            <w:r w:rsidRPr="006B19A2">
              <w:rPr>
                <w:b/>
                <w:bCs/>
                <w:color w:val="000000" w:themeColor="text1"/>
                <w:sz w:val="20"/>
                <w:szCs w:val="20"/>
                <w:lang w:val="en-US"/>
              </w:rPr>
              <w:t>JQI prospects</w:t>
            </w:r>
          </w:p>
        </w:tc>
        <w:tc>
          <w:tcPr>
            <w:tcW w:w="1930" w:type="dxa"/>
            <w:tcBorders>
              <w:bottom w:val="single" w:sz="4" w:space="0" w:color="auto"/>
            </w:tcBorders>
            <w:vAlign w:val="center"/>
          </w:tcPr>
          <w:p w14:paraId="7CC7B149" w14:textId="288DC88A"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13E929B8" w14:textId="77777777" w:rsidR="00A55EBD" w:rsidRPr="00045D42" w:rsidRDefault="00A55EBD" w:rsidP="00A55EBD">
            <w:pPr>
              <w:jc w:val="left"/>
              <w:rPr>
                <w:b/>
                <w:bCs/>
                <w:color w:val="000000" w:themeColor="text1"/>
                <w:sz w:val="20"/>
                <w:szCs w:val="20"/>
                <w:lang w:val="en-US"/>
              </w:rPr>
            </w:pPr>
          </w:p>
          <w:p w14:paraId="72F23668" w14:textId="3C94E6EE"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511E2752" w14:textId="77777777" w:rsidR="00A55EBD" w:rsidRPr="007D09CB" w:rsidRDefault="00A55EBD" w:rsidP="00A55EBD">
            <w:pPr>
              <w:jc w:val="left"/>
              <w:rPr>
                <w:b/>
                <w:bCs/>
                <w:color w:val="000000" w:themeColor="text1"/>
                <w:sz w:val="20"/>
                <w:szCs w:val="20"/>
                <w:lang w:val="en-US"/>
              </w:rPr>
            </w:pPr>
          </w:p>
          <w:p w14:paraId="0CD75214" w14:textId="77777777" w:rsidR="00A55EBD" w:rsidRDefault="00A55EBD" w:rsidP="00A55EBD">
            <w:pPr>
              <w:jc w:val="left"/>
              <w:rPr>
                <w:b/>
                <w:bCs/>
                <w:color w:val="000000" w:themeColor="text1"/>
                <w:sz w:val="20"/>
                <w:szCs w:val="20"/>
                <w:lang w:val="en-US"/>
              </w:rPr>
            </w:pPr>
          </w:p>
          <w:p w14:paraId="3B748236" w14:textId="77777777" w:rsidR="00A55EBD" w:rsidRPr="00A01F41" w:rsidRDefault="00A55EBD" w:rsidP="00A55EBD">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tc>
        <w:tc>
          <w:tcPr>
            <w:tcW w:w="1323" w:type="dxa"/>
            <w:tcBorders>
              <w:bottom w:val="single" w:sz="4" w:space="0" w:color="auto"/>
            </w:tcBorders>
            <w:vAlign w:val="center"/>
          </w:tcPr>
          <w:p w14:paraId="7FB42D40" w14:textId="6D26815A"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583</w:t>
            </w:r>
          </w:p>
          <w:p w14:paraId="3E38F613" w14:textId="0AB521C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459</w:t>
            </w:r>
            <w:r w:rsidRPr="00716EFA">
              <w:rPr>
                <w:color w:val="000000" w:themeColor="text1"/>
                <w:sz w:val="20"/>
                <w:szCs w:val="20"/>
                <w:lang w:val="en-US"/>
              </w:rPr>
              <w:t xml:space="preserve">) </w:t>
            </w:r>
          </w:p>
          <w:p w14:paraId="2A44FA1D" w14:textId="12A3229C" w:rsidR="00A55EBD" w:rsidRPr="00716EFA" w:rsidRDefault="00DC6A61" w:rsidP="00A55EBD">
            <w:pPr>
              <w:jc w:val="left"/>
              <w:rPr>
                <w:color w:val="000000" w:themeColor="text1"/>
                <w:sz w:val="20"/>
                <w:szCs w:val="20"/>
                <w:lang w:val="en-US"/>
              </w:rPr>
            </w:pPr>
            <w:r>
              <w:rPr>
                <w:color w:val="000000" w:themeColor="text1"/>
                <w:sz w:val="20"/>
                <w:szCs w:val="20"/>
                <w:lang w:val="en-US"/>
              </w:rPr>
              <w:t>0.222</w:t>
            </w:r>
          </w:p>
          <w:p w14:paraId="333C01C1" w14:textId="616CC429"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475</w:t>
            </w:r>
            <w:r w:rsidRPr="00716EFA">
              <w:rPr>
                <w:color w:val="000000" w:themeColor="text1"/>
                <w:sz w:val="20"/>
                <w:szCs w:val="20"/>
                <w:lang w:val="en-US"/>
              </w:rPr>
              <w:t xml:space="preserve">) </w:t>
            </w:r>
          </w:p>
          <w:p w14:paraId="201C0D13" w14:textId="77777777" w:rsidR="00A55EBD" w:rsidRPr="00716EFA" w:rsidRDefault="00A55EBD" w:rsidP="00A55EBD">
            <w:pPr>
              <w:jc w:val="left"/>
              <w:rPr>
                <w:color w:val="000000" w:themeColor="text1"/>
                <w:sz w:val="20"/>
                <w:szCs w:val="20"/>
                <w:lang w:val="en-US"/>
              </w:rPr>
            </w:pPr>
          </w:p>
          <w:p w14:paraId="6F2E6213" w14:textId="5D9FDF93"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420</w:t>
            </w:r>
          </w:p>
        </w:tc>
        <w:tc>
          <w:tcPr>
            <w:tcW w:w="1285" w:type="dxa"/>
            <w:tcBorders>
              <w:bottom w:val="single" w:sz="4" w:space="0" w:color="auto"/>
            </w:tcBorders>
            <w:vAlign w:val="center"/>
          </w:tcPr>
          <w:p w14:paraId="61755A60" w14:textId="0827892C" w:rsidR="00A55EBD" w:rsidRPr="00716EFA" w:rsidRDefault="00DC6A61" w:rsidP="00A55EBD">
            <w:pPr>
              <w:jc w:val="left"/>
              <w:rPr>
                <w:color w:val="000000" w:themeColor="text1"/>
                <w:sz w:val="20"/>
                <w:szCs w:val="20"/>
                <w:lang w:val="en-US"/>
              </w:rPr>
            </w:pPr>
            <w:r>
              <w:rPr>
                <w:color w:val="000000" w:themeColor="text1"/>
                <w:sz w:val="20"/>
                <w:szCs w:val="20"/>
                <w:lang w:val="en-US"/>
              </w:rPr>
              <w:t>-0.697</w:t>
            </w:r>
          </w:p>
          <w:p w14:paraId="6E190F3B" w14:textId="356DDFD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514</w:t>
            </w:r>
            <w:r w:rsidRPr="00716EFA">
              <w:rPr>
                <w:color w:val="000000" w:themeColor="text1"/>
                <w:sz w:val="20"/>
                <w:szCs w:val="20"/>
                <w:lang w:val="en-US"/>
              </w:rPr>
              <w:t>)</w:t>
            </w:r>
          </w:p>
          <w:p w14:paraId="526A3C06" w14:textId="1304F2BF"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w:t>
            </w:r>
            <w:r w:rsidR="00DC6A61">
              <w:rPr>
                <w:color w:val="000000" w:themeColor="text1"/>
                <w:sz w:val="20"/>
                <w:szCs w:val="20"/>
                <w:lang w:val="en-US"/>
              </w:rPr>
              <w:t>0.713</w:t>
            </w:r>
          </w:p>
          <w:p w14:paraId="508D9A1B" w14:textId="6F79B33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685</w:t>
            </w:r>
            <w:r w:rsidRPr="00716EFA">
              <w:rPr>
                <w:color w:val="000000" w:themeColor="text1"/>
                <w:sz w:val="20"/>
                <w:szCs w:val="20"/>
                <w:lang w:val="en-US"/>
              </w:rPr>
              <w:t>)</w:t>
            </w:r>
          </w:p>
          <w:p w14:paraId="635DD52C" w14:textId="77777777" w:rsidR="00A55EBD" w:rsidRPr="00716EFA" w:rsidRDefault="00A55EBD" w:rsidP="00A55EBD">
            <w:pPr>
              <w:jc w:val="left"/>
              <w:rPr>
                <w:color w:val="000000" w:themeColor="text1"/>
                <w:sz w:val="20"/>
                <w:szCs w:val="20"/>
                <w:lang w:val="en-US"/>
              </w:rPr>
            </w:pPr>
          </w:p>
          <w:p w14:paraId="21C7F13F" w14:textId="48BEFB92"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953</w:t>
            </w:r>
          </w:p>
        </w:tc>
        <w:tc>
          <w:tcPr>
            <w:tcW w:w="1246" w:type="dxa"/>
            <w:tcBorders>
              <w:bottom w:val="single" w:sz="4" w:space="0" w:color="auto"/>
            </w:tcBorders>
            <w:vAlign w:val="center"/>
          </w:tcPr>
          <w:p w14:paraId="0E7EC5D2" w14:textId="3CBD44AF"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1.</w:t>
            </w:r>
            <w:r w:rsidR="00DC6A61">
              <w:rPr>
                <w:color w:val="000000" w:themeColor="text1"/>
                <w:sz w:val="20"/>
                <w:szCs w:val="20"/>
                <w:lang w:val="en-US"/>
              </w:rPr>
              <w:t>298**</w:t>
            </w:r>
          </w:p>
          <w:p w14:paraId="3077CB27" w14:textId="30A1D45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584</w:t>
            </w:r>
            <w:r w:rsidRPr="00716EFA">
              <w:rPr>
                <w:color w:val="000000" w:themeColor="text1"/>
                <w:sz w:val="20"/>
                <w:szCs w:val="20"/>
                <w:lang w:val="en-US"/>
              </w:rPr>
              <w:t xml:space="preserve">) </w:t>
            </w:r>
          </w:p>
          <w:p w14:paraId="7EB9640A" w14:textId="3E577B67"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1.</w:t>
            </w:r>
            <w:r w:rsidR="00DC6A61">
              <w:rPr>
                <w:color w:val="000000" w:themeColor="text1"/>
                <w:sz w:val="20"/>
                <w:szCs w:val="20"/>
                <w:lang w:val="en-US"/>
              </w:rPr>
              <w:t>042**</w:t>
            </w:r>
          </w:p>
          <w:p w14:paraId="293FE1C6" w14:textId="74ED2B0B"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350</w:t>
            </w:r>
            <w:r w:rsidRPr="00716EFA">
              <w:rPr>
                <w:color w:val="000000" w:themeColor="text1"/>
                <w:sz w:val="20"/>
                <w:szCs w:val="20"/>
                <w:lang w:val="en-US"/>
              </w:rPr>
              <w:t>)</w:t>
            </w:r>
          </w:p>
          <w:p w14:paraId="12C53270" w14:textId="77777777" w:rsidR="00A55EBD" w:rsidRPr="00716EFA" w:rsidRDefault="00A55EBD" w:rsidP="00A55EBD">
            <w:pPr>
              <w:jc w:val="left"/>
              <w:rPr>
                <w:color w:val="000000" w:themeColor="text1"/>
                <w:sz w:val="20"/>
                <w:szCs w:val="20"/>
                <w:lang w:val="en-US"/>
              </w:rPr>
            </w:pPr>
          </w:p>
          <w:p w14:paraId="322CAD6F" w14:textId="161A9E49"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645</w:t>
            </w:r>
          </w:p>
        </w:tc>
      </w:tr>
    </w:tbl>
    <w:p w14:paraId="68BB474C" w14:textId="77777777" w:rsidR="00A55EBD" w:rsidRPr="00B5628F" w:rsidRDefault="00A55EBD" w:rsidP="00A55EBD">
      <w:pPr>
        <w:spacing w:before="0" w:after="0"/>
        <w:rPr>
          <w:sz w:val="20"/>
          <w:szCs w:val="20"/>
          <w:lang w:val="en-US"/>
        </w:rPr>
      </w:pPr>
      <w:r>
        <w:rPr>
          <w:sz w:val="20"/>
          <w:szCs w:val="20"/>
          <w:lang w:val="en-US"/>
        </w:rPr>
        <w:t xml:space="preserve">* p&lt;0.1, </w:t>
      </w:r>
      <w:r w:rsidRPr="00B5628F">
        <w:rPr>
          <w:sz w:val="20"/>
          <w:szCs w:val="20"/>
          <w:lang w:val="en-US"/>
        </w:rPr>
        <w:t>*</w:t>
      </w:r>
      <w:r>
        <w:rPr>
          <w:sz w:val="20"/>
          <w:szCs w:val="20"/>
          <w:lang w:val="en-US"/>
        </w:rPr>
        <w:t>*</w:t>
      </w:r>
      <w:r w:rsidRPr="00B5628F">
        <w:rPr>
          <w:sz w:val="20"/>
          <w:szCs w:val="20"/>
          <w:lang w:val="en-US"/>
        </w:rPr>
        <w:t xml:space="preserve"> p &lt; 0.05, **</w:t>
      </w:r>
      <w:r>
        <w:rPr>
          <w:sz w:val="20"/>
          <w:szCs w:val="20"/>
          <w:lang w:val="en-US"/>
        </w:rPr>
        <w:t>*</w:t>
      </w:r>
      <w:r w:rsidRPr="00B5628F">
        <w:rPr>
          <w:sz w:val="20"/>
          <w:szCs w:val="20"/>
          <w:lang w:val="en-US"/>
        </w:rPr>
        <w:t>p &lt; 0.01</w:t>
      </w:r>
    </w:p>
    <w:p w14:paraId="75DCE55D" w14:textId="77777777" w:rsidR="000F777E" w:rsidRDefault="000F777E" w:rsidP="00A4548C">
      <w:pPr>
        <w:spacing w:line="360" w:lineRule="auto"/>
        <w:rPr>
          <w:b/>
          <w:bCs/>
          <w:sz w:val="24"/>
          <w:lang w:val="en-US"/>
        </w:rPr>
      </w:pPr>
    </w:p>
    <w:p w14:paraId="253AB3B7" w14:textId="295D2BA2" w:rsidR="00C93BCA" w:rsidRDefault="00C93BCA">
      <w:pPr>
        <w:spacing w:before="0" w:after="0"/>
        <w:jc w:val="left"/>
        <w:rPr>
          <w:b/>
          <w:bCs/>
          <w:sz w:val="24"/>
          <w:lang w:val="en-US"/>
        </w:rPr>
      </w:pPr>
      <w:r>
        <w:rPr>
          <w:b/>
          <w:bCs/>
          <w:sz w:val="24"/>
          <w:lang w:val="en-US"/>
        </w:rPr>
        <w:br w:type="page"/>
      </w:r>
    </w:p>
    <w:p w14:paraId="3E692F7E" w14:textId="0387D941" w:rsidR="00C93BCA" w:rsidRDefault="00890249" w:rsidP="00C93BCA">
      <w:pPr>
        <w:spacing w:line="360" w:lineRule="auto"/>
        <w:rPr>
          <w:b/>
          <w:bCs/>
          <w:sz w:val="24"/>
        </w:rPr>
      </w:pPr>
      <w:r>
        <w:rPr>
          <w:b/>
          <w:bCs/>
          <w:sz w:val="24"/>
          <w:lang w:val="en-US"/>
        </w:rPr>
        <w:lastRenderedPageBreak/>
        <w:t>Add</w:t>
      </w:r>
      <w:r w:rsidR="00C93BCA">
        <w:rPr>
          <w:b/>
          <w:bCs/>
          <w:sz w:val="24"/>
        </w:rPr>
        <w:t xml:space="preserve"> </w:t>
      </w:r>
      <w:proofErr w:type="spellStart"/>
      <w:r w:rsidR="00C93BCA">
        <w:rPr>
          <w:b/>
          <w:bCs/>
          <w:sz w:val="24"/>
        </w:rPr>
        <w:t>wave</w:t>
      </w:r>
      <w:proofErr w:type="spellEnd"/>
      <w:r w:rsidR="00C93BCA">
        <w:rPr>
          <w:b/>
          <w:bCs/>
          <w:sz w:val="24"/>
        </w:rPr>
        <w:t xml:space="preserve"> 5</w:t>
      </w:r>
    </w:p>
    <w:p w14:paraId="765FA829" w14:textId="296FC8B1" w:rsidR="000C7276" w:rsidRDefault="00C93BCA" w:rsidP="00A4548C">
      <w:pPr>
        <w:pStyle w:val="Paragraphedeliste"/>
        <w:numPr>
          <w:ilvl w:val="0"/>
          <w:numId w:val="12"/>
        </w:numPr>
        <w:spacing w:line="360" w:lineRule="auto"/>
        <w:rPr>
          <w:sz w:val="24"/>
          <w:lang w:val="en-US"/>
        </w:rPr>
      </w:pPr>
      <w:r>
        <w:rPr>
          <w:sz w:val="24"/>
          <w:lang w:val="en-US"/>
        </w:rPr>
        <w:t>Added wave 5 of SHARE.</w:t>
      </w:r>
    </w:p>
    <w:p w14:paraId="73C2342C" w14:textId="210B1EEA" w:rsidR="00C93BCA" w:rsidRDefault="00C93BCA" w:rsidP="00A4548C">
      <w:pPr>
        <w:pStyle w:val="Paragraphedeliste"/>
        <w:numPr>
          <w:ilvl w:val="0"/>
          <w:numId w:val="12"/>
        </w:numPr>
        <w:spacing w:line="360" w:lineRule="auto"/>
        <w:rPr>
          <w:sz w:val="24"/>
          <w:lang w:val="en-US"/>
        </w:rPr>
      </w:pPr>
      <w:r>
        <w:rPr>
          <w:sz w:val="24"/>
          <w:lang w:val="en-US"/>
        </w:rPr>
        <w:t xml:space="preserve">Grouped data into blocks: 1) wave 4 + wave 5, 2) wave 5 + wave 6. The data for wave 5 is therefore repeated 2 times, as a post-treatment period in block 1 and as a pre-treatment period in block 2. </w:t>
      </w:r>
    </w:p>
    <w:p w14:paraId="324D3E9C" w14:textId="77777777" w:rsidR="00C93BCA" w:rsidRDefault="00C93BCA" w:rsidP="00A4548C">
      <w:pPr>
        <w:pStyle w:val="Paragraphedeliste"/>
        <w:numPr>
          <w:ilvl w:val="0"/>
          <w:numId w:val="12"/>
        </w:numPr>
        <w:spacing w:line="360" w:lineRule="auto"/>
        <w:rPr>
          <w:sz w:val="24"/>
          <w:lang w:val="en-US"/>
        </w:rPr>
      </w:pPr>
      <w:r>
        <w:rPr>
          <w:sz w:val="24"/>
          <w:lang w:val="en-US"/>
        </w:rPr>
        <w:t>Added information on retirement rules for 2013 and calculated retirement ages, work horizons, etc.</w:t>
      </w:r>
    </w:p>
    <w:p w14:paraId="1CF91722" w14:textId="182B00F2" w:rsidR="00C93BCA" w:rsidRDefault="00C93BCA" w:rsidP="00A4548C">
      <w:pPr>
        <w:pStyle w:val="Paragraphedeliste"/>
        <w:numPr>
          <w:ilvl w:val="0"/>
          <w:numId w:val="12"/>
        </w:numPr>
        <w:spacing w:line="360" w:lineRule="auto"/>
        <w:rPr>
          <w:sz w:val="24"/>
          <w:lang w:val="en-US"/>
        </w:rPr>
      </w:pPr>
      <w:r>
        <w:rPr>
          <w:sz w:val="24"/>
          <w:lang w:val="en-US"/>
        </w:rPr>
        <w:t xml:space="preserve">Merged with EWCS data based on the country and ISCO codes (as now we don’t have the year component for job quality indices, it’s perfectly fine).  </w:t>
      </w:r>
    </w:p>
    <w:p w14:paraId="7DA81714" w14:textId="33FA9F1E" w:rsidR="00C93BCA" w:rsidRDefault="00315FEB" w:rsidP="00A4548C">
      <w:pPr>
        <w:pStyle w:val="Paragraphedeliste"/>
        <w:numPr>
          <w:ilvl w:val="0"/>
          <w:numId w:val="12"/>
        </w:numPr>
        <w:spacing w:line="360" w:lineRule="auto"/>
        <w:rPr>
          <w:sz w:val="24"/>
          <w:lang w:val="en-US"/>
        </w:rPr>
      </w:pPr>
      <w:r>
        <w:rPr>
          <w:sz w:val="24"/>
          <w:lang w:val="en-US"/>
        </w:rPr>
        <w:t xml:space="preserve">Replaced cell fixed effects with </w:t>
      </w:r>
      <w:r w:rsidRPr="00315FEB">
        <w:rPr>
          <w:i/>
          <w:iCs/>
          <w:sz w:val="24"/>
          <w:lang w:val="en-US"/>
        </w:rPr>
        <w:t>cell by</w:t>
      </w:r>
      <w:r w:rsidR="00C93BCA" w:rsidRPr="00315FEB">
        <w:rPr>
          <w:i/>
          <w:iCs/>
          <w:sz w:val="24"/>
          <w:lang w:val="en-US"/>
        </w:rPr>
        <w:t xml:space="preserve"> block</w:t>
      </w:r>
      <w:r w:rsidR="00C93BCA">
        <w:rPr>
          <w:sz w:val="24"/>
          <w:lang w:val="en-US"/>
        </w:rPr>
        <w:t xml:space="preserve"> fixed effects in</w:t>
      </w:r>
      <w:r w:rsidR="00890249">
        <w:rPr>
          <w:sz w:val="24"/>
          <w:lang w:val="en-US"/>
        </w:rPr>
        <w:t xml:space="preserve"> the</w:t>
      </w:r>
      <w:r w:rsidR="00C93BCA">
        <w:rPr>
          <w:sz w:val="24"/>
          <w:lang w:val="en-US"/>
        </w:rPr>
        <w:t xml:space="preserve"> regressions</w:t>
      </w:r>
      <w:r w:rsidR="00B739D8">
        <w:rPr>
          <w:sz w:val="24"/>
          <w:lang w:val="en-US"/>
        </w:rPr>
        <w:t xml:space="preserve">, clustered errors by </w:t>
      </w:r>
      <w:r w:rsidR="00B739D8" w:rsidRPr="00315FEB">
        <w:rPr>
          <w:i/>
          <w:iCs/>
          <w:sz w:val="24"/>
          <w:lang w:val="en-US"/>
        </w:rPr>
        <w:t>cell by block</w:t>
      </w:r>
      <w:r w:rsidR="00B739D8">
        <w:rPr>
          <w:i/>
          <w:iCs/>
          <w:sz w:val="24"/>
          <w:lang w:val="en-US"/>
        </w:rPr>
        <w:t xml:space="preserve"> </w:t>
      </w:r>
      <w:r w:rsidR="00B739D8" w:rsidRPr="00B739D8">
        <w:rPr>
          <w:sz w:val="24"/>
          <w:lang w:val="en-US"/>
        </w:rPr>
        <w:t>too</w:t>
      </w:r>
      <w:r w:rsidR="00C93BCA">
        <w:rPr>
          <w:sz w:val="24"/>
          <w:lang w:val="en-US"/>
        </w:rPr>
        <w:t xml:space="preserve">. </w:t>
      </w:r>
    </w:p>
    <w:p w14:paraId="1550AF5C" w14:textId="52C89265" w:rsidR="00C93BCA" w:rsidRDefault="00C93BCA" w:rsidP="00C93BCA">
      <w:pPr>
        <w:spacing w:line="360" w:lineRule="auto"/>
        <w:rPr>
          <w:sz w:val="24"/>
          <w:lang w:val="en-US"/>
        </w:rPr>
      </w:pPr>
      <w:r>
        <w:rPr>
          <w:sz w:val="24"/>
          <w:lang w:val="en-US"/>
        </w:rPr>
        <w:t xml:space="preserve">These actions allowed to save data from </w:t>
      </w:r>
      <w:r w:rsidR="00315FEB">
        <w:rPr>
          <w:sz w:val="24"/>
          <w:lang w:val="en-US"/>
        </w:rPr>
        <w:t xml:space="preserve">the </w:t>
      </w:r>
      <w:r w:rsidR="00315FEB" w:rsidRPr="00716272">
        <w:rPr>
          <w:sz w:val="24"/>
          <w:lang w:val="en-US"/>
        </w:rPr>
        <w:t xml:space="preserve">Netherlands, Poland, Portugal, </w:t>
      </w:r>
      <w:r w:rsidR="00315FEB">
        <w:rPr>
          <w:sz w:val="24"/>
          <w:lang w:val="en-US"/>
        </w:rPr>
        <w:t xml:space="preserve">and </w:t>
      </w:r>
      <w:r w:rsidR="00315FEB" w:rsidRPr="00716272">
        <w:rPr>
          <w:sz w:val="24"/>
          <w:lang w:val="en-US"/>
        </w:rPr>
        <w:t>Luxembourg</w:t>
      </w:r>
      <w:r w:rsidR="00315FEB" w:rsidRPr="00315FEB">
        <w:rPr>
          <w:sz w:val="24"/>
          <w:lang w:val="en-US"/>
        </w:rPr>
        <w:t xml:space="preserve"> as </w:t>
      </w:r>
      <w:r w:rsidR="00315FEB">
        <w:rPr>
          <w:sz w:val="24"/>
          <w:lang w:val="en-US"/>
        </w:rPr>
        <w:t xml:space="preserve">they participated in wave 5 as well as wave 6. </w:t>
      </w:r>
    </w:p>
    <w:p w14:paraId="1F23281F" w14:textId="5AF1F7FE" w:rsidR="00315FEB" w:rsidRPr="00315FEB" w:rsidRDefault="00315FEB" w:rsidP="00C93BCA">
      <w:pPr>
        <w:spacing w:line="360" w:lineRule="auto"/>
        <w:rPr>
          <w:sz w:val="24"/>
          <w:lang w:val="en-US"/>
        </w:rPr>
      </w:pPr>
      <w:r>
        <w:rPr>
          <w:sz w:val="24"/>
          <w:lang w:val="en-US"/>
        </w:rPr>
        <w:t>The resulting dataset has 1</w:t>
      </w:r>
      <w:r w:rsidR="00790180">
        <w:rPr>
          <w:sz w:val="24"/>
          <w:lang w:val="en-US"/>
        </w:rPr>
        <w:t>2</w:t>
      </w:r>
      <w:r>
        <w:rPr>
          <w:sz w:val="24"/>
          <w:lang w:val="en-US"/>
        </w:rPr>
        <w:t xml:space="preserve"> </w:t>
      </w:r>
      <w:r w:rsidR="00790180">
        <w:rPr>
          <w:sz w:val="24"/>
          <w:lang w:val="en-US"/>
        </w:rPr>
        <w:t>648</w:t>
      </w:r>
      <w:r>
        <w:rPr>
          <w:sz w:val="24"/>
          <w:lang w:val="en-US"/>
        </w:rPr>
        <w:t xml:space="preserve"> observations for 3-digit ISCO data and </w:t>
      </w:r>
      <w:r w:rsidR="00790180">
        <w:rPr>
          <w:sz w:val="24"/>
          <w:lang w:val="en-US"/>
        </w:rPr>
        <w:t>10</w:t>
      </w:r>
      <w:r>
        <w:rPr>
          <w:sz w:val="24"/>
          <w:lang w:val="en-US"/>
        </w:rPr>
        <w:t xml:space="preserve"> </w:t>
      </w:r>
      <w:r w:rsidR="00790180">
        <w:rPr>
          <w:sz w:val="24"/>
          <w:lang w:val="en-US"/>
        </w:rPr>
        <w:t>594</w:t>
      </w:r>
      <w:r>
        <w:rPr>
          <w:sz w:val="24"/>
          <w:lang w:val="en-US"/>
        </w:rPr>
        <w:t xml:space="preserve"> observations for 4-digit ISCO data. </w:t>
      </w:r>
    </w:p>
    <w:p w14:paraId="4DB468AE" w14:textId="77777777" w:rsidR="00315FEB" w:rsidRPr="00607129" w:rsidRDefault="00315FEB" w:rsidP="00315FEB">
      <w:pPr>
        <w:spacing w:line="360" w:lineRule="auto"/>
        <w:rPr>
          <w:b/>
          <w:bCs/>
          <w:sz w:val="24"/>
          <w:lang w:val="en-US"/>
        </w:rPr>
      </w:pPr>
      <w:r w:rsidRPr="000F777E">
        <w:rPr>
          <w:b/>
          <w:bCs/>
          <w:sz w:val="24"/>
          <w:lang w:val="en-US"/>
        </w:rPr>
        <w:t xml:space="preserve">New model results (only linear model with </w:t>
      </w:r>
      <w:proofErr w:type="spellStart"/>
      <w:r w:rsidRPr="000F777E">
        <w:rPr>
          <w:b/>
          <w:bCs/>
          <w:sz w:val="24"/>
          <w:lang w:val="en-US"/>
        </w:rPr>
        <w:t>EuroD</w:t>
      </w:r>
      <w:proofErr w:type="spellEnd"/>
      <w:r w:rsidRPr="000F777E">
        <w:rPr>
          <w:b/>
          <w:bCs/>
          <w:sz w:val="24"/>
          <w:lang w:val="en-US"/>
        </w:rPr>
        <w:t xml:space="preserve"> 0-12)</w:t>
      </w:r>
      <w:r>
        <w:rPr>
          <w:b/>
          <w:bCs/>
          <w:sz w:val="24"/>
          <w:lang w:val="en-US"/>
        </w:rPr>
        <w:t>:</w:t>
      </w:r>
    </w:p>
    <w:p w14:paraId="1D20C6F6" w14:textId="31308C1F" w:rsidR="00315FEB" w:rsidRDefault="00315FEB" w:rsidP="00315FEB">
      <w:pPr>
        <w:spacing w:line="360" w:lineRule="auto"/>
        <w:rPr>
          <w:i/>
          <w:iCs/>
          <w:sz w:val="24"/>
          <w:lang w:val="en-US"/>
        </w:rPr>
      </w:pPr>
      <w:r w:rsidRPr="008110ED">
        <w:rPr>
          <w:i/>
          <w:iCs/>
          <w:sz w:val="24"/>
          <w:lang w:val="en-US"/>
        </w:rPr>
        <w:t xml:space="preserve">regress </w:t>
      </w:r>
      <w:proofErr w:type="spellStart"/>
      <w:r w:rsidRPr="008110ED">
        <w:rPr>
          <w:b/>
          <w:bCs/>
          <w:i/>
          <w:iCs/>
          <w:sz w:val="24"/>
          <w:lang w:val="en-US"/>
        </w:rPr>
        <w:t>eurod</w:t>
      </w:r>
      <w:proofErr w:type="spellEnd"/>
      <w:r w:rsidRPr="008110ED">
        <w:rPr>
          <w:i/>
          <w:iCs/>
          <w:sz w:val="24"/>
          <w:lang w:val="en-US"/>
        </w:rPr>
        <w:t xml:space="preserve"> </w:t>
      </w:r>
      <w:proofErr w:type="spellStart"/>
      <w:r w:rsidRPr="008110ED">
        <w:rPr>
          <w:i/>
          <w:iCs/>
          <w:sz w:val="24"/>
          <w:lang w:val="en-US"/>
        </w:rPr>
        <w:t>i.did</w:t>
      </w:r>
      <w:proofErr w:type="spellEnd"/>
      <w:r w:rsidRPr="008110ED">
        <w:rPr>
          <w:i/>
          <w:iCs/>
          <w:sz w:val="24"/>
          <w:lang w:val="en-US"/>
        </w:rPr>
        <w:t xml:space="preserve"> </w:t>
      </w:r>
      <w:proofErr w:type="spellStart"/>
      <w:proofErr w:type="gramStart"/>
      <w:r w:rsidRPr="008110ED">
        <w:rPr>
          <w:i/>
          <w:iCs/>
          <w:sz w:val="24"/>
          <w:lang w:val="en-US"/>
        </w:rPr>
        <w:t>i.treated</w:t>
      </w:r>
      <w:proofErr w:type="spellEnd"/>
      <w:proofErr w:type="gramEnd"/>
      <w:r w:rsidRPr="008110ED">
        <w:rPr>
          <w:i/>
          <w:iCs/>
          <w:sz w:val="24"/>
          <w:lang w:val="en-US"/>
        </w:rPr>
        <w:t xml:space="preserve"> </w:t>
      </w:r>
      <w:proofErr w:type="spellStart"/>
      <w:r w:rsidRPr="008110ED">
        <w:rPr>
          <w:i/>
          <w:iCs/>
          <w:sz w:val="24"/>
          <w:lang w:val="en-US"/>
        </w:rPr>
        <w:t>i.post</w:t>
      </w:r>
      <w:proofErr w:type="spellEnd"/>
      <w:r w:rsidRPr="00315FEB">
        <w:rPr>
          <w:i/>
          <w:iCs/>
          <w:sz w:val="24"/>
          <w:lang w:val="en-US"/>
        </w:rPr>
        <w:t xml:space="preserve"> </w:t>
      </w:r>
      <w:proofErr w:type="spellStart"/>
      <w:r w:rsidRPr="008110ED">
        <w:rPr>
          <w:i/>
          <w:iCs/>
          <w:sz w:val="24"/>
          <w:lang w:val="en-US"/>
        </w:rPr>
        <w:t>i.gender</w:t>
      </w:r>
      <w:proofErr w:type="spellEnd"/>
      <w:r w:rsidRPr="008110ED">
        <w:rPr>
          <w:i/>
          <w:iCs/>
          <w:sz w:val="24"/>
          <w:lang w:val="en-US"/>
        </w:rPr>
        <w:t xml:space="preserve"> age </w:t>
      </w:r>
      <w:proofErr w:type="spellStart"/>
      <w:r w:rsidRPr="008110ED">
        <w:rPr>
          <w:i/>
          <w:iCs/>
          <w:sz w:val="24"/>
          <w:lang w:val="en-US"/>
        </w:rPr>
        <w:t>agesq</w:t>
      </w:r>
      <w:proofErr w:type="spellEnd"/>
      <w:r w:rsidRPr="008110ED">
        <w:rPr>
          <w:i/>
          <w:iCs/>
          <w:sz w:val="24"/>
          <w:lang w:val="en-US"/>
        </w:rPr>
        <w:t xml:space="preserve"> </w:t>
      </w:r>
      <w:proofErr w:type="spellStart"/>
      <w:r w:rsidRPr="008110ED">
        <w:rPr>
          <w:i/>
          <w:iCs/>
          <w:sz w:val="24"/>
          <w:lang w:val="en-US"/>
        </w:rPr>
        <w:t>nb_children</w:t>
      </w:r>
      <w:proofErr w:type="spellEnd"/>
      <w:r w:rsidRPr="008110ED">
        <w:rPr>
          <w:i/>
          <w:iCs/>
          <w:sz w:val="24"/>
          <w:lang w:val="en-US"/>
        </w:rPr>
        <w:t xml:space="preserve"> </w:t>
      </w:r>
      <w:proofErr w:type="spellStart"/>
      <w:r w:rsidRPr="008110ED">
        <w:rPr>
          <w:i/>
          <w:iCs/>
          <w:sz w:val="24"/>
          <w:lang w:val="en-US"/>
        </w:rPr>
        <w:t>nb_grandchildren</w:t>
      </w:r>
      <w:proofErr w:type="spellEnd"/>
      <w:r w:rsidRPr="008110ED">
        <w:rPr>
          <w:i/>
          <w:iCs/>
          <w:sz w:val="24"/>
          <w:lang w:val="en-US"/>
        </w:rPr>
        <w:t xml:space="preserve"> </w:t>
      </w:r>
      <w:proofErr w:type="spellStart"/>
      <w:r w:rsidRPr="008110ED">
        <w:rPr>
          <w:i/>
          <w:iCs/>
          <w:sz w:val="24"/>
          <w:lang w:val="en-US"/>
        </w:rPr>
        <w:t>i.partnerinhh</w:t>
      </w:r>
      <w:proofErr w:type="spellEnd"/>
      <w:r w:rsidRPr="008110ED">
        <w:rPr>
          <w:i/>
          <w:iCs/>
          <w:sz w:val="24"/>
          <w:lang w:val="en-US"/>
        </w:rPr>
        <w:t xml:space="preserve"> </w:t>
      </w:r>
      <w:proofErr w:type="spellStart"/>
      <w:r w:rsidRPr="008110ED">
        <w:rPr>
          <w:i/>
          <w:iCs/>
          <w:sz w:val="24"/>
          <w:lang w:val="en-US"/>
        </w:rPr>
        <w:t>yrseducation</w:t>
      </w:r>
      <w:proofErr w:type="spellEnd"/>
      <w:r w:rsidRPr="008110ED">
        <w:rPr>
          <w:i/>
          <w:iCs/>
          <w:sz w:val="24"/>
          <w:lang w:val="en-US"/>
        </w:rPr>
        <w:t xml:space="preserve"> </w:t>
      </w:r>
      <w:proofErr w:type="spellStart"/>
      <w:r w:rsidRPr="008110ED">
        <w:rPr>
          <w:i/>
          <w:iCs/>
          <w:sz w:val="24"/>
          <w:lang w:val="en-US"/>
        </w:rPr>
        <w:t>thinclog</w:t>
      </w:r>
      <w:proofErr w:type="spellEnd"/>
      <w:r w:rsidRPr="008110ED">
        <w:rPr>
          <w:i/>
          <w:iCs/>
          <w:sz w:val="24"/>
          <w:lang w:val="en-US"/>
        </w:rPr>
        <w:t xml:space="preserve">  </w:t>
      </w:r>
      <w:proofErr w:type="spellStart"/>
      <w:r w:rsidRPr="008110ED">
        <w:rPr>
          <w:i/>
          <w:iCs/>
          <w:sz w:val="24"/>
          <w:lang w:val="en-US"/>
        </w:rPr>
        <w:t>i.life_insurance</w:t>
      </w:r>
      <w:proofErr w:type="spellEnd"/>
      <w:r w:rsidRPr="008110ED">
        <w:rPr>
          <w:i/>
          <w:iCs/>
          <w:sz w:val="24"/>
          <w:lang w:val="en-US"/>
        </w:rPr>
        <w:t xml:space="preserve"> </w:t>
      </w:r>
      <w:proofErr w:type="spellStart"/>
      <w:r w:rsidRPr="008110ED">
        <w:rPr>
          <w:i/>
          <w:iCs/>
          <w:sz w:val="24"/>
          <w:lang w:val="en-US"/>
        </w:rPr>
        <w:t>sphus</w:t>
      </w:r>
      <w:proofErr w:type="spellEnd"/>
      <w:r w:rsidRPr="008110ED">
        <w:rPr>
          <w:i/>
          <w:iCs/>
          <w:sz w:val="24"/>
          <w:lang w:val="en-US"/>
        </w:rPr>
        <w:t xml:space="preserve"> chronic </w:t>
      </w:r>
      <w:proofErr w:type="spellStart"/>
      <w:r w:rsidRPr="008110ED">
        <w:rPr>
          <w:i/>
          <w:iCs/>
          <w:sz w:val="24"/>
          <w:lang w:val="en-US"/>
        </w:rPr>
        <w:t>jqi_skills_discretion</w:t>
      </w:r>
      <w:proofErr w:type="spellEnd"/>
      <w:r w:rsidRPr="008110ED">
        <w:rPr>
          <w:i/>
          <w:iCs/>
          <w:sz w:val="24"/>
          <w:lang w:val="en-US"/>
        </w:rPr>
        <w:t xml:space="preserve"> </w:t>
      </w:r>
      <w:proofErr w:type="spellStart"/>
      <w:r w:rsidRPr="008110ED">
        <w:rPr>
          <w:i/>
          <w:iCs/>
          <w:sz w:val="24"/>
          <w:lang w:val="en-US"/>
        </w:rPr>
        <w:t>jqi_physical_environment</w:t>
      </w:r>
      <w:proofErr w:type="spellEnd"/>
      <w:r w:rsidRPr="008110ED">
        <w:rPr>
          <w:i/>
          <w:iCs/>
          <w:sz w:val="24"/>
          <w:lang w:val="en-US"/>
        </w:rPr>
        <w:t xml:space="preserve"> </w:t>
      </w:r>
      <w:proofErr w:type="spellStart"/>
      <w:r w:rsidRPr="008110ED">
        <w:rPr>
          <w:i/>
          <w:iCs/>
          <w:sz w:val="24"/>
          <w:lang w:val="en-US"/>
        </w:rPr>
        <w:t>jqi_social_environment</w:t>
      </w:r>
      <w:proofErr w:type="spellEnd"/>
      <w:r w:rsidRPr="008110ED">
        <w:rPr>
          <w:i/>
          <w:iCs/>
          <w:sz w:val="24"/>
          <w:lang w:val="en-US"/>
        </w:rPr>
        <w:t xml:space="preserve"> </w:t>
      </w:r>
      <w:proofErr w:type="spellStart"/>
      <w:r w:rsidRPr="008110ED">
        <w:rPr>
          <w:i/>
          <w:iCs/>
          <w:sz w:val="24"/>
          <w:lang w:val="en-US"/>
        </w:rPr>
        <w:t>jqi_working_time_quality</w:t>
      </w:r>
      <w:proofErr w:type="spellEnd"/>
      <w:r w:rsidRPr="008110ED">
        <w:rPr>
          <w:i/>
          <w:iCs/>
          <w:sz w:val="24"/>
          <w:lang w:val="en-US"/>
        </w:rPr>
        <w:t xml:space="preserve"> </w:t>
      </w:r>
      <w:proofErr w:type="spellStart"/>
      <w:r w:rsidRPr="008110ED">
        <w:rPr>
          <w:i/>
          <w:iCs/>
          <w:sz w:val="24"/>
          <w:lang w:val="en-US"/>
        </w:rPr>
        <w:t>jqi_intensity</w:t>
      </w:r>
      <w:proofErr w:type="spellEnd"/>
      <w:r w:rsidRPr="008110ED">
        <w:rPr>
          <w:i/>
          <w:iCs/>
          <w:sz w:val="24"/>
          <w:lang w:val="en-US"/>
        </w:rPr>
        <w:t xml:space="preserve"> </w:t>
      </w:r>
      <w:proofErr w:type="spellStart"/>
      <w:r w:rsidRPr="008110ED">
        <w:rPr>
          <w:i/>
          <w:iCs/>
          <w:sz w:val="24"/>
          <w:lang w:val="en-US"/>
        </w:rPr>
        <w:t>jqi_prospects</w:t>
      </w:r>
      <w:proofErr w:type="spellEnd"/>
      <w:r>
        <w:rPr>
          <w:i/>
          <w:iCs/>
          <w:sz w:val="24"/>
          <w:lang w:val="en-US"/>
        </w:rPr>
        <w:t xml:space="preserve"> </w:t>
      </w:r>
      <w:proofErr w:type="spellStart"/>
      <w:r>
        <w:rPr>
          <w:i/>
          <w:iCs/>
          <w:sz w:val="24"/>
          <w:lang w:val="en-US"/>
        </w:rPr>
        <w:t>jqi_overall</w:t>
      </w:r>
      <w:proofErr w:type="spellEnd"/>
      <w:r w:rsidRPr="008110ED">
        <w:rPr>
          <w:i/>
          <w:iCs/>
          <w:sz w:val="24"/>
          <w:lang w:val="en-US"/>
        </w:rPr>
        <w:t xml:space="preserve"> </w:t>
      </w:r>
      <w:proofErr w:type="spellStart"/>
      <w:r w:rsidRPr="008110ED">
        <w:rPr>
          <w:b/>
          <w:bCs/>
          <w:i/>
          <w:iCs/>
          <w:sz w:val="24"/>
          <w:lang w:val="en-US"/>
        </w:rPr>
        <w:t>i.cell_</w:t>
      </w:r>
      <w:r>
        <w:rPr>
          <w:b/>
          <w:bCs/>
          <w:i/>
          <w:iCs/>
          <w:sz w:val="24"/>
          <w:lang w:val="en-US"/>
        </w:rPr>
        <w:t>block</w:t>
      </w:r>
      <w:proofErr w:type="spellEnd"/>
      <w:r w:rsidRPr="008110ED">
        <w:rPr>
          <w:i/>
          <w:iCs/>
          <w:sz w:val="24"/>
          <w:lang w:val="en-US"/>
        </w:rPr>
        <w:t xml:space="preserve"> [</w:t>
      </w:r>
      <w:proofErr w:type="spellStart"/>
      <w:r w:rsidRPr="008110ED">
        <w:rPr>
          <w:i/>
          <w:iCs/>
          <w:sz w:val="24"/>
          <w:lang w:val="en-US"/>
        </w:rPr>
        <w:t>aweight</w:t>
      </w:r>
      <w:proofErr w:type="spellEnd"/>
      <w:r w:rsidRPr="008110ED">
        <w:rPr>
          <w:i/>
          <w:iCs/>
          <w:sz w:val="24"/>
          <w:lang w:val="en-US"/>
        </w:rPr>
        <w:t>=</w:t>
      </w:r>
      <w:proofErr w:type="spellStart"/>
      <w:r w:rsidRPr="008110ED">
        <w:rPr>
          <w:i/>
          <w:iCs/>
          <w:sz w:val="24"/>
          <w:lang w:val="en-US"/>
        </w:rPr>
        <w:t>cciw</w:t>
      </w:r>
      <w:proofErr w:type="spellEnd"/>
      <w:r w:rsidRPr="008110ED">
        <w:rPr>
          <w:i/>
          <w:iCs/>
          <w:sz w:val="24"/>
          <w:lang w:val="en-US"/>
        </w:rPr>
        <w:t xml:space="preserve">], </w:t>
      </w:r>
      <w:proofErr w:type="spellStart"/>
      <w:r w:rsidRPr="008110ED">
        <w:rPr>
          <w:i/>
          <w:iCs/>
          <w:sz w:val="24"/>
          <w:lang w:val="en-US"/>
        </w:rPr>
        <w:t>vce</w:t>
      </w:r>
      <w:proofErr w:type="spellEnd"/>
      <w:r w:rsidRPr="008110ED">
        <w:rPr>
          <w:i/>
          <w:iCs/>
          <w:sz w:val="24"/>
          <w:lang w:val="en-US"/>
        </w:rPr>
        <w:t xml:space="preserve">(cluster </w:t>
      </w:r>
      <w:proofErr w:type="spellStart"/>
      <w:r w:rsidRPr="008110ED">
        <w:rPr>
          <w:i/>
          <w:iCs/>
          <w:sz w:val="24"/>
          <w:lang w:val="en-US"/>
        </w:rPr>
        <w:t>cell</w:t>
      </w:r>
      <w:r w:rsidR="00B739D8">
        <w:rPr>
          <w:i/>
          <w:iCs/>
          <w:sz w:val="24"/>
          <w:lang w:val="en-US"/>
        </w:rPr>
        <w:t>_block</w:t>
      </w:r>
      <w:proofErr w:type="spellEnd"/>
      <w:r w:rsidRPr="008110ED">
        <w:rPr>
          <w:i/>
          <w:iCs/>
          <w:sz w:val="24"/>
          <w:lang w:val="en-US"/>
        </w:rPr>
        <w:t>)</w:t>
      </w:r>
    </w:p>
    <w:p w14:paraId="4F7F6453" w14:textId="1346B05F" w:rsidR="00520035" w:rsidRPr="00520035" w:rsidRDefault="00520035" w:rsidP="00315FEB">
      <w:pPr>
        <w:spacing w:line="360" w:lineRule="auto"/>
        <w:rPr>
          <w:color w:val="FF0000"/>
          <w:sz w:val="24"/>
          <w:lang w:val="en-US"/>
        </w:rPr>
      </w:pPr>
      <w:r w:rsidRPr="00520035">
        <w:rPr>
          <w:color w:val="FF0000"/>
          <w:sz w:val="24"/>
          <w:lang w:val="en-US"/>
        </w:rPr>
        <w:t xml:space="preserve">The results after adding wave 5 are also not very </w:t>
      </w:r>
      <w:r>
        <w:rPr>
          <w:color w:val="FF0000"/>
          <w:sz w:val="24"/>
          <w:lang w:val="en-US"/>
        </w:rPr>
        <w:t xml:space="preserve">reassuring, some coefficients fall out of the expected range. Still related to the change in the EWCS data treatment? Moreover, the effects are significantly lower in amplitude. I guess this can be related to the fact that the amplitude of reforms is also lower when comparing the periods of 2 years in between the waves, instead of a greater period of 4 years as it was for waves 4 and 6. </w:t>
      </w:r>
    </w:p>
    <w:p w14:paraId="49D319EB" w14:textId="77777777" w:rsidR="002C72A2" w:rsidRPr="000C7276" w:rsidRDefault="002C72A2" w:rsidP="002C72A2">
      <w:pPr>
        <w:spacing w:line="360" w:lineRule="auto"/>
        <w:rPr>
          <w:b/>
          <w:bCs/>
          <w:sz w:val="24"/>
          <w:lang w:val="en-US"/>
        </w:rPr>
      </w:pPr>
      <w:r>
        <w:rPr>
          <w:b/>
          <w:bCs/>
          <w:sz w:val="24"/>
          <w:lang w:val="en-US"/>
        </w:rPr>
        <w:t>3-</w:t>
      </w:r>
      <w:r w:rsidRPr="000C7276">
        <w:rPr>
          <w:b/>
          <w:bCs/>
          <w:sz w:val="24"/>
          <w:lang w:val="en-US"/>
        </w:rPr>
        <w:t>digit</w:t>
      </w:r>
      <w:r>
        <w:rPr>
          <w:b/>
          <w:bCs/>
          <w:sz w:val="24"/>
          <w:lang w:val="en-US"/>
        </w:rPr>
        <w:t xml:space="preserve"> ISCO codes data</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2C72A2" w:rsidRPr="006B19A2" w14:paraId="1D65F974" w14:textId="77777777" w:rsidTr="00CD56DB">
        <w:trPr>
          <w:jc w:val="center"/>
        </w:trPr>
        <w:tc>
          <w:tcPr>
            <w:tcW w:w="2127" w:type="dxa"/>
            <w:tcBorders>
              <w:bottom w:val="single" w:sz="4" w:space="0" w:color="auto"/>
            </w:tcBorders>
            <w:vAlign w:val="center"/>
          </w:tcPr>
          <w:p w14:paraId="42963845" w14:textId="77777777" w:rsidR="002C72A2" w:rsidRPr="006B19A2" w:rsidRDefault="002C72A2" w:rsidP="00CD56DB">
            <w:pPr>
              <w:jc w:val="left"/>
              <w:rPr>
                <w:color w:val="000000" w:themeColor="text1"/>
                <w:sz w:val="20"/>
                <w:szCs w:val="20"/>
                <w:lang w:val="en-US"/>
              </w:rPr>
            </w:pPr>
          </w:p>
        </w:tc>
        <w:tc>
          <w:tcPr>
            <w:tcW w:w="1930" w:type="dxa"/>
            <w:tcBorders>
              <w:bottom w:val="single" w:sz="4" w:space="0" w:color="auto"/>
            </w:tcBorders>
            <w:vAlign w:val="center"/>
          </w:tcPr>
          <w:p w14:paraId="17F97820" w14:textId="77777777" w:rsidR="002C72A2" w:rsidRPr="006B19A2" w:rsidRDefault="002C72A2" w:rsidP="00CD56DB">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58821AEC" w14:textId="77777777" w:rsidR="002C72A2" w:rsidRPr="006B19A2" w:rsidRDefault="002C72A2" w:rsidP="00CD56DB">
            <w:pPr>
              <w:jc w:val="center"/>
              <w:rPr>
                <w:b/>
                <w:bCs/>
                <w:color w:val="000000" w:themeColor="text1"/>
                <w:sz w:val="20"/>
                <w:szCs w:val="20"/>
              </w:rPr>
            </w:pPr>
            <w:r w:rsidRPr="006B19A2">
              <w:rPr>
                <w:rFonts w:ascii="change" w:hAnsi="change"/>
                <w:b/>
                <w:bCs/>
                <w:color w:val="000000" w:themeColor="text1"/>
                <w:sz w:val="20"/>
                <w:szCs w:val="20"/>
              </w:rPr>
              <w:t xml:space="preserve">All </w:t>
            </w:r>
            <w:proofErr w:type="spellStart"/>
            <w:r w:rsidRPr="006B19A2">
              <w:rPr>
                <w:rFonts w:ascii="change" w:hAnsi="change"/>
                <w:b/>
                <w:bCs/>
                <w:color w:val="000000" w:themeColor="text1"/>
                <w:sz w:val="20"/>
                <w:szCs w:val="20"/>
              </w:rPr>
              <w:t>individuals</w:t>
            </w:r>
            <w:proofErr w:type="spellEnd"/>
          </w:p>
        </w:tc>
        <w:tc>
          <w:tcPr>
            <w:tcW w:w="1285" w:type="dxa"/>
            <w:tcBorders>
              <w:top w:val="single" w:sz="4" w:space="0" w:color="auto"/>
              <w:bottom w:val="single" w:sz="4" w:space="0" w:color="auto"/>
            </w:tcBorders>
            <w:vAlign w:val="center"/>
          </w:tcPr>
          <w:p w14:paraId="124FAB86" w14:textId="77777777" w:rsidR="002C72A2" w:rsidRPr="006B19A2" w:rsidRDefault="002C72A2" w:rsidP="00CD56DB">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1573FAB7" w14:textId="77777777" w:rsidR="002C72A2" w:rsidRPr="006B19A2" w:rsidRDefault="002C72A2" w:rsidP="00CD56DB">
            <w:pPr>
              <w:jc w:val="center"/>
              <w:rPr>
                <w:b/>
                <w:bCs/>
                <w:color w:val="000000" w:themeColor="text1"/>
                <w:sz w:val="20"/>
                <w:szCs w:val="20"/>
              </w:rPr>
            </w:pPr>
            <w:proofErr w:type="spellStart"/>
            <w:r>
              <w:rPr>
                <w:rFonts w:ascii="change" w:hAnsi="change"/>
                <w:b/>
                <w:bCs/>
                <w:color w:val="000000" w:themeColor="text1"/>
                <w:sz w:val="20"/>
                <w:szCs w:val="20"/>
              </w:rPr>
              <w:t>Females</w:t>
            </w:r>
            <w:proofErr w:type="spellEnd"/>
          </w:p>
        </w:tc>
      </w:tr>
      <w:tr w:rsidR="002C72A2" w:rsidRPr="006B19A2" w14:paraId="61D5F1C1" w14:textId="77777777" w:rsidTr="00CD56DB">
        <w:trPr>
          <w:jc w:val="center"/>
        </w:trPr>
        <w:tc>
          <w:tcPr>
            <w:tcW w:w="4057" w:type="dxa"/>
            <w:gridSpan w:val="2"/>
            <w:tcBorders>
              <w:top w:val="single" w:sz="4" w:space="0" w:color="auto"/>
            </w:tcBorders>
            <w:vAlign w:val="center"/>
          </w:tcPr>
          <w:p w14:paraId="6C1F88BE" w14:textId="77777777" w:rsidR="002C72A2" w:rsidRDefault="002C72A2" w:rsidP="00CD56DB">
            <w:pPr>
              <w:jc w:val="center"/>
              <w:rPr>
                <w:b/>
                <w:bCs/>
                <w:color w:val="000000" w:themeColor="text1"/>
                <w:sz w:val="20"/>
                <w:szCs w:val="20"/>
              </w:rPr>
            </w:pPr>
            <w:r w:rsidRPr="006B19A2">
              <w:rPr>
                <w:b/>
                <w:bCs/>
                <w:color w:val="000000" w:themeColor="text1"/>
                <w:sz w:val="20"/>
                <w:szCs w:val="20"/>
              </w:rPr>
              <w:t>Full</w:t>
            </w:r>
          </w:p>
          <w:p w14:paraId="10CDC44E" w14:textId="77777777" w:rsidR="002C72A2" w:rsidRPr="006B19A2" w:rsidRDefault="002C72A2" w:rsidP="00CD56DB">
            <w:pPr>
              <w:jc w:val="center"/>
              <w:rPr>
                <w:b/>
                <w:bCs/>
                <w:color w:val="000000" w:themeColor="text1"/>
                <w:sz w:val="20"/>
                <w:szCs w:val="20"/>
              </w:rPr>
            </w:pPr>
          </w:p>
        </w:tc>
        <w:tc>
          <w:tcPr>
            <w:tcW w:w="1323" w:type="dxa"/>
            <w:tcBorders>
              <w:top w:val="single" w:sz="4" w:space="0" w:color="auto"/>
            </w:tcBorders>
            <w:vAlign w:val="center"/>
          </w:tcPr>
          <w:p w14:paraId="40F0B1BD" w14:textId="17E26057" w:rsidR="002C72A2" w:rsidRPr="00716EFA" w:rsidRDefault="002C72A2" w:rsidP="00CD56DB">
            <w:pPr>
              <w:jc w:val="left"/>
              <w:rPr>
                <w:color w:val="000000" w:themeColor="text1"/>
                <w:sz w:val="20"/>
                <w:szCs w:val="20"/>
              </w:rPr>
            </w:pPr>
            <w:r w:rsidRPr="00716EFA">
              <w:rPr>
                <w:color w:val="000000" w:themeColor="text1"/>
                <w:sz w:val="20"/>
                <w:szCs w:val="20"/>
              </w:rPr>
              <w:t>-0.</w:t>
            </w:r>
            <w:r>
              <w:rPr>
                <w:color w:val="000000" w:themeColor="text1"/>
                <w:sz w:val="20"/>
                <w:szCs w:val="20"/>
              </w:rPr>
              <w:t>101</w:t>
            </w:r>
          </w:p>
          <w:p w14:paraId="6CDF6B7C" w14:textId="0875FE1A" w:rsidR="002C72A2" w:rsidRPr="00716EFA" w:rsidRDefault="002C72A2" w:rsidP="00CD56DB">
            <w:pPr>
              <w:jc w:val="left"/>
              <w:rPr>
                <w:color w:val="000000" w:themeColor="text1"/>
                <w:sz w:val="20"/>
                <w:szCs w:val="20"/>
              </w:rPr>
            </w:pPr>
            <w:r w:rsidRPr="00716EFA">
              <w:rPr>
                <w:color w:val="000000" w:themeColor="text1"/>
                <w:sz w:val="20"/>
                <w:szCs w:val="20"/>
              </w:rPr>
              <w:t>(0.</w:t>
            </w:r>
            <w:r>
              <w:rPr>
                <w:color w:val="000000" w:themeColor="text1"/>
                <w:sz w:val="20"/>
                <w:szCs w:val="20"/>
              </w:rPr>
              <w:t>135</w:t>
            </w:r>
            <w:r w:rsidRPr="00716EFA">
              <w:rPr>
                <w:color w:val="000000" w:themeColor="text1"/>
                <w:sz w:val="20"/>
                <w:szCs w:val="20"/>
              </w:rPr>
              <w:t xml:space="preserve">) </w:t>
            </w:r>
          </w:p>
          <w:p w14:paraId="522B6D5B" w14:textId="77777777" w:rsidR="002C72A2" w:rsidRPr="00716EFA" w:rsidRDefault="002C72A2" w:rsidP="00CD56DB">
            <w:pPr>
              <w:jc w:val="left"/>
              <w:rPr>
                <w:color w:val="000000" w:themeColor="text1"/>
                <w:sz w:val="20"/>
                <w:szCs w:val="20"/>
              </w:rPr>
            </w:pPr>
          </w:p>
        </w:tc>
        <w:tc>
          <w:tcPr>
            <w:tcW w:w="1285" w:type="dxa"/>
            <w:tcBorders>
              <w:top w:val="single" w:sz="4" w:space="0" w:color="auto"/>
            </w:tcBorders>
            <w:vAlign w:val="center"/>
          </w:tcPr>
          <w:p w14:paraId="670F18E5" w14:textId="3FE185BA" w:rsidR="002C72A2" w:rsidRPr="00716EFA" w:rsidRDefault="002C72A2" w:rsidP="00CD56DB">
            <w:pPr>
              <w:jc w:val="left"/>
              <w:rPr>
                <w:color w:val="000000" w:themeColor="text1"/>
                <w:sz w:val="20"/>
                <w:szCs w:val="20"/>
              </w:rPr>
            </w:pPr>
            <w:r w:rsidRPr="00716EFA">
              <w:rPr>
                <w:color w:val="000000" w:themeColor="text1"/>
                <w:sz w:val="20"/>
                <w:szCs w:val="20"/>
              </w:rPr>
              <w:t>-0.</w:t>
            </w:r>
            <w:r>
              <w:rPr>
                <w:color w:val="000000" w:themeColor="text1"/>
                <w:sz w:val="20"/>
                <w:szCs w:val="20"/>
              </w:rPr>
              <w:t>288*</w:t>
            </w:r>
          </w:p>
          <w:p w14:paraId="493AE50E" w14:textId="60C35004" w:rsidR="002C72A2" w:rsidRPr="00716EFA" w:rsidRDefault="002C72A2" w:rsidP="00CD56DB">
            <w:pPr>
              <w:jc w:val="left"/>
              <w:rPr>
                <w:color w:val="000000" w:themeColor="text1"/>
                <w:sz w:val="20"/>
                <w:szCs w:val="20"/>
              </w:rPr>
            </w:pPr>
            <w:r w:rsidRPr="00716EFA">
              <w:rPr>
                <w:color w:val="000000" w:themeColor="text1"/>
                <w:sz w:val="20"/>
                <w:szCs w:val="20"/>
              </w:rPr>
              <w:t>(0.</w:t>
            </w:r>
            <w:r>
              <w:rPr>
                <w:color w:val="000000" w:themeColor="text1"/>
                <w:sz w:val="20"/>
                <w:szCs w:val="20"/>
              </w:rPr>
              <w:t>162</w:t>
            </w:r>
            <w:r w:rsidRPr="00716EFA">
              <w:rPr>
                <w:color w:val="000000" w:themeColor="text1"/>
                <w:sz w:val="20"/>
                <w:szCs w:val="20"/>
              </w:rPr>
              <w:t xml:space="preserve">) </w:t>
            </w:r>
          </w:p>
          <w:p w14:paraId="73721815" w14:textId="77777777" w:rsidR="002C72A2" w:rsidRPr="00716EFA" w:rsidRDefault="002C72A2" w:rsidP="00CD56DB">
            <w:pPr>
              <w:jc w:val="left"/>
              <w:rPr>
                <w:color w:val="000000" w:themeColor="text1"/>
                <w:sz w:val="20"/>
                <w:szCs w:val="20"/>
              </w:rPr>
            </w:pPr>
          </w:p>
        </w:tc>
        <w:tc>
          <w:tcPr>
            <w:tcW w:w="1246" w:type="dxa"/>
            <w:tcBorders>
              <w:top w:val="single" w:sz="4" w:space="0" w:color="auto"/>
            </w:tcBorders>
            <w:vAlign w:val="center"/>
          </w:tcPr>
          <w:p w14:paraId="7B12E133" w14:textId="03EFD110" w:rsidR="002C72A2" w:rsidRPr="00716EFA" w:rsidRDefault="002C72A2" w:rsidP="00CD56DB">
            <w:pPr>
              <w:jc w:val="left"/>
              <w:rPr>
                <w:color w:val="000000" w:themeColor="text1"/>
                <w:sz w:val="20"/>
                <w:szCs w:val="20"/>
              </w:rPr>
            </w:pPr>
            <w:r w:rsidRPr="00716EFA">
              <w:rPr>
                <w:color w:val="000000" w:themeColor="text1"/>
                <w:sz w:val="20"/>
                <w:szCs w:val="20"/>
              </w:rPr>
              <w:t>0.</w:t>
            </w:r>
            <w:r>
              <w:rPr>
                <w:color w:val="000000" w:themeColor="text1"/>
                <w:sz w:val="20"/>
                <w:szCs w:val="20"/>
              </w:rPr>
              <w:t>137</w:t>
            </w:r>
          </w:p>
          <w:p w14:paraId="1E56603C" w14:textId="6EF16BA9" w:rsidR="002C72A2" w:rsidRPr="00716EFA" w:rsidRDefault="002C72A2" w:rsidP="00CD56DB">
            <w:pPr>
              <w:jc w:val="left"/>
              <w:rPr>
                <w:color w:val="000000" w:themeColor="text1"/>
                <w:sz w:val="20"/>
                <w:szCs w:val="20"/>
              </w:rPr>
            </w:pPr>
            <w:r w:rsidRPr="00716EFA">
              <w:rPr>
                <w:color w:val="000000" w:themeColor="text1"/>
                <w:sz w:val="20"/>
                <w:szCs w:val="20"/>
              </w:rPr>
              <w:t>(0.</w:t>
            </w:r>
            <w:r>
              <w:rPr>
                <w:color w:val="000000" w:themeColor="text1"/>
                <w:sz w:val="20"/>
                <w:szCs w:val="20"/>
              </w:rPr>
              <w:t>204</w:t>
            </w:r>
            <w:r w:rsidRPr="00716EFA">
              <w:rPr>
                <w:color w:val="000000" w:themeColor="text1"/>
                <w:sz w:val="20"/>
                <w:szCs w:val="20"/>
              </w:rPr>
              <w:t xml:space="preserve">) </w:t>
            </w:r>
          </w:p>
          <w:p w14:paraId="72B69744" w14:textId="77777777" w:rsidR="002C72A2" w:rsidRPr="00716EFA" w:rsidRDefault="002C72A2" w:rsidP="00CD56DB">
            <w:pPr>
              <w:jc w:val="left"/>
              <w:rPr>
                <w:color w:val="000000" w:themeColor="text1"/>
                <w:sz w:val="20"/>
                <w:szCs w:val="20"/>
              </w:rPr>
            </w:pPr>
          </w:p>
        </w:tc>
      </w:tr>
      <w:tr w:rsidR="002C72A2" w:rsidRPr="006B19A2" w14:paraId="0854D663" w14:textId="77777777" w:rsidTr="00CD56DB">
        <w:trPr>
          <w:jc w:val="center"/>
        </w:trPr>
        <w:tc>
          <w:tcPr>
            <w:tcW w:w="2127" w:type="dxa"/>
          </w:tcPr>
          <w:p w14:paraId="67A86216" w14:textId="77777777" w:rsidR="002C72A2" w:rsidRPr="006B19A2" w:rsidRDefault="002C72A2" w:rsidP="00CD56DB">
            <w:pPr>
              <w:jc w:val="left"/>
              <w:rPr>
                <w:b/>
                <w:bCs/>
                <w:color w:val="000000" w:themeColor="text1"/>
                <w:sz w:val="20"/>
                <w:szCs w:val="20"/>
                <w:lang w:val="en-US"/>
              </w:rPr>
            </w:pPr>
            <w:r w:rsidRPr="006B19A2">
              <w:rPr>
                <w:b/>
                <w:bCs/>
                <w:color w:val="000000" w:themeColor="text1"/>
                <w:sz w:val="20"/>
                <w:szCs w:val="20"/>
                <w:lang w:val="en-US"/>
              </w:rPr>
              <w:lastRenderedPageBreak/>
              <w:t xml:space="preserve">JQI </w:t>
            </w:r>
            <w:r>
              <w:rPr>
                <w:b/>
                <w:bCs/>
                <w:color w:val="000000" w:themeColor="text1"/>
                <w:sz w:val="20"/>
                <w:szCs w:val="20"/>
                <w:lang w:val="en-US"/>
              </w:rPr>
              <w:t>overall</w:t>
            </w:r>
          </w:p>
        </w:tc>
        <w:tc>
          <w:tcPr>
            <w:tcW w:w="1930" w:type="dxa"/>
            <w:vAlign w:val="center"/>
          </w:tcPr>
          <w:p w14:paraId="41C7D230" w14:textId="77777777" w:rsidR="002C72A2" w:rsidRPr="00045D42" w:rsidRDefault="002C72A2" w:rsidP="00CD56D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29D7605E" w14:textId="77777777" w:rsidR="002C72A2" w:rsidRPr="00045D42" w:rsidRDefault="002C72A2" w:rsidP="00CD56DB">
            <w:pPr>
              <w:jc w:val="left"/>
              <w:rPr>
                <w:b/>
                <w:bCs/>
                <w:color w:val="000000" w:themeColor="text1"/>
                <w:sz w:val="20"/>
                <w:szCs w:val="20"/>
                <w:lang w:val="en-US"/>
              </w:rPr>
            </w:pPr>
          </w:p>
          <w:p w14:paraId="4698C353" w14:textId="77777777" w:rsidR="002C72A2" w:rsidRPr="00045D42" w:rsidRDefault="002C72A2" w:rsidP="00CD56D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6D8A2470" w14:textId="77777777" w:rsidR="002C72A2" w:rsidRDefault="002C72A2" w:rsidP="00CD56DB">
            <w:pPr>
              <w:jc w:val="left"/>
              <w:rPr>
                <w:i/>
                <w:iCs/>
                <w:color w:val="000000" w:themeColor="text1"/>
                <w:sz w:val="20"/>
                <w:szCs w:val="20"/>
                <w:lang w:val="en-US"/>
              </w:rPr>
            </w:pPr>
          </w:p>
          <w:p w14:paraId="67A4BBFF" w14:textId="77777777" w:rsidR="002C72A2" w:rsidRDefault="002C72A2" w:rsidP="00CD56DB">
            <w:pPr>
              <w:jc w:val="left"/>
              <w:rPr>
                <w:i/>
                <w:iCs/>
                <w:color w:val="000000" w:themeColor="text1"/>
                <w:sz w:val="20"/>
                <w:szCs w:val="20"/>
                <w:lang w:val="en-US"/>
              </w:rPr>
            </w:pPr>
          </w:p>
          <w:p w14:paraId="35CD0146" w14:textId="77777777" w:rsidR="002C72A2" w:rsidRDefault="002C72A2" w:rsidP="00CD56D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14B6B9E4" w14:textId="77777777" w:rsidR="002C72A2" w:rsidRDefault="002C72A2" w:rsidP="00CD56DB">
            <w:pPr>
              <w:jc w:val="left"/>
              <w:rPr>
                <w:b/>
                <w:bCs/>
                <w:color w:val="000000" w:themeColor="text1"/>
                <w:sz w:val="20"/>
                <w:szCs w:val="20"/>
                <w:lang w:val="en-US"/>
              </w:rPr>
            </w:pPr>
          </w:p>
        </w:tc>
        <w:tc>
          <w:tcPr>
            <w:tcW w:w="1323" w:type="dxa"/>
            <w:vAlign w:val="center"/>
          </w:tcPr>
          <w:p w14:paraId="4106230A" w14:textId="61D2510B" w:rsidR="002C72A2" w:rsidRPr="00716EFA" w:rsidRDefault="002C72A2" w:rsidP="00CD56DB">
            <w:pPr>
              <w:jc w:val="left"/>
              <w:rPr>
                <w:color w:val="000000" w:themeColor="text1"/>
                <w:sz w:val="20"/>
                <w:szCs w:val="20"/>
              </w:rPr>
            </w:pPr>
            <w:r w:rsidRPr="00716EFA">
              <w:rPr>
                <w:color w:val="000000" w:themeColor="text1"/>
                <w:sz w:val="20"/>
                <w:szCs w:val="20"/>
                <w:lang w:val="en-US"/>
              </w:rPr>
              <w:t>0.</w:t>
            </w:r>
            <w:r>
              <w:rPr>
                <w:color w:val="000000" w:themeColor="text1"/>
                <w:sz w:val="20"/>
                <w:szCs w:val="20"/>
                <w:lang w:val="en-US"/>
              </w:rPr>
              <w:t>105</w:t>
            </w:r>
          </w:p>
          <w:p w14:paraId="237B0DDA" w14:textId="471330B2"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179</w:t>
            </w:r>
            <w:r w:rsidRPr="00716EFA">
              <w:rPr>
                <w:color w:val="000000" w:themeColor="text1"/>
                <w:sz w:val="20"/>
                <w:szCs w:val="20"/>
                <w:lang w:val="en-US"/>
              </w:rPr>
              <w:t>)</w:t>
            </w:r>
          </w:p>
          <w:p w14:paraId="42CF2828" w14:textId="4BBE901F" w:rsidR="002C72A2" w:rsidRPr="00716EFA" w:rsidRDefault="002C72A2" w:rsidP="00CD56DB">
            <w:pPr>
              <w:jc w:val="left"/>
              <w:rPr>
                <w:color w:val="000000" w:themeColor="text1"/>
                <w:sz w:val="20"/>
                <w:szCs w:val="20"/>
                <w:lang w:val="en-US"/>
              </w:rPr>
            </w:pPr>
            <w:r>
              <w:rPr>
                <w:color w:val="000000" w:themeColor="text1"/>
                <w:sz w:val="20"/>
                <w:szCs w:val="20"/>
                <w:lang w:val="en-US"/>
              </w:rPr>
              <w:t>-0.169</w:t>
            </w:r>
          </w:p>
          <w:p w14:paraId="204456B5" w14:textId="2AA8D704"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251</w:t>
            </w:r>
            <w:r w:rsidRPr="00716EFA">
              <w:rPr>
                <w:color w:val="000000" w:themeColor="text1"/>
                <w:sz w:val="20"/>
                <w:szCs w:val="20"/>
                <w:lang w:val="en-US"/>
              </w:rPr>
              <w:t xml:space="preserve">) </w:t>
            </w:r>
          </w:p>
          <w:p w14:paraId="78BF1EDD" w14:textId="77777777" w:rsidR="002C72A2" w:rsidRPr="00716EFA" w:rsidRDefault="002C72A2" w:rsidP="00CD56DB">
            <w:pPr>
              <w:jc w:val="left"/>
              <w:rPr>
                <w:i/>
                <w:iCs/>
                <w:color w:val="000000" w:themeColor="text1"/>
                <w:sz w:val="20"/>
                <w:szCs w:val="20"/>
                <w:lang w:val="en-US"/>
              </w:rPr>
            </w:pPr>
          </w:p>
          <w:p w14:paraId="570FFE91" w14:textId="73EDDD99"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362860">
              <w:rPr>
                <w:i/>
                <w:iCs/>
                <w:color w:val="000000" w:themeColor="text1"/>
                <w:sz w:val="20"/>
                <w:szCs w:val="20"/>
                <w:lang w:val="en-US"/>
              </w:rPr>
              <w:t>335</w:t>
            </w:r>
          </w:p>
          <w:p w14:paraId="1BA5EB4D" w14:textId="77777777" w:rsidR="002C72A2" w:rsidRPr="00716EFA" w:rsidRDefault="002C72A2" w:rsidP="00CD56DB">
            <w:pPr>
              <w:jc w:val="left"/>
              <w:rPr>
                <w:color w:val="000000" w:themeColor="text1"/>
                <w:sz w:val="20"/>
                <w:szCs w:val="20"/>
                <w:lang w:val="en-US"/>
              </w:rPr>
            </w:pPr>
          </w:p>
        </w:tc>
        <w:tc>
          <w:tcPr>
            <w:tcW w:w="1285" w:type="dxa"/>
            <w:vAlign w:val="center"/>
          </w:tcPr>
          <w:p w14:paraId="4740AEA8" w14:textId="6F323B5B"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142</w:t>
            </w:r>
          </w:p>
          <w:p w14:paraId="17793A07" w14:textId="71415E9E"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128</w:t>
            </w:r>
            <w:r w:rsidRPr="00716EFA">
              <w:rPr>
                <w:color w:val="000000" w:themeColor="text1"/>
                <w:sz w:val="20"/>
                <w:szCs w:val="20"/>
                <w:lang w:val="en-US"/>
              </w:rPr>
              <w:t xml:space="preserve">) </w:t>
            </w:r>
          </w:p>
          <w:p w14:paraId="20B3CD9A" w14:textId="03E443E7"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0.434*</w:t>
            </w:r>
          </w:p>
          <w:p w14:paraId="2CE3431F" w14:textId="4D48FB7A"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221</w:t>
            </w:r>
            <w:r w:rsidRPr="00716EFA">
              <w:rPr>
                <w:color w:val="000000" w:themeColor="text1"/>
                <w:sz w:val="20"/>
                <w:szCs w:val="20"/>
                <w:lang w:val="en-US"/>
              </w:rPr>
              <w:t>)</w:t>
            </w:r>
          </w:p>
          <w:p w14:paraId="2592BC41" w14:textId="77777777" w:rsidR="002C72A2" w:rsidRPr="00716EFA" w:rsidRDefault="002C72A2" w:rsidP="00CD56DB">
            <w:pPr>
              <w:jc w:val="left"/>
              <w:rPr>
                <w:color w:val="000000" w:themeColor="text1"/>
                <w:sz w:val="20"/>
                <w:szCs w:val="20"/>
                <w:lang w:val="en-US"/>
              </w:rPr>
            </w:pPr>
          </w:p>
          <w:p w14:paraId="094CC1BD" w14:textId="020074CD" w:rsidR="002C72A2" w:rsidRPr="00716EFA" w:rsidRDefault="002C72A2" w:rsidP="00CD56DB">
            <w:pPr>
              <w:jc w:val="left"/>
              <w:rPr>
                <w:i/>
                <w:iCs/>
                <w:color w:val="000000" w:themeColor="text1"/>
                <w:sz w:val="20"/>
                <w:szCs w:val="20"/>
                <w:lang w:val="en-US"/>
              </w:rPr>
            </w:pPr>
            <w:r w:rsidRPr="00716EFA">
              <w:rPr>
                <w:color w:val="000000" w:themeColor="text1"/>
                <w:sz w:val="20"/>
                <w:szCs w:val="20"/>
                <w:lang w:val="en-US"/>
              </w:rPr>
              <w:t xml:space="preserve"> </w:t>
            </w:r>
            <w:r w:rsidRPr="00716EFA">
              <w:rPr>
                <w:i/>
                <w:iCs/>
                <w:color w:val="000000" w:themeColor="text1"/>
                <w:sz w:val="20"/>
                <w:szCs w:val="20"/>
                <w:lang w:val="en-US"/>
              </w:rPr>
              <w:t>0.0</w:t>
            </w:r>
            <w:r w:rsidR="00362860">
              <w:rPr>
                <w:i/>
                <w:iCs/>
                <w:color w:val="000000" w:themeColor="text1"/>
                <w:sz w:val="20"/>
                <w:szCs w:val="20"/>
                <w:lang w:val="en-US"/>
              </w:rPr>
              <w:t>53</w:t>
            </w:r>
          </w:p>
          <w:p w14:paraId="60B12502" w14:textId="77777777" w:rsidR="002C72A2" w:rsidRPr="00716EFA" w:rsidRDefault="002C72A2" w:rsidP="00CD56DB">
            <w:pPr>
              <w:jc w:val="left"/>
              <w:rPr>
                <w:color w:val="000000" w:themeColor="text1"/>
                <w:sz w:val="20"/>
                <w:szCs w:val="20"/>
                <w:lang w:val="en-US"/>
              </w:rPr>
            </w:pPr>
          </w:p>
        </w:tc>
        <w:tc>
          <w:tcPr>
            <w:tcW w:w="1246" w:type="dxa"/>
            <w:vAlign w:val="center"/>
          </w:tcPr>
          <w:p w14:paraId="06E5A428" w14:textId="0A2968AF" w:rsidR="002C72A2" w:rsidRPr="00716EFA" w:rsidRDefault="002C72A2" w:rsidP="00CD56DB">
            <w:pPr>
              <w:jc w:val="left"/>
              <w:rPr>
                <w:color w:val="000000" w:themeColor="text1"/>
                <w:sz w:val="20"/>
                <w:szCs w:val="20"/>
                <w:lang w:val="en-US"/>
              </w:rPr>
            </w:pPr>
            <w:r>
              <w:rPr>
                <w:color w:val="000000" w:themeColor="text1"/>
                <w:sz w:val="20"/>
                <w:szCs w:val="20"/>
                <w:lang w:val="en-US"/>
              </w:rPr>
              <w:t>-0.122</w:t>
            </w:r>
          </w:p>
          <w:p w14:paraId="32D7519F" w14:textId="69AA06C9"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238</w:t>
            </w:r>
            <w:r w:rsidRPr="00716EFA">
              <w:rPr>
                <w:color w:val="000000" w:themeColor="text1"/>
                <w:sz w:val="20"/>
                <w:szCs w:val="20"/>
                <w:lang w:val="en-US"/>
              </w:rPr>
              <w:t>)</w:t>
            </w:r>
          </w:p>
          <w:p w14:paraId="0963185B" w14:textId="3A96915C" w:rsidR="002C72A2" w:rsidRPr="00716EFA" w:rsidRDefault="002C72A2" w:rsidP="00CD56DB">
            <w:pPr>
              <w:jc w:val="left"/>
              <w:rPr>
                <w:color w:val="000000" w:themeColor="text1"/>
                <w:sz w:val="20"/>
                <w:szCs w:val="20"/>
                <w:lang w:val="en-US"/>
              </w:rPr>
            </w:pPr>
            <w:r>
              <w:rPr>
                <w:color w:val="000000" w:themeColor="text1"/>
                <w:sz w:val="20"/>
                <w:szCs w:val="20"/>
                <w:lang w:val="en-US"/>
              </w:rPr>
              <w:t>0.079</w:t>
            </w:r>
          </w:p>
          <w:p w14:paraId="39AA1B7F" w14:textId="37B2F6AF"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473</w:t>
            </w:r>
            <w:r w:rsidRPr="00716EFA">
              <w:rPr>
                <w:color w:val="000000" w:themeColor="text1"/>
                <w:sz w:val="20"/>
                <w:szCs w:val="20"/>
                <w:lang w:val="en-US"/>
              </w:rPr>
              <w:t xml:space="preserve">) </w:t>
            </w:r>
          </w:p>
          <w:p w14:paraId="4DEDB911" w14:textId="77777777" w:rsidR="002C72A2" w:rsidRPr="00716EFA" w:rsidRDefault="002C72A2" w:rsidP="00CD56DB">
            <w:pPr>
              <w:jc w:val="left"/>
              <w:rPr>
                <w:color w:val="000000" w:themeColor="text1"/>
                <w:sz w:val="20"/>
                <w:szCs w:val="20"/>
                <w:lang w:val="en-US"/>
              </w:rPr>
            </w:pPr>
          </w:p>
          <w:p w14:paraId="33E1AA87" w14:textId="217D91EB"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362860">
              <w:rPr>
                <w:i/>
                <w:iCs/>
                <w:color w:val="000000" w:themeColor="text1"/>
                <w:sz w:val="20"/>
                <w:szCs w:val="20"/>
                <w:lang w:val="en-US"/>
              </w:rPr>
              <w:t>619</w:t>
            </w:r>
          </w:p>
          <w:p w14:paraId="7357BF5A" w14:textId="77777777" w:rsidR="002C72A2" w:rsidRPr="00716EFA" w:rsidRDefault="002C72A2" w:rsidP="00CD56DB">
            <w:pPr>
              <w:jc w:val="left"/>
              <w:rPr>
                <w:color w:val="000000" w:themeColor="text1"/>
                <w:sz w:val="20"/>
                <w:szCs w:val="20"/>
                <w:lang w:val="en-US"/>
              </w:rPr>
            </w:pPr>
          </w:p>
        </w:tc>
      </w:tr>
      <w:tr w:rsidR="002C72A2" w:rsidRPr="006B19A2" w14:paraId="10B0D30E" w14:textId="77777777" w:rsidTr="00CD56DB">
        <w:trPr>
          <w:jc w:val="center"/>
        </w:trPr>
        <w:tc>
          <w:tcPr>
            <w:tcW w:w="2127" w:type="dxa"/>
          </w:tcPr>
          <w:p w14:paraId="39B13CA7" w14:textId="77777777" w:rsidR="002C72A2" w:rsidRPr="006B19A2" w:rsidRDefault="002C72A2" w:rsidP="00CD56DB">
            <w:pPr>
              <w:jc w:val="left"/>
              <w:rPr>
                <w:b/>
                <w:bCs/>
                <w:color w:val="000000" w:themeColor="text1"/>
                <w:sz w:val="20"/>
                <w:szCs w:val="20"/>
                <w:lang w:val="en-US"/>
              </w:rPr>
            </w:pPr>
            <w:r w:rsidRPr="006B19A2">
              <w:rPr>
                <w:b/>
                <w:bCs/>
                <w:color w:val="000000" w:themeColor="text1"/>
                <w:sz w:val="20"/>
                <w:szCs w:val="20"/>
                <w:lang w:val="en-US"/>
              </w:rPr>
              <w:t>JQI physical environment</w:t>
            </w:r>
          </w:p>
        </w:tc>
        <w:tc>
          <w:tcPr>
            <w:tcW w:w="1930" w:type="dxa"/>
            <w:vAlign w:val="center"/>
          </w:tcPr>
          <w:p w14:paraId="5F709E58" w14:textId="77777777" w:rsidR="002C72A2" w:rsidRPr="00045D42" w:rsidRDefault="002C72A2" w:rsidP="00CD56D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7E778156" w14:textId="77777777" w:rsidR="002C72A2" w:rsidRPr="00045D42" w:rsidRDefault="002C72A2" w:rsidP="00CD56DB">
            <w:pPr>
              <w:jc w:val="left"/>
              <w:rPr>
                <w:b/>
                <w:bCs/>
                <w:color w:val="000000" w:themeColor="text1"/>
                <w:sz w:val="20"/>
                <w:szCs w:val="20"/>
                <w:lang w:val="en-US"/>
              </w:rPr>
            </w:pPr>
          </w:p>
          <w:p w14:paraId="49A9CB9C" w14:textId="77777777" w:rsidR="002C72A2" w:rsidRPr="00045D42" w:rsidRDefault="002C72A2" w:rsidP="00CD56D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11F4F3D2" w14:textId="77777777" w:rsidR="002C72A2" w:rsidRDefault="002C72A2" w:rsidP="00CD56DB">
            <w:pPr>
              <w:jc w:val="left"/>
              <w:rPr>
                <w:i/>
                <w:iCs/>
                <w:color w:val="000000" w:themeColor="text1"/>
                <w:sz w:val="20"/>
                <w:szCs w:val="20"/>
                <w:lang w:val="en-US"/>
              </w:rPr>
            </w:pPr>
          </w:p>
          <w:p w14:paraId="7D3A7216" w14:textId="77777777" w:rsidR="002C72A2" w:rsidRDefault="002C72A2" w:rsidP="00CD56DB">
            <w:pPr>
              <w:jc w:val="left"/>
              <w:rPr>
                <w:i/>
                <w:iCs/>
                <w:color w:val="000000" w:themeColor="text1"/>
                <w:sz w:val="20"/>
                <w:szCs w:val="20"/>
                <w:lang w:val="en-US"/>
              </w:rPr>
            </w:pPr>
          </w:p>
          <w:p w14:paraId="4637BC0A" w14:textId="77777777" w:rsidR="002C72A2" w:rsidRDefault="002C72A2" w:rsidP="00CD56D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6335A3D2" w14:textId="77777777" w:rsidR="002C72A2" w:rsidRPr="00045D42" w:rsidRDefault="002C72A2" w:rsidP="00CD56DB">
            <w:pPr>
              <w:jc w:val="left"/>
              <w:rPr>
                <w:i/>
                <w:iCs/>
                <w:color w:val="000000" w:themeColor="text1"/>
                <w:sz w:val="20"/>
                <w:szCs w:val="20"/>
                <w:lang w:val="en-US"/>
              </w:rPr>
            </w:pPr>
          </w:p>
        </w:tc>
        <w:tc>
          <w:tcPr>
            <w:tcW w:w="1323" w:type="dxa"/>
            <w:vAlign w:val="center"/>
          </w:tcPr>
          <w:p w14:paraId="1BDAA77A" w14:textId="72DB7BD5" w:rsidR="002C72A2" w:rsidRPr="00716EFA" w:rsidRDefault="002C72A2" w:rsidP="00CD56DB">
            <w:pPr>
              <w:jc w:val="left"/>
              <w:rPr>
                <w:color w:val="000000" w:themeColor="text1"/>
                <w:sz w:val="20"/>
                <w:szCs w:val="20"/>
              </w:rPr>
            </w:pPr>
            <w:r w:rsidRPr="00716EFA">
              <w:rPr>
                <w:color w:val="000000" w:themeColor="text1"/>
                <w:sz w:val="20"/>
                <w:szCs w:val="20"/>
                <w:lang w:val="en-US"/>
              </w:rPr>
              <w:t>0.</w:t>
            </w:r>
            <w:r>
              <w:rPr>
                <w:color w:val="000000" w:themeColor="text1"/>
                <w:sz w:val="20"/>
                <w:szCs w:val="20"/>
                <w:lang w:val="en-US"/>
              </w:rPr>
              <w:t>025</w:t>
            </w:r>
          </w:p>
          <w:p w14:paraId="2E57B449" w14:textId="4AD39747"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190</w:t>
            </w:r>
            <w:r w:rsidRPr="00716EFA">
              <w:rPr>
                <w:color w:val="000000" w:themeColor="text1"/>
                <w:sz w:val="20"/>
                <w:szCs w:val="20"/>
                <w:lang w:val="en-US"/>
              </w:rPr>
              <w:t>)</w:t>
            </w:r>
          </w:p>
          <w:p w14:paraId="75AC1A80" w14:textId="4337C653" w:rsidR="002C72A2" w:rsidRPr="00716EFA" w:rsidRDefault="002C72A2" w:rsidP="00CD56DB">
            <w:pPr>
              <w:jc w:val="left"/>
              <w:rPr>
                <w:color w:val="000000" w:themeColor="text1"/>
                <w:sz w:val="20"/>
                <w:szCs w:val="20"/>
                <w:lang w:val="en-US"/>
              </w:rPr>
            </w:pPr>
            <w:r>
              <w:rPr>
                <w:color w:val="000000" w:themeColor="text1"/>
                <w:sz w:val="20"/>
                <w:szCs w:val="20"/>
                <w:lang w:val="en-US"/>
              </w:rPr>
              <w:t>-0.143</w:t>
            </w:r>
          </w:p>
          <w:p w14:paraId="6681935D" w14:textId="48803634"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266</w:t>
            </w:r>
            <w:r w:rsidRPr="00716EFA">
              <w:rPr>
                <w:color w:val="000000" w:themeColor="text1"/>
                <w:sz w:val="20"/>
                <w:szCs w:val="20"/>
                <w:lang w:val="en-US"/>
              </w:rPr>
              <w:t xml:space="preserve">) </w:t>
            </w:r>
          </w:p>
          <w:p w14:paraId="13FF4229" w14:textId="77777777" w:rsidR="002C72A2" w:rsidRPr="00716EFA" w:rsidRDefault="002C72A2" w:rsidP="00CD56DB">
            <w:pPr>
              <w:jc w:val="left"/>
              <w:rPr>
                <w:i/>
                <w:iCs/>
                <w:color w:val="000000" w:themeColor="text1"/>
                <w:sz w:val="20"/>
                <w:szCs w:val="20"/>
                <w:lang w:val="en-US"/>
              </w:rPr>
            </w:pPr>
          </w:p>
          <w:p w14:paraId="4299DD89" w14:textId="24A787A6"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362860">
              <w:rPr>
                <w:i/>
                <w:iCs/>
                <w:color w:val="000000" w:themeColor="text1"/>
                <w:sz w:val="20"/>
                <w:szCs w:val="20"/>
                <w:lang w:val="en-US"/>
              </w:rPr>
              <w:t>606</w:t>
            </w:r>
          </w:p>
          <w:p w14:paraId="23D4A4EB" w14:textId="77777777" w:rsidR="002C72A2" w:rsidRPr="00716EFA" w:rsidRDefault="002C72A2" w:rsidP="00CD56DB">
            <w:pPr>
              <w:jc w:val="left"/>
              <w:rPr>
                <w:i/>
                <w:iCs/>
                <w:color w:val="000000" w:themeColor="text1"/>
                <w:sz w:val="20"/>
                <w:szCs w:val="20"/>
                <w:lang w:val="en-US"/>
              </w:rPr>
            </w:pPr>
          </w:p>
        </w:tc>
        <w:tc>
          <w:tcPr>
            <w:tcW w:w="1285" w:type="dxa"/>
            <w:vAlign w:val="center"/>
          </w:tcPr>
          <w:p w14:paraId="2FC77E2C" w14:textId="51CAA091" w:rsidR="002C72A2" w:rsidRPr="00716EFA" w:rsidRDefault="002C72A2" w:rsidP="00CD56DB">
            <w:pPr>
              <w:jc w:val="left"/>
              <w:rPr>
                <w:color w:val="000000" w:themeColor="text1"/>
                <w:sz w:val="20"/>
                <w:szCs w:val="20"/>
                <w:lang w:val="en-US"/>
              </w:rPr>
            </w:pPr>
            <w:r>
              <w:rPr>
                <w:color w:val="000000" w:themeColor="text1"/>
                <w:sz w:val="20"/>
                <w:szCs w:val="20"/>
                <w:lang w:val="en-US"/>
              </w:rPr>
              <w:t>0.070</w:t>
            </w:r>
          </w:p>
          <w:p w14:paraId="13403DAC" w14:textId="5C6C60C1"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235</w:t>
            </w:r>
            <w:r w:rsidRPr="00716EFA">
              <w:rPr>
                <w:color w:val="000000" w:themeColor="text1"/>
                <w:sz w:val="20"/>
                <w:szCs w:val="20"/>
                <w:lang w:val="en-US"/>
              </w:rPr>
              <w:t xml:space="preserve">) </w:t>
            </w:r>
          </w:p>
          <w:p w14:paraId="228AA13D" w14:textId="3C3FB07A" w:rsidR="002C72A2" w:rsidRPr="00716EFA" w:rsidRDefault="002C72A2" w:rsidP="00CD56DB">
            <w:pPr>
              <w:jc w:val="left"/>
              <w:rPr>
                <w:color w:val="000000" w:themeColor="text1"/>
                <w:sz w:val="20"/>
                <w:szCs w:val="20"/>
                <w:lang w:val="en-US"/>
              </w:rPr>
            </w:pPr>
            <w:r>
              <w:rPr>
                <w:color w:val="000000" w:themeColor="text1"/>
                <w:sz w:val="20"/>
                <w:szCs w:val="20"/>
                <w:lang w:val="en-US"/>
              </w:rPr>
              <w:t>-0.490*</w:t>
            </w:r>
          </w:p>
          <w:p w14:paraId="3B586C04" w14:textId="681D046D"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.285</w:t>
            </w:r>
            <w:r w:rsidRPr="00716EFA">
              <w:rPr>
                <w:color w:val="000000" w:themeColor="text1"/>
                <w:sz w:val="20"/>
                <w:szCs w:val="20"/>
                <w:lang w:val="en-US"/>
              </w:rPr>
              <w:t>)</w:t>
            </w:r>
          </w:p>
          <w:p w14:paraId="4A349A89" w14:textId="77777777" w:rsidR="002C72A2" w:rsidRPr="00716EFA" w:rsidRDefault="002C72A2" w:rsidP="00CD56DB">
            <w:pPr>
              <w:jc w:val="left"/>
              <w:rPr>
                <w:color w:val="000000" w:themeColor="text1"/>
                <w:sz w:val="20"/>
                <w:szCs w:val="20"/>
                <w:lang w:val="en-US"/>
              </w:rPr>
            </w:pPr>
          </w:p>
          <w:p w14:paraId="5F1965BD" w14:textId="028C06DD" w:rsidR="002C72A2" w:rsidRPr="00716EFA" w:rsidRDefault="002C72A2" w:rsidP="00CD56DB">
            <w:pPr>
              <w:jc w:val="left"/>
              <w:rPr>
                <w:i/>
                <w:iCs/>
                <w:color w:val="000000" w:themeColor="text1"/>
                <w:sz w:val="20"/>
                <w:szCs w:val="20"/>
                <w:lang w:val="en-US"/>
              </w:rPr>
            </w:pPr>
            <w:r w:rsidRPr="00716EFA">
              <w:rPr>
                <w:color w:val="000000" w:themeColor="text1"/>
                <w:sz w:val="20"/>
                <w:szCs w:val="20"/>
                <w:lang w:val="en-US"/>
              </w:rPr>
              <w:t xml:space="preserve"> </w:t>
            </w:r>
            <w:r w:rsidRPr="00716EFA">
              <w:rPr>
                <w:i/>
                <w:iCs/>
                <w:color w:val="000000" w:themeColor="text1"/>
                <w:sz w:val="20"/>
                <w:szCs w:val="20"/>
                <w:lang w:val="en-US"/>
              </w:rPr>
              <w:t>0.</w:t>
            </w:r>
            <w:r w:rsidR="00362860">
              <w:rPr>
                <w:i/>
                <w:iCs/>
                <w:color w:val="000000" w:themeColor="text1"/>
                <w:sz w:val="20"/>
                <w:szCs w:val="20"/>
                <w:lang w:val="en-US"/>
              </w:rPr>
              <w:t>142</w:t>
            </w:r>
          </w:p>
          <w:p w14:paraId="6C60FA0B" w14:textId="77777777" w:rsidR="002C72A2" w:rsidRPr="00716EFA" w:rsidRDefault="002C72A2" w:rsidP="00CD56DB">
            <w:pPr>
              <w:jc w:val="left"/>
              <w:rPr>
                <w:color w:val="000000" w:themeColor="text1"/>
                <w:sz w:val="20"/>
                <w:szCs w:val="20"/>
                <w:lang w:val="en-US"/>
              </w:rPr>
            </w:pPr>
          </w:p>
        </w:tc>
        <w:tc>
          <w:tcPr>
            <w:tcW w:w="1246" w:type="dxa"/>
            <w:vAlign w:val="center"/>
          </w:tcPr>
          <w:p w14:paraId="5F6577E6" w14:textId="66244531" w:rsidR="002C72A2" w:rsidRPr="00716EFA" w:rsidRDefault="002C72A2" w:rsidP="00CD56DB">
            <w:pPr>
              <w:jc w:val="left"/>
              <w:rPr>
                <w:color w:val="000000" w:themeColor="text1"/>
                <w:sz w:val="20"/>
                <w:szCs w:val="20"/>
                <w:lang w:val="en-US"/>
              </w:rPr>
            </w:pPr>
            <w:r>
              <w:rPr>
                <w:color w:val="000000" w:themeColor="text1"/>
                <w:sz w:val="20"/>
                <w:szCs w:val="20"/>
                <w:lang w:val="en-US"/>
              </w:rPr>
              <w:t>0.077</w:t>
            </w:r>
          </w:p>
          <w:p w14:paraId="52B58ECA" w14:textId="45962DF2"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273</w:t>
            </w:r>
            <w:r w:rsidRPr="00716EFA">
              <w:rPr>
                <w:color w:val="000000" w:themeColor="text1"/>
                <w:sz w:val="20"/>
                <w:szCs w:val="20"/>
                <w:lang w:val="en-US"/>
              </w:rPr>
              <w:t>)</w:t>
            </w:r>
          </w:p>
          <w:p w14:paraId="1A33CC3A" w14:textId="2ECC197D" w:rsidR="002C72A2" w:rsidRPr="00890249" w:rsidRDefault="002C72A2" w:rsidP="00CD56DB">
            <w:pPr>
              <w:jc w:val="left"/>
              <w:rPr>
                <w:color w:val="000000" w:themeColor="text1"/>
                <w:sz w:val="20"/>
                <w:szCs w:val="20"/>
              </w:rPr>
            </w:pPr>
            <w:r w:rsidRPr="00716EFA">
              <w:rPr>
                <w:color w:val="000000" w:themeColor="text1"/>
                <w:sz w:val="20"/>
                <w:szCs w:val="20"/>
                <w:lang w:val="en-US"/>
              </w:rPr>
              <w:t>0.</w:t>
            </w:r>
            <w:r>
              <w:rPr>
                <w:color w:val="000000" w:themeColor="text1"/>
                <w:sz w:val="20"/>
                <w:szCs w:val="20"/>
                <w:lang w:val="en-US"/>
              </w:rPr>
              <w:t>095</w:t>
            </w:r>
          </w:p>
          <w:p w14:paraId="502E95AD" w14:textId="5242B67E"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453</w:t>
            </w:r>
            <w:r w:rsidRPr="00716EFA">
              <w:rPr>
                <w:color w:val="000000" w:themeColor="text1"/>
                <w:sz w:val="20"/>
                <w:szCs w:val="20"/>
                <w:lang w:val="en-US"/>
              </w:rPr>
              <w:t xml:space="preserve">) </w:t>
            </w:r>
          </w:p>
          <w:p w14:paraId="2630E810" w14:textId="77777777" w:rsidR="002C72A2" w:rsidRPr="00716EFA" w:rsidRDefault="002C72A2" w:rsidP="00CD56DB">
            <w:pPr>
              <w:jc w:val="left"/>
              <w:rPr>
                <w:color w:val="000000" w:themeColor="text1"/>
                <w:sz w:val="20"/>
                <w:szCs w:val="20"/>
                <w:lang w:val="en-US"/>
              </w:rPr>
            </w:pPr>
          </w:p>
          <w:p w14:paraId="3D437BF7" w14:textId="1BFCDE59"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362860">
              <w:rPr>
                <w:i/>
                <w:iCs/>
                <w:color w:val="000000" w:themeColor="text1"/>
                <w:sz w:val="20"/>
                <w:szCs w:val="20"/>
                <w:lang w:val="en-US"/>
              </w:rPr>
              <w:t>968</w:t>
            </w:r>
          </w:p>
          <w:p w14:paraId="60F77783" w14:textId="77777777" w:rsidR="002C72A2" w:rsidRPr="00716EFA" w:rsidRDefault="002C72A2" w:rsidP="00CD56DB">
            <w:pPr>
              <w:jc w:val="left"/>
              <w:rPr>
                <w:i/>
                <w:iCs/>
                <w:color w:val="000000" w:themeColor="text1"/>
                <w:sz w:val="20"/>
                <w:szCs w:val="20"/>
                <w:lang w:val="en-US"/>
              </w:rPr>
            </w:pPr>
          </w:p>
        </w:tc>
      </w:tr>
      <w:tr w:rsidR="002C72A2" w:rsidRPr="006B19A2" w14:paraId="2E7711E8" w14:textId="77777777" w:rsidTr="00CD56DB">
        <w:trPr>
          <w:jc w:val="center"/>
        </w:trPr>
        <w:tc>
          <w:tcPr>
            <w:tcW w:w="2127" w:type="dxa"/>
          </w:tcPr>
          <w:p w14:paraId="6A9D7A3A" w14:textId="77777777" w:rsidR="002C72A2" w:rsidRPr="006B19A2" w:rsidRDefault="002C72A2" w:rsidP="00CD56DB">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3667017A" w14:textId="77777777" w:rsidR="002C72A2" w:rsidRPr="00045D42" w:rsidRDefault="002C72A2" w:rsidP="00CD56D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28B06935" w14:textId="77777777" w:rsidR="002C72A2" w:rsidRPr="00045D42" w:rsidRDefault="002C72A2" w:rsidP="00CD56DB">
            <w:pPr>
              <w:jc w:val="left"/>
              <w:rPr>
                <w:b/>
                <w:bCs/>
                <w:color w:val="000000" w:themeColor="text1"/>
                <w:sz w:val="20"/>
                <w:szCs w:val="20"/>
                <w:lang w:val="en-US"/>
              </w:rPr>
            </w:pPr>
          </w:p>
          <w:p w14:paraId="12C0DF76" w14:textId="77777777" w:rsidR="002C72A2" w:rsidRPr="00045D42" w:rsidRDefault="002C72A2" w:rsidP="00CD56D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0C49771B" w14:textId="77777777" w:rsidR="002C72A2" w:rsidRDefault="002C72A2" w:rsidP="00CD56DB">
            <w:pPr>
              <w:jc w:val="left"/>
              <w:rPr>
                <w:b/>
                <w:bCs/>
                <w:color w:val="000000" w:themeColor="text1"/>
                <w:sz w:val="20"/>
                <w:szCs w:val="20"/>
                <w:lang w:val="en-US"/>
              </w:rPr>
            </w:pPr>
          </w:p>
          <w:p w14:paraId="796AF3FD" w14:textId="77777777" w:rsidR="002C72A2" w:rsidRDefault="002C72A2" w:rsidP="00CD56DB">
            <w:pPr>
              <w:jc w:val="left"/>
              <w:rPr>
                <w:i/>
                <w:iCs/>
                <w:color w:val="000000" w:themeColor="text1"/>
                <w:sz w:val="20"/>
                <w:szCs w:val="20"/>
                <w:lang w:val="en-US"/>
              </w:rPr>
            </w:pPr>
          </w:p>
          <w:p w14:paraId="171F1F0F" w14:textId="77777777" w:rsidR="002C72A2" w:rsidRDefault="002C72A2" w:rsidP="00CD56D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1FF73660" w14:textId="77777777" w:rsidR="002C72A2" w:rsidRPr="006B19A2" w:rsidRDefault="002C72A2" w:rsidP="00CD56DB">
            <w:pPr>
              <w:jc w:val="left"/>
              <w:rPr>
                <w:b/>
                <w:bCs/>
                <w:color w:val="000000" w:themeColor="text1"/>
                <w:sz w:val="20"/>
                <w:szCs w:val="20"/>
                <w:lang w:val="en-US"/>
              </w:rPr>
            </w:pPr>
          </w:p>
        </w:tc>
        <w:tc>
          <w:tcPr>
            <w:tcW w:w="1323" w:type="dxa"/>
            <w:vAlign w:val="center"/>
          </w:tcPr>
          <w:p w14:paraId="69EDD5FE" w14:textId="4A822E8D" w:rsidR="002C72A2" w:rsidRPr="00716EFA" w:rsidRDefault="004D494C" w:rsidP="00CD56DB">
            <w:pPr>
              <w:jc w:val="left"/>
              <w:rPr>
                <w:color w:val="000000" w:themeColor="text1"/>
                <w:sz w:val="20"/>
                <w:szCs w:val="20"/>
                <w:lang w:val="en-US"/>
              </w:rPr>
            </w:pPr>
            <w:r>
              <w:rPr>
                <w:color w:val="000000" w:themeColor="text1"/>
                <w:sz w:val="20"/>
                <w:szCs w:val="20"/>
                <w:lang w:val="en-US"/>
              </w:rPr>
              <w:t>0.054</w:t>
            </w:r>
          </w:p>
          <w:p w14:paraId="6437584C" w14:textId="2A4F5C8E"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4D494C">
              <w:rPr>
                <w:color w:val="000000" w:themeColor="text1"/>
                <w:sz w:val="20"/>
                <w:szCs w:val="20"/>
                <w:lang w:val="en-US"/>
              </w:rPr>
              <w:t>145</w:t>
            </w:r>
            <w:r w:rsidRPr="00716EFA">
              <w:rPr>
                <w:color w:val="000000" w:themeColor="text1"/>
                <w:sz w:val="20"/>
                <w:szCs w:val="20"/>
                <w:lang w:val="en-US"/>
              </w:rPr>
              <w:t xml:space="preserve">) </w:t>
            </w:r>
          </w:p>
          <w:p w14:paraId="3A435272" w14:textId="251ED9A1" w:rsidR="002C72A2" w:rsidRPr="00716EFA" w:rsidRDefault="00E54DC4" w:rsidP="00CD56DB">
            <w:pPr>
              <w:jc w:val="left"/>
              <w:rPr>
                <w:color w:val="000000" w:themeColor="text1"/>
                <w:sz w:val="20"/>
                <w:szCs w:val="20"/>
                <w:lang w:val="en-US"/>
              </w:rPr>
            </w:pPr>
            <w:r>
              <w:rPr>
                <w:color w:val="000000" w:themeColor="text1"/>
                <w:sz w:val="20"/>
                <w:szCs w:val="20"/>
                <w:lang w:val="en-US"/>
              </w:rPr>
              <w:t>-0.118</w:t>
            </w:r>
          </w:p>
          <w:p w14:paraId="43BEBC66" w14:textId="537F512E"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212</w:t>
            </w:r>
            <w:r w:rsidRPr="00716EFA">
              <w:rPr>
                <w:color w:val="000000" w:themeColor="text1"/>
                <w:sz w:val="20"/>
                <w:szCs w:val="20"/>
                <w:lang w:val="en-US"/>
              </w:rPr>
              <w:t xml:space="preserve">) </w:t>
            </w:r>
          </w:p>
          <w:p w14:paraId="074E7EDB" w14:textId="77777777" w:rsidR="002C72A2" w:rsidRPr="00716EFA" w:rsidRDefault="002C72A2" w:rsidP="00CD56DB">
            <w:pPr>
              <w:jc w:val="left"/>
              <w:rPr>
                <w:color w:val="000000" w:themeColor="text1"/>
                <w:sz w:val="20"/>
                <w:szCs w:val="20"/>
                <w:lang w:val="en-US"/>
              </w:rPr>
            </w:pPr>
          </w:p>
          <w:p w14:paraId="69655D51" w14:textId="2D54C4FD"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362860">
              <w:rPr>
                <w:i/>
                <w:iCs/>
                <w:color w:val="000000" w:themeColor="text1"/>
                <w:sz w:val="20"/>
                <w:szCs w:val="20"/>
                <w:lang w:val="en-US"/>
              </w:rPr>
              <w:t>430</w:t>
            </w:r>
          </w:p>
          <w:p w14:paraId="70B9CA62" w14:textId="77777777" w:rsidR="002C72A2" w:rsidRPr="00716EFA" w:rsidRDefault="002C72A2" w:rsidP="00CD56DB">
            <w:pPr>
              <w:jc w:val="left"/>
              <w:rPr>
                <w:i/>
                <w:iCs/>
                <w:color w:val="000000" w:themeColor="text1"/>
                <w:sz w:val="20"/>
                <w:szCs w:val="20"/>
                <w:lang w:val="en-US"/>
              </w:rPr>
            </w:pPr>
          </w:p>
        </w:tc>
        <w:tc>
          <w:tcPr>
            <w:tcW w:w="1285" w:type="dxa"/>
            <w:vAlign w:val="center"/>
          </w:tcPr>
          <w:p w14:paraId="22960944" w14:textId="0B4C7D82" w:rsidR="002C72A2" w:rsidRPr="00716EFA" w:rsidRDefault="002C72A2" w:rsidP="00CD56DB">
            <w:pPr>
              <w:jc w:val="left"/>
              <w:rPr>
                <w:color w:val="000000" w:themeColor="text1"/>
                <w:sz w:val="20"/>
                <w:szCs w:val="20"/>
              </w:rPr>
            </w:pPr>
            <w:r>
              <w:rPr>
                <w:color w:val="000000" w:themeColor="text1"/>
                <w:sz w:val="20"/>
                <w:szCs w:val="20"/>
              </w:rPr>
              <w:t>-0.</w:t>
            </w:r>
            <w:r w:rsidR="004D494C">
              <w:rPr>
                <w:color w:val="000000" w:themeColor="text1"/>
                <w:sz w:val="20"/>
                <w:szCs w:val="20"/>
              </w:rPr>
              <w:t>002</w:t>
            </w:r>
          </w:p>
          <w:p w14:paraId="70EE2C53" w14:textId="7020E4B5"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4D494C">
              <w:rPr>
                <w:color w:val="000000" w:themeColor="text1"/>
                <w:sz w:val="20"/>
                <w:szCs w:val="20"/>
                <w:lang w:val="en-US"/>
              </w:rPr>
              <w:t>162</w:t>
            </w:r>
            <w:r w:rsidRPr="00716EFA">
              <w:rPr>
                <w:color w:val="000000" w:themeColor="text1"/>
                <w:sz w:val="20"/>
                <w:szCs w:val="20"/>
                <w:lang w:val="en-US"/>
              </w:rPr>
              <w:t>)</w:t>
            </w:r>
          </w:p>
          <w:p w14:paraId="7C2755F3" w14:textId="26E9351C"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w:t>
            </w:r>
            <w:r w:rsidR="00E54DC4">
              <w:rPr>
                <w:color w:val="000000" w:themeColor="text1"/>
                <w:sz w:val="20"/>
                <w:szCs w:val="20"/>
                <w:lang w:val="en-US"/>
              </w:rPr>
              <w:t>425***</w:t>
            </w:r>
          </w:p>
          <w:p w14:paraId="0C193767" w14:textId="0F55AC88"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151</w:t>
            </w:r>
            <w:r w:rsidRPr="00716EFA">
              <w:rPr>
                <w:color w:val="000000" w:themeColor="text1"/>
                <w:sz w:val="20"/>
                <w:szCs w:val="20"/>
                <w:lang w:val="en-US"/>
              </w:rPr>
              <w:t xml:space="preserve">) </w:t>
            </w:r>
          </w:p>
          <w:p w14:paraId="3E6F2217" w14:textId="77777777" w:rsidR="002C72A2" w:rsidRPr="00716EFA" w:rsidRDefault="002C72A2" w:rsidP="00CD56DB">
            <w:pPr>
              <w:jc w:val="left"/>
              <w:rPr>
                <w:color w:val="000000" w:themeColor="text1"/>
                <w:sz w:val="20"/>
                <w:szCs w:val="20"/>
                <w:lang w:val="en-US"/>
              </w:rPr>
            </w:pPr>
          </w:p>
          <w:p w14:paraId="487BA49F" w14:textId="6634A673"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362860">
              <w:rPr>
                <w:i/>
                <w:iCs/>
                <w:color w:val="000000" w:themeColor="text1"/>
                <w:sz w:val="20"/>
                <w:szCs w:val="20"/>
                <w:lang w:val="en-US"/>
              </w:rPr>
              <w:t>003</w:t>
            </w:r>
          </w:p>
          <w:p w14:paraId="4A67408D" w14:textId="77777777" w:rsidR="002C72A2" w:rsidRPr="00716EFA" w:rsidRDefault="002C72A2" w:rsidP="00CD56DB">
            <w:pPr>
              <w:jc w:val="left"/>
              <w:rPr>
                <w:i/>
                <w:iCs/>
                <w:color w:val="000000" w:themeColor="text1"/>
                <w:sz w:val="20"/>
                <w:szCs w:val="20"/>
                <w:lang w:val="en-US"/>
              </w:rPr>
            </w:pPr>
          </w:p>
        </w:tc>
        <w:tc>
          <w:tcPr>
            <w:tcW w:w="1246" w:type="dxa"/>
            <w:vAlign w:val="center"/>
          </w:tcPr>
          <w:p w14:paraId="7624446D" w14:textId="3DF61227"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085</w:t>
            </w:r>
          </w:p>
          <w:p w14:paraId="6861F651" w14:textId="17AFC7AF"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266</w:t>
            </w:r>
            <w:r w:rsidRPr="00716EFA">
              <w:rPr>
                <w:color w:val="000000" w:themeColor="text1"/>
                <w:sz w:val="20"/>
                <w:szCs w:val="20"/>
                <w:lang w:val="en-US"/>
              </w:rPr>
              <w:t>)</w:t>
            </w:r>
          </w:p>
          <w:p w14:paraId="113370D9" w14:textId="37150E1A" w:rsidR="002C72A2" w:rsidRPr="00716EFA" w:rsidRDefault="00E54DC4" w:rsidP="00CD56DB">
            <w:pPr>
              <w:jc w:val="left"/>
              <w:rPr>
                <w:color w:val="000000" w:themeColor="text1"/>
                <w:sz w:val="20"/>
                <w:szCs w:val="20"/>
                <w:lang w:val="en-US"/>
              </w:rPr>
            </w:pPr>
            <w:r>
              <w:rPr>
                <w:color w:val="000000" w:themeColor="text1"/>
                <w:sz w:val="20"/>
                <w:szCs w:val="20"/>
                <w:lang w:val="en-US"/>
              </w:rPr>
              <w:t>0.061</w:t>
            </w:r>
          </w:p>
          <w:p w14:paraId="7D7CEC20" w14:textId="770AA008"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396</w:t>
            </w:r>
            <w:r w:rsidRPr="00716EFA">
              <w:rPr>
                <w:color w:val="000000" w:themeColor="text1"/>
                <w:sz w:val="20"/>
                <w:szCs w:val="20"/>
                <w:lang w:val="en-US"/>
              </w:rPr>
              <w:t xml:space="preserve">) </w:t>
            </w:r>
          </w:p>
          <w:p w14:paraId="3C7B89C7" w14:textId="77777777" w:rsidR="002C72A2" w:rsidRPr="00716EFA" w:rsidRDefault="002C72A2" w:rsidP="00CD56DB">
            <w:pPr>
              <w:jc w:val="left"/>
              <w:rPr>
                <w:color w:val="000000" w:themeColor="text1"/>
                <w:sz w:val="20"/>
                <w:szCs w:val="20"/>
                <w:lang w:val="en-US"/>
              </w:rPr>
            </w:pPr>
          </w:p>
          <w:p w14:paraId="6A615E66" w14:textId="77DEED70"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362860">
              <w:rPr>
                <w:i/>
                <w:iCs/>
                <w:color w:val="000000" w:themeColor="text1"/>
                <w:sz w:val="20"/>
                <w:szCs w:val="20"/>
                <w:lang w:val="en-US"/>
              </w:rPr>
              <w:t>934</w:t>
            </w:r>
          </w:p>
          <w:p w14:paraId="346F575B" w14:textId="77777777" w:rsidR="002C72A2" w:rsidRPr="00716EFA" w:rsidRDefault="002C72A2" w:rsidP="00CD56DB">
            <w:pPr>
              <w:jc w:val="left"/>
              <w:rPr>
                <w:i/>
                <w:iCs/>
                <w:color w:val="000000" w:themeColor="text1"/>
                <w:sz w:val="20"/>
                <w:szCs w:val="20"/>
                <w:lang w:val="en-US"/>
              </w:rPr>
            </w:pPr>
          </w:p>
        </w:tc>
      </w:tr>
      <w:tr w:rsidR="002C72A2" w:rsidRPr="006B19A2" w14:paraId="57CF7CB6" w14:textId="77777777" w:rsidTr="00CD56DB">
        <w:trPr>
          <w:jc w:val="center"/>
        </w:trPr>
        <w:tc>
          <w:tcPr>
            <w:tcW w:w="2127" w:type="dxa"/>
          </w:tcPr>
          <w:p w14:paraId="28F6AE93" w14:textId="77777777" w:rsidR="002C72A2" w:rsidRPr="006B19A2" w:rsidRDefault="002C72A2" w:rsidP="00CD56DB">
            <w:pPr>
              <w:jc w:val="left"/>
              <w:rPr>
                <w:b/>
                <w:bCs/>
                <w:color w:val="000000" w:themeColor="text1"/>
                <w:sz w:val="20"/>
                <w:szCs w:val="20"/>
                <w:lang w:val="en-US"/>
              </w:rPr>
            </w:pPr>
            <w:r w:rsidRPr="006B19A2">
              <w:rPr>
                <w:b/>
                <w:bCs/>
                <w:color w:val="000000" w:themeColor="text1"/>
                <w:sz w:val="20"/>
                <w:szCs w:val="20"/>
                <w:lang w:val="en-US"/>
              </w:rPr>
              <w:t>JQI skills and discretion</w:t>
            </w:r>
          </w:p>
        </w:tc>
        <w:tc>
          <w:tcPr>
            <w:tcW w:w="1930" w:type="dxa"/>
            <w:vAlign w:val="center"/>
          </w:tcPr>
          <w:p w14:paraId="1A940736" w14:textId="77777777" w:rsidR="002C72A2" w:rsidRPr="00045D42" w:rsidRDefault="002C72A2" w:rsidP="00CD56D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3BE552DF" w14:textId="77777777" w:rsidR="002C72A2" w:rsidRPr="00045D42" w:rsidRDefault="002C72A2" w:rsidP="00CD56DB">
            <w:pPr>
              <w:jc w:val="left"/>
              <w:rPr>
                <w:b/>
                <w:bCs/>
                <w:color w:val="000000" w:themeColor="text1"/>
                <w:sz w:val="20"/>
                <w:szCs w:val="20"/>
                <w:lang w:val="en-US"/>
              </w:rPr>
            </w:pPr>
          </w:p>
          <w:p w14:paraId="67A90DF3" w14:textId="77777777" w:rsidR="002C72A2" w:rsidRPr="00045D42" w:rsidRDefault="002C72A2" w:rsidP="00CD56D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5B89146B" w14:textId="77777777" w:rsidR="002C72A2" w:rsidRDefault="002C72A2" w:rsidP="00CD56DB">
            <w:pPr>
              <w:jc w:val="left"/>
              <w:rPr>
                <w:b/>
                <w:bCs/>
                <w:color w:val="000000" w:themeColor="text1"/>
                <w:sz w:val="20"/>
                <w:szCs w:val="20"/>
                <w:lang w:val="en-US"/>
              </w:rPr>
            </w:pPr>
          </w:p>
          <w:p w14:paraId="34E1315A" w14:textId="77777777" w:rsidR="002C72A2" w:rsidRDefault="002C72A2" w:rsidP="00CD56DB">
            <w:pPr>
              <w:jc w:val="left"/>
              <w:rPr>
                <w:b/>
                <w:bCs/>
                <w:color w:val="000000" w:themeColor="text1"/>
                <w:sz w:val="20"/>
                <w:szCs w:val="20"/>
                <w:lang w:val="en-US"/>
              </w:rPr>
            </w:pPr>
          </w:p>
          <w:p w14:paraId="3E2F136D" w14:textId="77777777" w:rsidR="002C72A2" w:rsidRDefault="002C72A2" w:rsidP="00CD56D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2F090C3F" w14:textId="77777777" w:rsidR="002C72A2" w:rsidRPr="006B19A2" w:rsidRDefault="002C72A2" w:rsidP="00CD56DB">
            <w:pPr>
              <w:jc w:val="left"/>
              <w:rPr>
                <w:b/>
                <w:bCs/>
                <w:color w:val="000000" w:themeColor="text1"/>
                <w:sz w:val="20"/>
                <w:szCs w:val="20"/>
                <w:lang w:val="en-US"/>
              </w:rPr>
            </w:pPr>
          </w:p>
        </w:tc>
        <w:tc>
          <w:tcPr>
            <w:tcW w:w="1323" w:type="dxa"/>
            <w:vAlign w:val="center"/>
          </w:tcPr>
          <w:p w14:paraId="0927A9F4" w14:textId="69D47401" w:rsidR="002C72A2" w:rsidRPr="00716EFA" w:rsidRDefault="002C72A2" w:rsidP="00CD56DB">
            <w:pPr>
              <w:jc w:val="left"/>
              <w:rPr>
                <w:color w:val="000000" w:themeColor="text1"/>
                <w:sz w:val="20"/>
                <w:szCs w:val="20"/>
                <w:lang w:val="en-US"/>
              </w:rPr>
            </w:pPr>
            <w:r>
              <w:rPr>
                <w:color w:val="000000" w:themeColor="text1"/>
                <w:sz w:val="20"/>
                <w:szCs w:val="20"/>
                <w:lang w:val="en-US"/>
              </w:rPr>
              <w:t>-0.</w:t>
            </w:r>
            <w:r w:rsidR="00E54DC4">
              <w:rPr>
                <w:color w:val="000000" w:themeColor="text1"/>
                <w:sz w:val="20"/>
                <w:szCs w:val="20"/>
                <w:lang w:val="en-US"/>
              </w:rPr>
              <w:t>242</w:t>
            </w:r>
          </w:p>
          <w:p w14:paraId="51AF99AE" w14:textId="6B0DD1B7"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226</w:t>
            </w:r>
            <w:r w:rsidRPr="00716EFA">
              <w:rPr>
                <w:color w:val="000000" w:themeColor="text1"/>
                <w:sz w:val="20"/>
                <w:szCs w:val="20"/>
                <w:lang w:val="en-US"/>
              </w:rPr>
              <w:t xml:space="preserve">) </w:t>
            </w:r>
          </w:p>
          <w:p w14:paraId="58A79036" w14:textId="1E284193" w:rsidR="002C72A2" w:rsidRPr="00716EFA" w:rsidRDefault="00E54DC4" w:rsidP="00CD56DB">
            <w:pPr>
              <w:jc w:val="left"/>
              <w:rPr>
                <w:color w:val="000000" w:themeColor="text1"/>
                <w:sz w:val="20"/>
                <w:szCs w:val="20"/>
                <w:lang w:val="en-US"/>
              </w:rPr>
            </w:pPr>
            <w:r>
              <w:rPr>
                <w:color w:val="000000" w:themeColor="text1"/>
                <w:sz w:val="20"/>
                <w:szCs w:val="20"/>
                <w:lang w:val="en-US"/>
              </w:rPr>
              <w:t>-0.340</w:t>
            </w:r>
          </w:p>
          <w:p w14:paraId="2F5445F4" w14:textId="34DD62CD"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w:t>
            </w:r>
            <w:r w:rsidR="00E54DC4">
              <w:rPr>
                <w:color w:val="000000" w:themeColor="text1"/>
                <w:sz w:val="20"/>
                <w:szCs w:val="20"/>
                <w:lang w:val="en-US"/>
              </w:rPr>
              <w:t>222</w:t>
            </w:r>
            <w:r w:rsidRPr="00716EFA">
              <w:rPr>
                <w:color w:val="000000" w:themeColor="text1"/>
                <w:sz w:val="20"/>
                <w:szCs w:val="20"/>
                <w:lang w:val="en-US"/>
              </w:rPr>
              <w:t xml:space="preserve">) </w:t>
            </w:r>
          </w:p>
          <w:p w14:paraId="4F0C6F6A" w14:textId="77777777" w:rsidR="002C72A2" w:rsidRPr="00716EFA" w:rsidRDefault="002C72A2" w:rsidP="00CD56DB">
            <w:pPr>
              <w:jc w:val="left"/>
              <w:rPr>
                <w:color w:val="000000" w:themeColor="text1"/>
                <w:sz w:val="20"/>
                <w:szCs w:val="20"/>
                <w:lang w:val="en-US"/>
              </w:rPr>
            </w:pPr>
          </w:p>
          <w:p w14:paraId="2B1B242E" w14:textId="696BE60C"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362860">
              <w:rPr>
                <w:i/>
                <w:iCs/>
                <w:color w:val="000000" w:themeColor="text1"/>
                <w:sz w:val="20"/>
                <w:szCs w:val="20"/>
                <w:lang w:val="en-US"/>
              </w:rPr>
              <w:t>745</w:t>
            </w:r>
          </w:p>
          <w:p w14:paraId="4B47B70D" w14:textId="77777777" w:rsidR="002C72A2" w:rsidRPr="00716EFA" w:rsidRDefault="002C72A2" w:rsidP="00CD56DB">
            <w:pPr>
              <w:jc w:val="left"/>
              <w:rPr>
                <w:color w:val="000000" w:themeColor="text1"/>
                <w:sz w:val="20"/>
                <w:szCs w:val="20"/>
                <w:lang w:val="en-US"/>
              </w:rPr>
            </w:pPr>
          </w:p>
        </w:tc>
        <w:tc>
          <w:tcPr>
            <w:tcW w:w="1285" w:type="dxa"/>
            <w:vAlign w:val="center"/>
          </w:tcPr>
          <w:p w14:paraId="19464C5C" w14:textId="03B961FF"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w:t>
            </w:r>
            <w:r w:rsidR="00E54DC4">
              <w:rPr>
                <w:color w:val="000000" w:themeColor="text1"/>
                <w:sz w:val="20"/>
                <w:szCs w:val="20"/>
                <w:lang w:val="en-US"/>
              </w:rPr>
              <w:t>229</w:t>
            </w:r>
          </w:p>
          <w:p w14:paraId="38EC28B5" w14:textId="0F129551"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285</w:t>
            </w:r>
            <w:r w:rsidRPr="00716EFA">
              <w:rPr>
                <w:color w:val="000000" w:themeColor="text1"/>
                <w:sz w:val="20"/>
                <w:szCs w:val="20"/>
                <w:lang w:val="en-US"/>
              </w:rPr>
              <w:t>)</w:t>
            </w:r>
          </w:p>
          <w:p w14:paraId="56E285F0" w14:textId="40430A47"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w:t>
            </w:r>
            <w:r w:rsidR="00E54DC4">
              <w:rPr>
                <w:color w:val="000000" w:themeColor="text1"/>
                <w:sz w:val="20"/>
                <w:szCs w:val="20"/>
                <w:lang w:val="en-US"/>
              </w:rPr>
              <w:t>693</w:t>
            </w:r>
          </w:p>
          <w:p w14:paraId="4B392E64" w14:textId="50DBADC9"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181</w:t>
            </w:r>
            <w:r w:rsidRPr="00716EFA">
              <w:rPr>
                <w:color w:val="000000" w:themeColor="text1"/>
                <w:sz w:val="20"/>
                <w:szCs w:val="20"/>
                <w:lang w:val="en-US"/>
              </w:rPr>
              <w:t xml:space="preserve">) </w:t>
            </w:r>
          </w:p>
          <w:p w14:paraId="6BB582E0" w14:textId="77777777" w:rsidR="002C72A2" w:rsidRPr="00716EFA" w:rsidRDefault="002C72A2" w:rsidP="00CD56DB">
            <w:pPr>
              <w:jc w:val="left"/>
              <w:rPr>
                <w:color w:val="000000" w:themeColor="text1"/>
                <w:sz w:val="20"/>
                <w:szCs w:val="20"/>
                <w:lang w:val="en-US"/>
              </w:rPr>
            </w:pPr>
          </w:p>
          <w:p w14:paraId="2D6AAF55" w14:textId="3647F264"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362860">
              <w:rPr>
                <w:i/>
                <w:iCs/>
                <w:color w:val="000000" w:themeColor="text1"/>
                <w:sz w:val="20"/>
                <w:szCs w:val="20"/>
                <w:lang w:val="en-US"/>
              </w:rPr>
              <w:t>175</w:t>
            </w:r>
          </w:p>
          <w:p w14:paraId="70D50F31" w14:textId="77777777" w:rsidR="002C72A2" w:rsidRPr="00716EFA" w:rsidRDefault="002C72A2" w:rsidP="00CD56DB">
            <w:pPr>
              <w:jc w:val="left"/>
              <w:rPr>
                <w:color w:val="000000" w:themeColor="text1"/>
                <w:sz w:val="20"/>
                <w:szCs w:val="20"/>
                <w:lang w:val="en-US"/>
              </w:rPr>
            </w:pPr>
          </w:p>
        </w:tc>
        <w:tc>
          <w:tcPr>
            <w:tcW w:w="1246" w:type="dxa"/>
            <w:vAlign w:val="center"/>
          </w:tcPr>
          <w:p w14:paraId="38B4B74C" w14:textId="5E97A277" w:rsidR="002C72A2" w:rsidRPr="00716EFA" w:rsidRDefault="00E54DC4" w:rsidP="00CD56DB">
            <w:pPr>
              <w:jc w:val="left"/>
              <w:rPr>
                <w:color w:val="000000" w:themeColor="text1"/>
                <w:sz w:val="20"/>
                <w:szCs w:val="20"/>
                <w:lang w:val="en-US"/>
              </w:rPr>
            </w:pPr>
            <w:r>
              <w:rPr>
                <w:color w:val="000000" w:themeColor="text1"/>
                <w:sz w:val="20"/>
                <w:szCs w:val="20"/>
                <w:lang w:val="en-US"/>
              </w:rPr>
              <w:t>-0.226</w:t>
            </w:r>
          </w:p>
          <w:p w14:paraId="07E8B90D" w14:textId="54B92F62"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w:t>
            </w:r>
            <w:r w:rsidR="00E54DC4">
              <w:rPr>
                <w:color w:val="000000" w:themeColor="text1"/>
                <w:sz w:val="20"/>
                <w:szCs w:val="20"/>
                <w:lang w:val="en-US"/>
              </w:rPr>
              <w:t>240</w:t>
            </w:r>
            <w:r w:rsidRPr="00716EFA">
              <w:rPr>
                <w:color w:val="000000" w:themeColor="text1"/>
                <w:sz w:val="20"/>
                <w:szCs w:val="20"/>
                <w:lang w:val="en-US"/>
              </w:rPr>
              <w:t xml:space="preserve">) </w:t>
            </w:r>
          </w:p>
          <w:p w14:paraId="060FE46B" w14:textId="32FABCA5" w:rsidR="002C72A2" w:rsidRPr="00716EFA" w:rsidRDefault="00E54DC4" w:rsidP="00CD56DB">
            <w:pPr>
              <w:jc w:val="left"/>
              <w:rPr>
                <w:color w:val="000000" w:themeColor="text1"/>
                <w:sz w:val="20"/>
                <w:szCs w:val="20"/>
                <w:lang w:val="en-US"/>
              </w:rPr>
            </w:pPr>
            <w:r>
              <w:rPr>
                <w:color w:val="000000" w:themeColor="text1"/>
                <w:sz w:val="20"/>
                <w:szCs w:val="20"/>
                <w:lang w:val="en-US"/>
              </w:rPr>
              <w:t>0.142</w:t>
            </w:r>
          </w:p>
          <w:p w14:paraId="2ABA954B" w14:textId="2E742BB2"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420</w:t>
            </w:r>
            <w:r w:rsidRPr="00716EFA">
              <w:rPr>
                <w:color w:val="000000" w:themeColor="text1"/>
                <w:sz w:val="20"/>
                <w:szCs w:val="20"/>
                <w:lang w:val="en-US"/>
              </w:rPr>
              <w:t>)</w:t>
            </w:r>
          </w:p>
          <w:p w14:paraId="52FE2F78" w14:textId="77777777" w:rsidR="002C72A2" w:rsidRPr="00716EFA" w:rsidRDefault="002C72A2" w:rsidP="00CD56DB">
            <w:pPr>
              <w:jc w:val="left"/>
              <w:rPr>
                <w:color w:val="000000" w:themeColor="text1"/>
                <w:sz w:val="20"/>
                <w:szCs w:val="20"/>
                <w:lang w:val="en-US"/>
              </w:rPr>
            </w:pPr>
          </w:p>
          <w:p w14:paraId="7C6FE488" w14:textId="1AB65932"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362860">
              <w:rPr>
                <w:i/>
                <w:iCs/>
                <w:color w:val="000000" w:themeColor="text1"/>
                <w:sz w:val="20"/>
                <w:szCs w:val="20"/>
                <w:lang w:val="en-US"/>
              </w:rPr>
              <w:t>284</w:t>
            </w:r>
          </w:p>
          <w:p w14:paraId="6B9F42B8" w14:textId="77777777"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 xml:space="preserve"> </w:t>
            </w:r>
          </w:p>
        </w:tc>
      </w:tr>
      <w:tr w:rsidR="002C72A2" w:rsidRPr="006B19A2" w14:paraId="463CA2EE" w14:textId="77777777" w:rsidTr="00CD56DB">
        <w:trPr>
          <w:jc w:val="center"/>
        </w:trPr>
        <w:tc>
          <w:tcPr>
            <w:tcW w:w="2127" w:type="dxa"/>
          </w:tcPr>
          <w:p w14:paraId="4DF0334C" w14:textId="77777777" w:rsidR="002C72A2" w:rsidRPr="006B19A2" w:rsidRDefault="002C72A2" w:rsidP="00CD56DB">
            <w:pPr>
              <w:jc w:val="left"/>
              <w:rPr>
                <w:b/>
                <w:bCs/>
                <w:color w:val="000000" w:themeColor="text1"/>
                <w:sz w:val="20"/>
                <w:szCs w:val="20"/>
                <w:lang w:val="en-US"/>
              </w:rPr>
            </w:pPr>
            <w:r w:rsidRPr="006B19A2">
              <w:rPr>
                <w:b/>
                <w:bCs/>
                <w:color w:val="000000" w:themeColor="text1"/>
                <w:sz w:val="20"/>
                <w:szCs w:val="20"/>
                <w:lang w:val="en-US"/>
              </w:rPr>
              <w:t>JQI working time quality</w:t>
            </w:r>
          </w:p>
        </w:tc>
        <w:tc>
          <w:tcPr>
            <w:tcW w:w="1930" w:type="dxa"/>
            <w:vAlign w:val="center"/>
          </w:tcPr>
          <w:p w14:paraId="12ECDB01" w14:textId="77777777" w:rsidR="002C72A2" w:rsidRPr="00045D42" w:rsidRDefault="002C72A2" w:rsidP="00CD56D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239A7A86" w14:textId="77777777" w:rsidR="002C72A2" w:rsidRPr="00045D42" w:rsidRDefault="002C72A2" w:rsidP="00CD56DB">
            <w:pPr>
              <w:jc w:val="left"/>
              <w:rPr>
                <w:b/>
                <w:bCs/>
                <w:color w:val="000000" w:themeColor="text1"/>
                <w:sz w:val="20"/>
                <w:szCs w:val="20"/>
                <w:lang w:val="en-US"/>
              </w:rPr>
            </w:pPr>
          </w:p>
          <w:p w14:paraId="785B3341" w14:textId="77777777" w:rsidR="002C72A2" w:rsidRPr="00045D42" w:rsidRDefault="002C72A2" w:rsidP="00CD56D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5DCA36E1" w14:textId="77777777" w:rsidR="002C72A2" w:rsidRDefault="002C72A2" w:rsidP="00CD56DB">
            <w:pPr>
              <w:jc w:val="left"/>
              <w:rPr>
                <w:b/>
                <w:bCs/>
                <w:color w:val="000000" w:themeColor="text1"/>
                <w:sz w:val="20"/>
                <w:szCs w:val="20"/>
                <w:lang w:val="en-US"/>
              </w:rPr>
            </w:pPr>
          </w:p>
          <w:p w14:paraId="31A82FBA" w14:textId="77777777" w:rsidR="002C72A2" w:rsidRDefault="002C72A2" w:rsidP="00CD56DB">
            <w:pPr>
              <w:jc w:val="left"/>
              <w:rPr>
                <w:b/>
                <w:bCs/>
                <w:color w:val="000000" w:themeColor="text1"/>
                <w:sz w:val="20"/>
                <w:szCs w:val="20"/>
                <w:lang w:val="en-US"/>
              </w:rPr>
            </w:pPr>
          </w:p>
          <w:p w14:paraId="1C3BD22E" w14:textId="77777777" w:rsidR="002C72A2" w:rsidRDefault="002C72A2" w:rsidP="00CD56D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3DFAFFDC" w14:textId="77777777" w:rsidR="002C72A2" w:rsidRPr="006B19A2" w:rsidRDefault="002C72A2" w:rsidP="00CD56DB">
            <w:pPr>
              <w:jc w:val="left"/>
              <w:rPr>
                <w:b/>
                <w:bCs/>
                <w:color w:val="000000" w:themeColor="text1"/>
                <w:sz w:val="20"/>
                <w:szCs w:val="20"/>
                <w:lang w:val="en-US"/>
              </w:rPr>
            </w:pPr>
          </w:p>
        </w:tc>
        <w:tc>
          <w:tcPr>
            <w:tcW w:w="1323" w:type="dxa"/>
            <w:vAlign w:val="center"/>
          </w:tcPr>
          <w:p w14:paraId="613669E5" w14:textId="30F54615" w:rsidR="002C72A2" w:rsidRPr="00716EFA" w:rsidRDefault="00E54DC4" w:rsidP="00CD56DB">
            <w:pPr>
              <w:jc w:val="left"/>
              <w:rPr>
                <w:color w:val="000000" w:themeColor="text1"/>
                <w:sz w:val="20"/>
                <w:szCs w:val="20"/>
                <w:lang w:val="en-US"/>
              </w:rPr>
            </w:pPr>
            <w:r>
              <w:rPr>
                <w:color w:val="000000" w:themeColor="text1"/>
                <w:sz w:val="20"/>
                <w:szCs w:val="20"/>
                <w:lang w:val="en-US"/>
              </w:rPr>
              <w:t>-0.079</w:t>
            </w:r>
          </w:p>
          <w:p w14:paraId="7F896143" w14:textId="38D55930"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174</w:t>
            </w:r>
            <w:r w:rsidRPr="00716EFA">
              <w:rPr>
                <w:color w:val="000000" w:themeColor="text1"/>
                <w:sz w:val="20"/>
                <w:szCs w:val="20"/>
                <w:lang w:val="en-US"/>
              </w:rPr>
              <w:t>)</w:t>
            </w:r>
          </w:p>
          <w:p w14:paraId="546536D5" w14:textId="06FD449C" w:rsidR="002C72A2" w:rsidRPr="00716EFA" w:rsidRDefault="00E54DC4" w:rsidP="00CD56DB">
            <w:pPr>
              <w:jc w:val="left"/>
              <w:rPr>
                <w:color w:val="000000" w:themeColor="text1"/>
                <w:sz w:val="20"/>
                <w:szCs w:val="20"/>
                <w:lang w:val="en-US"/>
              </w:rPr>
            </w:pPr>
            <w:r>
              <w:rPr>
                <w:color w:val="000000" w:themeColor="text1"/>
                <w:sz w:val="20"/>
                <w:szCs w:val="20"/>
                <w:lang w:val="en-US"/>
              </w:rPr>
              <w:t>-0.248</w:t>
            </w:r>
          </w:p>
          <w:p w14:paraId="49F56E02" w14:textId="1209EB72"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291</w:t>
            </w:r>
            <w:r w:rsidRPr="00716EFA">
              <w:rPr>
                <w:color w:val="000000" w:themeColor="text1"/>
                <w:sz w:val="20"/>
                <w:szCs w:val="20"/>
                <w:lang w:val="en-US"/>
              </w:rPr>
              <w:t xml:space="preserve">) </w:t>
            </w:r>
          </w:p>
          <w:p w14:paraId="678A1A64" w14:textId="77777777" w:rsidR="002C72A2" w:rsidRPr="00716EFA" w:rsidRDefault="002C72A2" w:rsidP="00CD56DB">
            <w:pPr>
              <w:jc w:val="left"/>
              <w:rPr>
                <w:color w:val="000000" w:themeColor="text1"/>
                <w:sz w:val="20"/>
                <w:szCs w:val="20"/>
                <w:lang w:val="en-US"/>
              </w:rPr>
            </w:pPr>
          </w:p>
          <w:p w14:paraId="38235C19" w14:textId="3583C59E"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D408D4">
              <w:rPr>
                <w:i/>
                <w:iCs/>
                <w:color w:val="000000" w:themeColor="text1"/>
                <w:sz w:val="20"/>
                <w:szCs w:val="20"/>
                <w:lang w:val="en-US"/>
              </w:rPr>
              <w:t>.550</w:t>
            </w:r>
          </w:p>
          <w:p w14:paraId="3F9108E5" w14:textId="77777777" w:rsidR="002C72A2" w:rsidRPr="00716EFA" w:rsidRDefault="002C72A2" w:rsidP="00CD56DB">
            <w:pPr>
              <w:jc w:val="left"/>
              <w:rPr>
                <w:color w:val="000000" w:themeColor="text1"/>
                <w:sz w:val="20"/>
                <w:szCs w:val="20"/>
                <w:lang w:val="en-US"/>
              </w:rPr>
            </w:pPr>
          </w:p>
        </w:tc>
        <w:tc>
          <w:tcPr>
            <w:tcW w:w="1285" w:type="dxa"/>
            <w:vAlign w:val="center"/>
          </w:tcPr>
          <w:p w14:paraId="3A0EFC8D" w14:textId="77EEC708" w:rsidR="002C72A2" w:rsidRPr="00E54DC4" w:rsidRDefault="00E54DC4" w:rsidP="00CD56DB">
            <w:pPr>
              <w:jc w:val="left"/>
              <w:rPr>
                <w:color w:val="000000" w:themeColor="text1"/>
                <w:sz w:val="20"/>
                <w:szCs w:val="20"/>
                <w:lang w:val="ru-RU"/>
              </w:rPr>
            </w:pPr>
            <w:r>
              <w:rPr>
                <w:color w:val="000000" w:themeColor="text1"/>
                <w:sz w:val="20"/>
                <w:szCs w:val="20"/>
              </w:rPr>
              <w:t>0.039</w:t>
            </w:r>
          </w:p>
          <w:p w14:paraId="6BFB9260" w14:textId="26D27148"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139</w:t>
            </w:r>
            <w:r w:rsidRPr="00716EFA">
              <w:rPr>
                <w:color w:val="000000" w:themeColor="text1"/>
                <w:sz w:val="20"/>
                <w:szCs w:val="20"/>
                <w:lang w:val="en-US"/>
              </w:rPr>
              <w:t>)</w:t>
            </w:r>
          </w:p>
          <w:p w14:paraId="2D2B4EF5" w14:textId="6F5F9CAF"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403</w:t>
            </w:r>
          </w:p>
          <w:p w14:paraId="7180DE00" w14:textId="43DBAD71"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304</w:t>
            </w:r>
            <w:r w:rsidRPr="00716EFA">
              <w:rPr>
                <w:color w:val="000000" w:themeColor="text1"/>
                <w:sz w:val="20"/>
                <w:szCs w:val="20"/>
                <w:lang w:val="en-US"/>
              </w:rPr>
              <w:t>)</w:t>
            </w:r>
          </w:p>
          <w:p w14:paraId="77D18D66" w14:textId="77777777" w:rsidR="002C72A2" w:rsidRPr="00716EFA" w:rsidRDefault="002C72A2" w:rsidP="00CD56DB">
            <w:pPr>
              <w:jc w:val="left"/>
              <w:rPr>
                <w:color w:val="000000" w:themeColor="text1"/>
                <w:sz w:val="20"/>
                <w:szCs w:val="20"/>
                <w:lang w:val="en-US"/>
              </w:rPr>
            </w:pPr>
          </w:p>
          <w:p w14:paraId="3D2A755F" w14:textId="3024EBF5"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D408D4">
              <w:rPr>
                <w:i/>
                <w:iCs/>
                <w:color w:val="000000" w:themeColor="text1"/>
                <w:sz w:val="20"/>
                <w:szCs w:val="20"/>
                <w:lang w:val="en-US"/>
              </w:rPr>
              <w:t>271</w:t>
            </w:r>
          </w:p>
          <w:p w14:paraId="20E585F8" w14:textId="77777777" w:rsidR="002C72A2" w:rsidRPr="00716EFA" w:rsidRDefault="002C72A2" w:rsidP="00CD56DB">
            <w:pPr>
              <w:jc w:val="left"/>
              <w:rPr>
                <w:color w:val="000000" w:themeColor="text1"/>
                <w:sz w:val="20"/>
                <w:szCs w:val="20"/>
                <w:lang w:val="en-US"/>
              </w:rPr>
            </w:pPr>
          </w:p>
        </w:tc>
        <w:tc>
          <w:tcPr>
            <w:tcW w:w="1246" w:type="dxa"/>
            <w:vAlign w:val="center"/>
          </w:tcPr>
          <w:p w14:paraId="2051475F" w14:textId="7FCB7558" w:rsidR="002C72A2" w:rsidRPr="00716EFA" w:rsidRDefault="00E54DC4" w:rsidP="00CD56DB">
            <w:pPr>
              <w:jc w:val="left"/>
              <w:rPr>
                <w:color w:val="000000" w:themeColor="text1"/>
                <w:sz w:val="20"/>
                <w:szCs w:val="20"/>
                <w:lang w:val="en-US"/>
              </w:rPr>
            </w:pPr>
            <w:r>
              <w:rPr>
                <w:color w:val="000000" w:themeColor="text1"/>
                <w:sz w:val="20"/>
                <w:szCs w:val="20"/>
                <w:lang w:val="en-US"/>
              </w:rPr>
              <w:t>-0.192</w:t>
            </w:r>
          </w:p>
          <w:p w14:paraId="692BDDE7" w14:textId="2F32C205"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320</w:t>
            </w:r>
            <w:r w:rsidRPr="00716EFA">
              <w:rPr>
                <w:color w:val="000000" w:themeColor="text1"/>
                <w:sz w:val="20"/>
                <w:szCs w:val="20"/>
                <w:lang w:val="en-US"/>
              </w:rPr>
              <w:t>)</w:t>
            </w:r>
          </w:p>
          <w:p w14:paraId="52ECD151" w14:textId="733E2DAE" w:rsidR="002C72A2" w:rsidRPr="00716EFA" w:rsidRDefault="00E54DC4" w:rsidP="00CD56DB">
            <w:pPr>
              <w:jc w:val="left"/>
              <w:rPr>
                <w:color w:val="000000" w:themeColor="text1"/>
                <w:sz w:val="20"/>
                <w:szCs w:val="20"/>
                <w:lang w:val="en-US"/>
              </w:rPr>
            </w:pPr>
            <w:r>
              <w:rPr>
                <w:color w:val="000000" w:themeColor="text1"/>
                <w:sz w:val="20"/>
                <w:szCs w:val="20"/>
                <w:lang w:val="en-US"/>
              </w:rPr>
              <w:t>0.222</w:t>
            </w:r>
          </w:p>
          <w:p w14:paraId="6226E791" w14:textId="2DC3BCDD"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w:t>
            </w:r>
            <w:r w:rsidR="00E54DC4">
              <w:rPr>
                <w:color w:val="000000" w:themeColor="text1"/>
                <w:sz w:val="20"/>
                <w:szCs w:val="20"/>
                <w:lang w:val="en-US"/>
              </w:rPr>
              <w:t>478</w:t>
            </w:r>
            <w:r w:rsidRPr="00716EFA">
              <w:rPr>
                <w:color w:val="000000" w:themeColor="text1"/>
                <w:sz w:val="20"/>
                <w:szCs w:val="20"/>
                <w:lang w:val="en-US"/>
              </w:rPr>
              <w:t>)</w:t>
            </w:r>
          </w:p>
          <w:p w14:paraId="098E8909" w14:textId="77777777" w:rsidR="002C72A2" w:rsidRPr="00716EFA" w:rsidRDefault="002C72A2" w:rsidP="00CD56DB">
            <w:pPr>
              <w:jc w:val="left"/>
              <w:rPr>
                <w:color w:val="000000" w:themeColor="text1"/>
                <w:sz w:val="20"/>
                <w:szCs w:val="20"/>
                <w:lang w:val="en-US"/>
              </w:rPr>
            </w:pPr>
          </w:p>
          <w:p w14:paraId="3C2BCC33" w14:textId="3AA677A2"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D408D4">
              <w:rPr>
                <w:i/>
                <w:iCs/>
                <w:color w:val="000000" w:themeColor="text1"/>
                <w:sz w:val="20"/>
                <w:szCs w:val="20"/>
                <w:lang w:val="en-US"/>
              </w:rPr>
              <w:t>329</w:t>
            </w:r>
          </w:p>
          <w:p w14:paraId="7745A7A0" w14:textId="77777777"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 xml:space="preserve"> </w:t>
            </w:r>
          </w:p>
        </w:tc>
      </w:tr>
      <w:tr w:rsidR="002C72A2" w:rsidRPr="006B19A2" w14:paraId="21D42DCE" w14:textId="77777777" w:rsidTr="00CD56DB">
        <w:trPr>
          <w:jc w:val="center"/>
        </w:trPr>
        <w:tc>
          <w:tcPr>
            <w:tcW w:w="2127" w:type="dxa"/>
          </w:tcPr>
          <w:p w14:paraId="1F435D67" w14:textId="77777777" w:rsidR="002C72A2" w:rsidRPr="006B19A2" w:rsidRDefault="002C72A2" w:rsidP="00CD56DB">
            <w:pPr>
              <w:jc w:val="left"/>
              <w:rPr>
                <w:b/>
                <w:bCs/>
                <w:color w:val="000000" w:themeColor="text1"/>
                <w:sz w:val="20"/>
                <w:szCs w:val="20"/>
                <w:lang w:val="en-US"/>
              </w:rPr>
            </w:pPr>
            <w:r w:rsidRPr="006B19A2">
              <w:rPr>
                <w:b/>
                <w:bCs/>
                <w:color w:val="000000" w:themeColor="text1"/>
                <w:sz w:val="20"/>
                <w:szCs w:val="20"/>
                <w:lang w:val="en-US"/>
              </w:rPr>
              <w:t>JQI intensity</w:t>
            </w:r>
          </w:p>
        </w:tc>
        <w:tc>
          <w:tcPr>
            <w:tcW w:w="1930" w:type="dxa"/>
            <w:vAlign w:val="center"/>
          </w:tcPr>
          <w:p w14:paraId="76630332" w14:textId="77777777" w:rsidR="002C72A2" w:rsidRPr="00045D42" w:rsidRDefault="002C72A2" w:rsidP="00CD56D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4F7E79A4" w14:textId="77777777" w:rsidR="002C72A2" w:rsidRPr="00045D42" w:rsidRDefault="002C72A2" w:rsidP="00CD56DB">
            <w:pPr>
              <w:jc w:val="left"/>
              <w:rPr>
                <w:b/>
                <w:bCs/>
                <w:color w:val="000000" w:themeColor="text1"/>
                <w:sz w:val="20"/>
                <w:szCs w:val="20"/>
                <w:lang w:val="en-US"/>
              </w:rPr>
            </w:pPr>
          </w:p>
          <w:p w14:paraId="420D78BF" w14:textId="77777777" w:rsidR="002C72A2" w:rsidRPr="00045D42" w:rsidRDefault="002C72A2" w:rsidP="00CD56DB">
            <w:pPr>
              <w:jc w:val="left"/>
              <w:rPr>
                <w:b/>
                <w:bCs/>
                <w:color w:val="000000" w:themeColor="text1"/>
                <w:sz w:val="20"/>
                <w:szCs w:val="20"/>
                <w:lang w:val="en-US"/>
              </w:rPr>
            </w:pPr>
            <w:r>
              <w:rPr>
                <w:b/>
                <w:bCs/>
                <w:color w:val="000000" w:themeColor="text1"/>
                <w:sz w:val="20"/>
                <w:szCs w:val="20"/>
                <w:lang w:val="en-US"/>
              </w:rPr>
              <w:lastRenderedPageBreak/>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19DE0E02" w14:textId="77777777" w:rsidR="002C72A2" w:rsidRDefault="002C72A2" w:rsidP="00CD56DB">
            <w:pPr>
              <w:jc w:val="left"/>
              <w:rPr>
                <w:b/>
                <w:bCs/>
                <w:color w:val="000000" w:themeColor="text1"/>
                <w:sz w:val="20"/>
                <w:szCs w:val="20"/>
                <w:lang w:val="en-US"/>
              </w:rPr>
            </w:pPr>
          </w:p>
          <w:p w14:paraId="76CC154D" w14:textId="77777777" w:rsidR="002C72A2" w:rsidRDefault="002C72A2" w:rsidP="00CD56DB">
            <w:pPr>
              <w:jc w:val="left"/>
              <w:rPr>
                <w:b/>
                <w:bCs/>
                <w:color w:val="000000" w:themeColor="text1"/>
                <w:sz w:val="20"/>
                <w:szCs w:val="20"/>
                <w:lang w:val="en-US"/>
              </w:rPr>
            </w:pPr>
          </w:p>
          <w:p w14:paraId="0E5A1C1E" w14:textId="77777777" w:rsidR="002C72A2" w:rsidRDefault="002C72A2" w:rsidP="00CD56D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31F56904" w14:textId="77777777" w:rsidR="002C72A2" w:rsidRPr="00E17414" w:rsidRDefault="002C72A2" w:rsidP="00CD56DB">
            <w:pPr>
              <w:jc w:val="left"/>
              <w:rPr>
                <w:i/>
                <w:iCs/>
                <w:color w:val="000000" w:themeColor="text1"/>
                <w:sz w:val="20"/>
                <w:szCs w:val="20"/>
                <w:lang w:val="en-US"/>
              </w:rPr>
            </w:pPr>
          </w:p>
        </w:tc>
        <w:tc>
          <w:tcPr>
            <w:tcW w:w="1323" w:type="dxa"/>
            <w:vAlign w:val="center"/>
          </w:tcPr>
          <w:p w14:paraId="2ECA882F" w14:textId="1DF299E3" w:rsidR="002C72A2" w:rsidRPr="00716EFA" w:rsidRDefault="002C72A2" w:rsidP="00CD56DB">
            <w:pPr>
              <w:jc w:val="left"/>
              <w:rPr>
                <w:color w:val="000000" w:themeColor="text1"/>
                <w:sz w:val="20"/>
                <w:szCs w:val="20"/>
                <w:lang w:val="en-US"/>
              </w:rPr>
            </w:pPr>
            <w:r>
              <w:rPr>
                <w:color w:val="000000" w:themeColor="text1"/>
                <w:sz w:val="20"/>
                <w:szCs w:val="20"/>
                <w:lang w:val="en-US"/>
              </w:rPr>
              <w:lastRenderedPageBreak/>
              <w:t>0.</w:t>
            </w:r>
            <w:r w:rsidR="00E54DC4">
              <w:rPr>
                <w:color w:val="000000" w:themeColor="text1"/>
                <w:sz w:val="20"/>
                <w:szCs w:val="20"/>
                <w:lang w:val="en-US"/>
              </w:rPr>
              <w:t>212</w:t>
            </w:r>
          </w:p>
          <w:p w14:paraId="2AD742BA" w14:textId="7276BC24"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241</w:t>
            </w:r>
            <w:r w:rsidRPr="00716EFA">
              <w:rPr>
                <w:color w:val="000000" w:themeColor="text1"/>
                <w:sz w:val="20"/>
                <w:szCs w:val="20"/>
                <w:lang w:val="en-US"/>
              </w:rPr>
              <w:t xml:space="preserve">) </w:t>
            </w:r>
          </w:p>
          <w:p w14:paraId="1F279045" w14:textId="0477ECD2"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lastRenderedPageBreak/>
              <w:t>-0</w:t>
            </w:r>
            <w:r>
              <w:rPr>
                <w:color w:val="000000" w:themeColor="text1"/>
                <w:sz w:val="20"/>
                <w:szCs w:val="20"/>
                <w:lang w:val="en-US"/>
              </w:rPr>
              <w:t>.</w:t>
            </w:r>
            <w:r w:rsidR="00E54DC4">
              <w:rPr>
                <w:color w:val="000000" w:themeColor="text1"/>
                <w:sz w:val="20"/>
                <w:szCs w:val="20"/>
                <w:lang w:val="en-US"/>
              </w:rPr>
              <w:t>403**</w:t>
            </w:r>
          </w:p>
          <w:p w14:paraId="4BD67178" w14:textId="2AA49971"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174</w:t>
            </w:r>
            <w:r w:rsidRPr="00716EFA">
              <w:rPr>
                <w:color w:val="000000" w:themeColor="text1"/>
                <w:sz w:val="20"/>
                <w:szCs w:val="20"/>
                <w:lang w:val="en-US"/>
              </w:rPr>
              <w:t>)</w:t>
            </w:r>
          </w:p>
          <w:p w14:paraId="7CCBF097" w14:textId="77777777" w:rsidR="002C72A2" w:rsidRPr="00716EFA" w:rsidRDefault="002C72A2" w:rsidP="00CD56DB">
            <w:pPr>
              <w:jc w:val="left"/>
              <w:rPr>
                <w:i/>
                <w:iCs/>
                <w:color w:val="000000" w:themeColor="text1"/>
                <w:sz w:val="20"/>
                <w:szCs w:val="20"/>
                <w:lang w:val="en-US"/>
              </w:rPr>
            </w:pPr>
          </w:p>
          <w:p w14:paraId="36D9D58E" w14:textId="5F35DB20"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D408D4">
              <w:rPr>
                <w:i/>
                <w:iCs/>
                <w:color w:val="000000" w:themeColor="text1"/>
                <w:sz w:val="20"/>
                <w:szCs w:val="20"/>
                <w:lang w:val="en-US"/>
              </w:rPr>
              <w:t>028</w:t>
            </w:r>
          </w:p>
        </w:tc>
        <w:tc>
          <w:tcPr>
            <w:tcW w:w="1285" w:type="dxa"/>
            <w:vAlign w:val="center"/>
          </w:tcPr>
          <w:p w14:paraId="5DE2766F" w14:textId="572AB054" w:rsidR="002C72A2" w:rsidRPr="00716EFA" w:rsidRDefault="002C72A2" w:rsidP="00CD56DB">
            <w:pPr>
              <w:jc w:val="left"/>
              <w:rPr>
                <w:color w:val="000000" w:themeColor="text1"/>
                <w:sz w:val="20"/>
                <w:szCs w:val="20"/>
                <w:lang w:val="en-US"/>
              </w:rPr>
            </w:pPr>
            <w:r>
              <w:rPr>
                <w:color w:val="000000" w:themeColor="text1"/>
                <w:sz w:val="20"/>
                <w:szCs w:val="20"/>
                <w:lang w:val="en-US"/>
              </w:rPr>
              <w:lastRenderedPageBreak/>
              <w:t>-0.</w:t>
            </w:r>
            <w:r w:rsidR="00E54DC4">
              <w:rPr>
                <w:color w:val="000000" w:themeColor="text1"/>
                <w:sz w:val="20"/>
                <w:szCs w:val="20"/>
                <w:lang w:val="en-US"/>
              </w:rPr>
              <w:t>037</w:t>
            </w:r>
          </w:p>
          <w:p w14:paraId="53E675F6" w14:textId="77777777"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301</w:t>
            </w:r>
            <w:r w:rsidRPr="00716EFA">
              <w:rPr>
                <w:color w:val="000000" w:themeColor="text1"/>
                <w:sz w:val="20"/>
                <w:szCs w:val="20"/>
                <w:lang w:val="en-US"/>
              </w:rPr>
              <w:t>)</w:t>
            </w:r>
          </w:p>
          <w:p w14:paraId="4B483EF3" w14:textId="1EBF5DB7"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lastRenderedPageBreak/>
              <w:t>-</w:t>
            </w:r>
            <w:r>
              <w:rPr>
                <w:color w:val="000000" w:themeColor="text1"/>
                <w:sz w:val="20"/>
                <w:szCs w:val="20"/>
                <w:lang w:val="en-US"/>
              </w:rPr>
              <w:t>0.</w:t>
            </w:r>
            <w:r w:rsidR="00E54DC4">
              <w:rPr>
                <w:color w:val="000000" w:themeColor="text1"/>
                <w:sz w:val="20"/>
                <w:szCs w:val="20"/>
                <w:lang w:val="en-US"/>
              </w:rPr>
              <w:t>395*</w:t>
            </w:r>
          </w:p>
          <w:p w14:paraId="2DA3CF4A" w14:textId="366D6B6F"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221</w:t>
            </w:r>
            <w:r w:rsidRPr="00716EFA">
              <w:rPr>
                <w:color w:val="000000" w:themeColor="text1"/>
                <w:sz w:val="20"/>
                <w:szCs w:val="20"/>
                <w:lang w:val="en-US"/>
              </w:rPr>
              <w:t xml:space="preserve">) </w:t>
            </w:r>
          </w:p>
          <w:p w14:paraId="005409A7" w14:textId="77777777" w:rsidR="002C72A2" w:rsidRPr="00716EFA" w:rsidRDefault="002C72A2" w:rsidP="00CD56DB">
            <w:pPr>
              <w:jc w:val="left"/>
              <w:rPr>
                <w:color w:val="000000" w:themeColor="text1"/>
                <w:sz w:val="20"/>
                <w:szCs w:val="20"/>
                <w:lang w:val="en-US"/>
              </w:rPr>
            </w:pPr>
          </w:p>
          <w:p w14:paraId="3302EEE3" w14:textId="4D510BE4"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D408D4">
              <w:rPr>
                <w:i/>
                <w:iCs/>
                <w:color w:val="000000" w:themeColor="text1"/>
                <w:sz w:val="20"/>
                <w:szCs w:val="20"/>
                <w:lang w:val="en-US"/>
              </w:rPr>
              <w:t>339</w:t>
            </w:r>
          </w:p>
        </w:tc>
        <w:tc>
          <w:tcPr>
            <w:tcW w:w="1246" w:type="dxa"/>
            <w:vAlign w:val="center"/>
          </w:tcPr>
          <w:p w14:paraId="12933C2E" w14:textId="6A7B0FAA" w:rsidR="002C72A2" w:rsidRPr="00716EFA" w:rsidRDefault="002C72A2" w:rsidP="00CD56DB">
            <w:pPr>
              <w:jc w:val="left"/>
              <w:rPr>
                <w:color w:val="000000" w:themeColor="text1"/>
                <w:sz w:val="20"/>
                <w:szCs w:val="20"/>
                <w:lang w:val="en-US"/>
              </w:rPr>
            </w:pPr>
            <w:r>
              <w:rPr>
                <w:color w:val="000000" w:themeColor="text1"/>
                <w:sz w:val="20"/>
                <w:szCs w:val="20"/>
                <w:lang w:val="en-US"/>
              </w:rPr>
              <w:lastRenderedPageBreak/>
              <w:t>0.</w:t>
            </w:r>
            <w:r w:rsidR="00E54DC4">
              <w:rPr>
                <w:color w:val="000000" w:themeColor="text1"/>
                <w:sz w:val="20"/>
                <w:szCs w:val="20"/>
                <w:lang w:val="en-US"/>
              </w:rPr>
              <w:t>135</w:t>
            </w:r>
          </w:p>
          <w:p w14:paraId="35787E0A" w14:textId="77777777"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.344</w:t>
            </w:r>
            <w:r w:rsidRPr="00716EFA">
              <w:rPr>
                <w:color w:val="000000" w:themeColor="text1"/>
                <w:sz w:val="20"/>
                <w:szCs w:val="20"/>
                <w:lang w:val="en-US"/>
              </w:rPr>
              <w:t>)</w:t>
            </w:r>
          </w:p>
          <w:p w14:paraId="6A880A7D" w14:textId="01DC9788" w:rsidR="002C72A2" w:rsidRPr="00716EFA" w:rsidRDefault="00E54DC4" w:rsidP="00CD56DB">
            <w:pPr>
              <w:jc w:val="left"/>
              <w:rPr>
                <w:color w:val="000000" w:themeColor="text1"/>
                <w:sz w:val="20"/>
                <w:szCs w:val="20"/>
                <w:lang w:val="en-US"/>
              </w:rPr>
            </w:pPr>
            <w:r>
              <w:rPr>
                <w:color w:val="000000" w:themeColor="text1"/>
                <w:sz w:val="20"/>
                <w:szCs w:val="20"/>
                <w:lang w:val="en-US"/>
              </w:rPr>
              <w:lastRenderedPageBreak/>
              <w:t>-0.049</w:t>
            </w:r>
          </w:p>
          <w:p w14:paraId="00075AD8" w14:textId="60EEC97D"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465</w:t>
            </w:r>
            <w:r w:rsidRPr="00716EFA">
              <w:rPr>
                <w:color w:val="000000" w:themeColor="text1"/>
                <w:sz w:val="20"/>
                <w:szCs w:val="20"/>
                <w:lang w:val="en-US"/>
              </w:rPr>
              <w:t xml:space="preserve">) </w:t>
            </w:r>
          </w:p>
          <w:p w14:paraId="3534C67E" w14:textId="77777777" w:rsidR="002C72A2" w:rsidRPr="00716EFA" w:rsidRDefault="002C72A2" w:rsidP="00CD56DB">
            <w:pPr>
              <w:jc w:val="left"/>
              <w:rPr>
                <w:color w:val="000000" w:themeColor="text1"/>
                <w:sz w:val="20"/>
                <w:szCs w:val="20"/>
                <w:lang w:val="en-US"/>
              </w:rPr>
            </w:pPr>
          </w:p>
          <w:p w14:paraId="44AFA831" w14:textId="252C2540"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D408D4">
              <w:rPr>
                <w:i/>
                <w:iCs/>
                <w:color w:val="000000" w:themeColor="text1"/>
                <w:sz w:val="20"/>
                <w:szCs w:val="20"/>
                <w:lang w:val="en-US"/>
              </w:rPr>
              <w:t>733</w:t>
            </w:r>
          </w:p>
        </w:tc>
      </w:tr>
      <w:tr w:rsidR="002C72A2" w:rsidRPr="006B19A2" w14:paraId="7528EFDC" w14:textId="77777777" w:rsidTr="00CD56DB">
        <w:trPr>
          <w:jc w:val="center"/>
        </w:trPr>
        <w:tc>
          <w:tcPr>
            <w:tcW w:w="2127" w:type="dxa"/>
            <w:tcBorders>
              <w:bottom w:val="single" w:sz="4" w:space="0" w:color="auto"/>
            </w:tcBorders>
          </w:tcPr>
          <w:p w14:paraId="63EDEEAE" w14:textId="77777777" w:rsidR="002C72A2" w:rsidRPr="006B19A2" w:rsidRDefault="002C72A2" w:rsidP="00CD56DB">
            <w:pPr>
              <w:jc w:val="left"/>
              <w:rPr>
                <w:b/>
                <w:bCs/>
                <w:color w:val="000000" w:themeColor="text1"/>
                <w:sz w:val="20"/>
                <w:szCs w:val="20"/>
                <w:lang w:val="en-US"/>
              </w:rPr>
            </w:pPr>
            <w:r w:rsidRPr="006B19A2">
              <w:rPr>
                <w:b/>
                <w:bCs/>
                <w:color w:val="000000" w:themeColor="text1"/>
                <w:sz w:val="20"/>
                <w:szCs w:val="20"/>
                <w:lang w:val="en-US"/>
              </w:rPr>
              <w:lastRenderedPageBreak/>
              <w:t>JQI prospects</w:t>
            </w:r>
          </w:p>
        </w:tc>
        <w:tc>
          <w:tcPr>
            <w:tcW w:w="1930" w:type="dxa"/>
            <w:tcBorders>
              <w:bottom w:val="single" w:sz="4" w:space="0" w:color="auto"/>
            </w:tcBorders>
            <w:vAlign w:val="center"/>
          </w:tcPr>
          <w:p w14:paraId="39EA87EA" w14:textId="77777777" w:rsidR="002C72A2" w:rsidRPr="00045D42" w:rsidRDefault="002C72A2" w:rsidP="00CD56D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756CFBC3" w14:textId="77777777" w:rsidR="002C72A2" w:rsidRPr="00045D42" w:rsidRDefault="002C72A2" w:rsidP="00CD56DB">
            <w:pPr>
              <w:jc w:val="left"/>
              <w:rPr>
                <w:b/>
                <w:bCs/>
                <w:color w:val="000000" w:themeColor="text1"/>
                <w:sz w:val="20"/>
                <w:szCs w:val="20"/>
                <w:lang w:val="en-US"/>
              </w:rPr>
            </w:pPr>
          </w:p>
          <w:p w14:paraId="71036D49" w14:textId="77777777" w:rsidR="002C72A2" w:rsidRPr="00045D42" w:rsidRDefault="002C72A2" w:rsidP="00CD56D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2B8476B1" w14:textId="77777777" w:rsidR="002C72A2" w:rsidRPr="007D09CB" w:rsidRDefault="002C72A2" w:rsidP="00CD56DB">
            <w:pPr>
              <w:jc w:val="left"/>
              <w:rPr>
                <w:b/>
                <w:bCs/>
                <w:color w:val="000000" w:themeColor="text1"/>
                <w:sz w:val="20"/>
                <w:szCs w:val="20"/>
                <w:lang w:val="en-US"/>
              </w:rPr>
            </w:pPr>
          </w:p>
          <w:p w14:paraId="13CA30CE" w14:textId="77777777" w:rsidR="002C72A2" w:rsidRDefault="002C72A2" w:rsidP="00CD56DB">
            <w:pPr>
              <w:jc w:val="left"/>
              <w:rPr>
                <w:b/>
                <w:bCs/>
                <w:color w:val="000000" w:themeColor="text1"/>
                <w:sz w:val="20"/>
                <w:szCs w:val="20"/>
                <w:lang w:val="en-US"/>
              </w:rPr>
            </w:pPr>
          </w:p>
          <w:p w14:paraId="4EBF13C5" w14:textId="77777777" w:rsidR="002C72A2" w:rsidRPr="00A01F41" w:rsidRDefault="002C72A2" w:rsidP="00CD56D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tc>
        <w:tc>
          <w:tcPr>
            <w:tcW w:w="1323" w:type="dxa"/>
            <w:tcBorders>
              <w:bottom w:val="single" w:sz="4" w:space="0" w:color="auto"/>
            </w:tcBorders>
            <w:vAlign w:val="center"/>
          </w:tcPr>
          <w:p w14:paraId="13664A9B" w14:textId="53A4B883"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362860">
              <w:rPr>
                <w:color w:val="000000" w:themeColor="text1"/>
                <w:sz w:val="20"/>
                <w:szCs w:val="20"/>
                <w:lang w:val="en-US"/>
              </w:rPr>
              <w:t>151</w:t>
            </w:r>
          </w:p>
          <w:p w14:paraId="5648CE36" w14:textId="0B7B04C5"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362860">
              <w:rPr>
                <w:color w:val="000000" w:themeColor="text1"/>
                <w:sz w:val="20"/>
                <w:szCs w:val="20"/>
                <w:lang w:val="en-US"/>
              </w:rPr>
              <w:t>181</w:t>
            </w:r>
            <w:r w:rsidRPr="00716EFA">
              <w:rPr>
                <w:color w:val="000000" w:themeColor="text1"/>
                <w:sz w:val="20"/>
                <w:szCs w:val="20"/>
                <w:lang w:val="en-US"/>
              </w:rPr>
              <w:t xml:space="preserve">) </w:t>
            </w:r>
          </w:p>
          <w:p w14:paraId="421BC668" w14:textId="2EC99E6C" w:rsidR="002C72A2" w:rsidRPr="00716EFA" w:rsidRDefault="00362860" w:rsidP="00CD56DB">
            <w:pPr>
              <w:jc w:val="left"/>
              <w:rPr>
                <w:color w:val="000000" w:themeColor="text1"/>
                <w:sz w:val="20"/>
                <w:szCs w:val="20"/>
                <w:lang w:val="en-US"/>
              </w:rPr>
            </w:pPr>
            <w:r>
              <w:rPr>
                <w:color w:val="000000" w:themeColor="text1"/>
                <w:sz w:val="20"/>
                <w:szCs w:val="20"/>
                <w:lang w:val="en-US"/>
              </w:rPr>
              <w:t>-</w:t>
            </w:r>
            <w:r w:rsidR="002C72A2">
              <w:rPr>
                <w:color w:val="000000" w:themeColor="text1"/>
                <w:sz w:val="20"/>
                <w:szCs w:val="20"/>
                <w:lang w:val="en-US"/>
              </w:rPr>
              <w:t>0.22</w:t>
            </w:r>
            <w:r>
              <w:rPr>
                <w:color w:val="000000" w:themeColor="text1"/>
                <w:sz w:val="20"/>
                <w:szCs w:val="20"/>
                <w:lang w:val="en-US"/>
              </w:rPr>
              <w:t>1</w:t>
            </w:r>
          </w:p>
          <w:p w14:paraId="3E9766FD" w14:textId="4111C071"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362860">
              <w:rPr>
                <w:color w:val="000000" w:themeColor="text1"/>
                <w:sz w:val="20"/>
                <w:szCs w:val="20"/>
                <w:lang w:val="en-US"/>
              </w:rPr>
              <w:t>206</w:t>
            </w:r>
            <w:r w:rsidRPr="00716EFA">
              <w:rPr>
                <w:color w:val="000000" w:themeColor="text1"/>
                <w:sz w:val="20"/>
                <w:szCs w:val="20"/>
                <w:lang w:val="en-US"/>
              </w:rPr>
              <w:t xml:space="preserve">) </w:t>
            </w:r>
          </w:p>
          <w:p w14:paraId="5156BE44" w14:textId="77777777" w:rsidR="002C72A2" w:rsidRPr="00716EFA" w:rsidRDefault="002C72A2" w:rsidP="00CD56DB">
            <w:pPr>
              <w:jc w:val="left"/>
              <w:rPr>
                <w:color w:val="000000" w:themeColor="text1"/>
                <w:sz w:val="20"/>
                <w:szCs w:val="20"/>
                <w:lang w:val="en-US"/>
              </w:rPr>
            </w:pPr>
          </w:p>
          <w:p w14:paraId="07CE260D" w14:textId="058975E3"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D408D4">
              <w:rPr>
                <w:i/>
                <w:iCs/>
                <w:color w:val="000000" w:themeColor="text1"/>
                <w:sz w:val="20"/>
                <w:szCs w:val="20"/>
                <w:lang w:val="en-US"/>
              </w:rPr>
              <w:t>063</w:t>
            </w:r>
          </w:p>
        </w:tc>
        <w:tc>
          <w:tcPr>
            <w:tcW w:w="1285" w:type="dxa"/>
            <w:tcBorders>
              <w:bottom w:val="single" w:sz="4" w:space="0" w:color="auto"/>
            </w:tcBorders>
            <w:vAlign w:val="center"/>
          </w:tcPr>
          <w:p w14:paraId="0A96710E" w14:textId="542B7478" w:rsidR="002C72A2" w:rsidRPr="00716EFA" w:rsidRDefault="002C72A2" w:rsidP="00CD56DB">
            <w:pPr>
              <w:jc w:val="left"/>
              <w:rPr>
                <w:color w:val="000000" w:themeColor="text1"/>
                <w:sz w:val="20"/>
                <w:szCs w:val="20"/>
                <w:lang w:val="en-US"/>
              </w:rPr>
            </w:pPr>
            <w:r>
              <w:rPr>
                <w:color w:val="000000" w:themeColor="text1"/>
                <w:sz w:val="20"/>
                <w:szCs w:val="20"/>
                <w:lang w:val="en-US"/>
              </w:rPr>
              <w:t>-0.</w:t>
            </w:r>
            <w:r w:rsidR="00E54DC4">
              <w:rPr>
                <w:color w:val="000000" w:themeColor="text1"/>
                <w:sz w:val="20"/>
                <w:szCs w:val="20"/>
                <w:lang w:val="en-US"/>
              </w:rPr>
              <w:t>040</w:t>
            </w:r>
          </w:p>
          <w:p w14:paraId="487BDFA1" w14:textId="26F141A8"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189</w:t>
            </w:r>
            <w:r w:rsidRPr="00716EFA">
              <w:rPr>
                <w:color w:val="000000" w:themeColor="text1"/>
                <w:sz w:val="20"/>
                <w:szCs w:val="20"/>
                <w:lang w:val="en-US"/>
              </w:rPr>
              <w:t>)</w:t>
            </w:r>
          </w:p>
          <w:p w14:paraId="533F1082" w14:textId="06701C46"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w:t>
            </w:r>
            <w:r w:rsidR="00362860">
              <w:rPr>
                <w:color w:val="000000" w:themeColor="text1"/>
                <w:sz w:val="20"/>
                <w:szCs w:val="20"/>
                <w:lang w:val="en-US"/>
              </w:rPr>
              <w:t>572***</w:t>
            </w:r>
          </w:p>
          <w:p w14:paraId="35693015" w14:textId="4BA73E23"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362860">
              <w:rPr>
                <w:color w:val="000000" w:themeColor="text1"/>
                <w:sz w:val="20"/>
                <w:szCs w:val="20"/>
                <w:lang w:val="en-US"/>
              </w:rPr>
              <w:t>173</w:t>
            </w:r>
            <w:r w:rsidRPr="00716EFA">
              <w:rPr>
                <w:color w:val="000000" w:themeColor="text1"/>
                <w:sz w:val="20"/>
                <w:szCs w:val="20"/>
                <w:lang w:val="en-US"/>
              </w:rPr>
              <w:t>)</w:t>
            </w:r>
          </w:p>
          <w:p w14:paraId="1F665BD7" w14:textId="77777777" w:rsidR="002C72A2" w:rsidRPr="00716EFA" w:rsidRDefault="002C72A2" w:rsidP="00CD56DB">
            <w:pPr>
              <w:jc w:val="left"/>
              <w:rPr>
                <w:color w:val="000000" w:themeColor="text1"/>
                <w:sz w:val="20"/>
                <w:szCs w:val="20"/>
                <w:lang w:val="en-US"/>
              </w:rPr>
            </w:pPr>
          </w:p>
          <w:p w14:paraId="34DE0226" w14:textId="41A556F9"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D408D4">
              <w:rPr>
                <w:i/>
                <w:iCs/>
                <w:color w:val="000000" w:themeColor="text1"/>
                <w:sz w:val="20"/>
                <w:szCs w:val="20"/>
                <w:lang w:val="en-US"/>
              </w:rPr>
              <w:t>051</w:t>
            </w:r>
          </w:p>
        </w:tc>
        <w:tc>
          <w:tcPr>
            <w:tcW w:w="1246" w:type="dxa"/>
            <w:tcBorders>
              <w:bottom w:val="single" w:sz="4" w:space="0" w:color="auto"/>
            </w:tcBorders>
            <w:vAlign w:val="center"/>
          </w:tcPr>
          <w:p w14:paraId="44054ABD" w14:textId="73EF78CA" w:rsidR="002C72A2" w:rsidRPr="00716EFA" w:rsidRDefault="00362860" w:rsidP="00CD56DB">
            <w:pPr>
              <w:jc w:val="left"/>
              <w:rPr>
                <w:color w:val="000000" w:themeColor="text1"/>
                <w:sz w:val="20"/>
                <w:szCs w:val="20"/>
                <w:lang w:val="en-US"/>
              </w:rPr>
            </w:pPr>
            <w:r>
              <w:rPr>
                <w:color w:val="000000" w:themeColor="text1"/>
                <w:sz w:val="20"/>
                <w:szCs w:val="20"/>
                <w:lang w:val="en-US"/>
              </w:rPr>
              <w:t>0.221</w:t>
            </w:r>
          </w:p>
          <w:p w14:paraId="1A1113D2" w14:textId="63F37DB0"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362860">
              <w:rPr>
                <w:color w:val="000000" w:themeColor="text1"/>
                <w:sz w:val="20"/>
                <w:szCs w:val="20"/>
                <w:lang w:val="en-US"/>
              </w:rPr>
              <w:t>274</w:t>
            </w:r>
            <w:r w:rsidRPr="00716EFA">
              <w:rPr>
                <w:color w:val="000000" w:themeColor="text1"/>
                <w:sz w:val="20"/>
                <w:szCs w:val="20"/>
                <w:lang w:val="en-US"/>
              </w:rPr>
              <w:t xml:space="preserve">) </w:t>
            </w:r>
          </w:p>
          <w:p w14:paraId="1C322CFE" w14:textId="6C397DED" w:rsidR="002C72A2" w:rsidRPr="00716EFA" w:rsidRDefault="00362860" w:rsidP="00CD56DB">
            <w:pPr>
              <w:jc w:val="left"/>
              <w:rPr>
                <w:color w:val="000000" w:themeColor="text1"/>
                <w:sz w:val="20"/>
                <w:szCs w:val="20"/>
                <w:lang w:val="en-US"/>
              </w:rPr>
            </w:pPr>
            <w:r>
              <w:rPr>
                <w:color w:val="000000" w:themeColor="text1"/>
                <w:sz w:val="20"/>
                <w:szCs w:val="20"/>
                <w:lang w:val="en-US"/>
              </w:rPr>
              <w:t>0.357</w:t>
            </w:r>
          </w:p>
          <w:p w14:paraId="4BF4CD9C" w14:textId="055E878D"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362860">
              <w:rPr>
                <w:color w:val="000000" w:themeColor="text1"/>
                <w:sz w:val="20"/>
                <w:szCs w:val="20"/>
                <w:lang w:val="en-US"/>
              </w:rPr>
              <w:t>419</w:t>
            </w:r>
            <w:r w:rsidRPr="00716EFA">
              <w:rPr>
                <w:color w:val="000000" w:themeColor="text1"/>
                <w:sz w:val="20"/>
                <w:szCs w:val="20"/>
                <w:lang w:val="en-US"/>
              </w:rPr>
              <w:t>)</w:t>
            </w:r>
          </w:p>
          <w:p w14:paraId="0980C280" w14:textId="77777777" w:rsidR="002C72A2" w:rsidRPr="00716EFA" w:rsidRDefault="002C72A2" w:rsidP="00CD56DB">
            <w:pPr>
              <w:jc w:val="left"/>
              <w:rPr>
                <w:color w:val="000000" w:themeColor="text1"/>
                <w:sz w:val="20"/>
                <w:szCs w:val="20"/>
                <w:lang w:val="en-US"/>
              </w:rPr>
            </w:pPr>
          </w:p>
          <w:p w14:paraId="2BB26066" w14:textId="48460861"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D408D4">
              <w:rPr>
                <w:i/>
                <w:iCs/>
                <w:color w:val="000000" w:themeColor="text1"/>
                <w:sz w:val="20"/>
                <w:szCs w:val="20"/>
                <w:lang w:val="en-US"/>
              </w:rPr>
              <w:t>689</w:t>
            </w:r>
          </w:p>
        </w:tc>
      </w:tr>
    </w:tbl>
    <w:p w14:paraId="3E86BDB6" w14:textId="77777777" w:rsidR="002C72A2" w:rsidRPr="00B5628F" w:rsidRDefault="002C72A2" w:rsidP="002C72A2">
      <w:pPr>
        <w:spacing w:before="0" w:after="0"/>
        <w:rPr>
          <w:sz w:val="20"/>
          <w:szCs w:val="20"/>
          <w:lang w:val="en-US"/>
        </w:rPr>
      </w:pPr>
      <w:r>
        <w:rPr>
          <w:sz w:val="20"/>
          <w:szCs w:val="20"/>
          <w:lang w:val="en-US"/>
        </w:rPr>
        <w:t xml:space="preserve">* p&lt;0.1, </w:t>
      </w:r>
      <w:r w:rsidRPr="00B5628F">
        <w:rPr>
          <w:sz w:val="20"/>
          <w:szCs w:val="20"/>
          <w:lang w:val="en-US"/>
        </w:rPr>
        <w:t>*</w:t>
      </w:r>
      <w:r>
        <w:rPr>
          <w:sz w:val="20"/>
          <w:szCs w:val="20"/>
          <w:lang w:val="en-US"/>
        </w:rPr>
        <w:t>*</w:t>
      </w:r>
      <w:r w:rsidRPr="00B5628F">
        <w:rPr>
          <w:sz w:val="20"/>
          <w:szCs w:val="20"/>
          <w:lang w:val="en-US"/>
        </w:rPr>
        <w:t xml:space="preserve"> p &lt; 0.05, **</w:t>
      </w:r>
      <w:r>
        <w:rPr>
          <w:sz w:val="20"/>
          <w:szCs w:val="20"/>
          <w:lang w:val="en-US"/>
        </w:rPr>
        <w:t>*</w:t>
      </w:r>
      <w:r w:rsidRPr="00B5628F">
        <w:rPr>
          <w:sz w:val="20"/>
          <w:szCs w:val="20"/>
          <w:lang w:val="en-US"/>
        </w:rPr>
        <w:t>p &lt; 0.01</w:t>
      </w:r>
    </w:p>
    <w:p w14:paraId="5228D372" w14:textId="77777777" w:rsidR="002C72A2" w:rsidRDefault="002C72A2" w:rsidP="002C72A2">
      <w:pPr>
        <w:spacing w:line="360" w:lineRule="auto"/>
        <w:rPr>
          <w:b/>
          <w:bCs/>
          <w:sz w:val="24"/>
          <w:lang w:val="en-US"/>
        </w:rPr>
      </w:pPr>
    </w:p>
    <w:p w14:paraId="5C2FB0A1" w14:textId="5A8DA02D" w:rsidR="00B739D8" w:rsidRDefault="00607129" w:rsidP="00607129">
      <w:pPr>
        <w:pStyle w:val="Paragraphedeliste"/>
        <w:numPr>
          <w:ilvl w:val="0"/>
          <w:numId w:val="12"/>
        </w:numPr>
        <w:spacing w:line="360" w:lineRule="auto"/>
        <w:rPr>
          <w:sz w:val="24"/>
          <w:lang w:val="en-US"/>
        </w:rPr>
      </w:pPr>
      <w:r w:rsidRPr="00607129">
        <w:rPr>
          <w:sz w:val="24"/>
          <w:lang w:val="en-US"/>
        </w:rPr>
        <w:t>Took a balanced sample by blocks</w:t>
      </w:r>
      <w:r>
        <w:rPr>
          <w:sz w:val="24"/>
          <w:lang w:val="en-US"/>
        </w:rPr>
        <w:t xml:space="preserve"> (individuals are present both in wave 4 and 5 in the first block and both in wave 5 and 6 in the second block). Due to this, I can save data from countries that joined SHARE only in wave 5.</w:t>
      </w:r>
    </w:p>
    <w:p w14:paraId="4E5BDEC7" w14:textId="77777777" w:rsidR="00607129" w:rsidRDefault="00607129" w:rsidP="00607129">
      <w:pPr>
        <w:spacing w:line="360" w:lineRule="auto"/>
        <w:rPr>
          <w:sz w:val="24"/>
          <w:lang w:val="en-US"/>
        </w:rPr>
      </w:pPr>
      <w:r w:rsidRPr="00607129">
        <w:rPr>
          <w:sz w:val="24"/>
          <w:lang w:val="en-US"/>
        </w:rPr>
        <w:t xml:space="preserve">The resulting dataset has </w:t>
      </w:r>
      <w:r>
        <w:rPr>
          <w:sz w:val="24"/>
          <w:lang w:val="en-US"/>
        </w:rPr>
        <w:t>8 436</w:t>
      </w:r>
      <w:r w:rsidRPr="00607129">
        <w:rPr>
          <w:sz w:val="24"/>
          <w:lang w:val="en-US"/>
        </w:rPr>
        <w:t xml:space="preserve"> observations for 3-digit ISCO data and </w:t>
      </w:r>
      <w:r>
        <w:rPr>
          <w:sz w:val="24"/>
          <w:lang w:val="en-US"/>
        </w:rPr>
        <w:t>7 002</w:t>
      </w:r>
      <w:r w:rsidRPr="00607129">
        <w:rPr>
          <w:sz w:val="24"/>
          <w:lang w:val="en-US"/>
        </w:rPr>
        <w:t xml:space="preserve"> observations for 4-digit ISCO data. </w:t>
      </w:r>
    </w:p>
    <w:p w14:paraId="7A7D9BB4" w14:textId="563329DC" w:rsidR="00607129" w:rsidRDefault="00607129" w:rsidP="00607129">
      <w:pPr>
        <w:spacing w:line="360" w:lineRule="auto"/>
        <w:rPr>
          <w:sz w:val="24"/>
          <w:lang w:val="en-US"/>
        </w:rPr>
      </w:pPr>
      <w:r>
        <w:rPr>
          <w:sz w:val="24"/>
          <w:lang w:val="en-US"/>
        </w:rPr>
        <w:t xml:space="preserve">The results of regressions are a lot more coherent with the balanced samples. The effects are more pronounced when using data based on 4-digit ISCO codes. </w:t>
      </w:r>
    </w:p>
    <w:p w14:paraId="132AF5B2" w14:textId="77777777" w:rsidR="00607129" w:rsidRDefault="00607129" w:rsidP="00607129">
      <w:pPr>
        <w:spacing w:line="360" w:lineRule="auto"/>
        <w:rPr>
          <w:i/>
          <w:iCs/>
          <w:sz w:val="24"/>
          <w:lang w:val="en-US"/>
        </w:rPr>
      </w:pPr>
      <w:r w:rsidRPr="008110ED">
        <w:rPr>
          <w:i/>
          <w:iCs/>
          <w:sz w:val="24"/>
          <w:lang w:val="en-US"/>
        </w:rPr>
        <w:t xml:space="preserve">regress </w:t>
      </w:r>
      <w:proofErr w:type="spellStart"/>
      <w:r w:rsidRPr="008110ED">
        <w:rPr>
          <w:b/>
          <w:bCs/>
          <w:i/>
          <w:iCs/>
          <w:sz w:val="24"/>
          <w:lang w:val="en-US"/>
        </w:rPr>
        <w:t>eurod</w:t>
      </w:r>
      <w:proofErr w:type="spellEnd"/>
      <w:r w:rsidRPr="008110ED">
        <w:rPr>
          <w:i/>
          <w:iCs/>
          <w:sz w:val="24"/>
          <w:lang w:val="en-US"/>
        </w:rPr>
        <w:t xml:space="preserve"> </w:t>
      </w:r>
      <w:proofErr w:type="spellStart"/>
      <w:r w:rsidRPr="008110ED">
        <w:rPr>
          <w:i/>
          <w:iCs/>
          <w:sz w:val="24"/>
          <w:lang w:val="en-US"/>
        </w:rPr>
        <w:t>i.did</w:t>
      </w:r>
      <w:proofErr w:type="spellEnd"/>
      <w:r w:rsidRPr="008110ED">
        <w:rPr>
          <w:i/>
          <w:iCs/>
          <w:sz w:val="24"/>
          <w:lang w:val="en-US"/>
        </w:rPr>
        <w:t xml:space="preserve"> </w:t>
      </w:r>
      <w:proofErr w:type="spellStart"/>
      <w:proofErr w:type="gramStart"/>
      <w:r w:rsidRPr="008110ED">
        <w:rPr>
          <w:i/>
          <w:iCs/>
          <w:sz w:val="24"/>
          <w:lang w:val="en-US"/>
        </w:rPr>
        <w:t>i.treated</w:t>
      </w:r>
      <w:proofErr w:type="spellEnd"/>
      <w:proofErr w:type="gramEnd"/>
      <w:r w:rsidRPr="008110ED">
        <w:rPr>
          <w:i/>
          <w:iCs/>
          <w:sz w:val="24"/>
          <w:lang w:val="en-US"/>
        </w:rPr>
        <w:t xml:space="preserve"> </w:t>
      </w:r>
      <w:proofErr w:type="spellStart"/>
      <w:r w:rsidRPr="008110ED">
        <w:rPr>
          <w:i/>
          <w:iCs/>
          <w:sz w:val="24"/>
          <w:lang w:val="en-US"/>
        </w:rPr>
        <w:t>i.post</w:t>
      </w:r>
      <w:proofErr w:type="spellEnd"/>
      <w:r w:rsidRPr="00315FEB">
        <w:rPr>
          <w:i/>
          <w:iCs/>
          <w:sz w:val="24"/>
          <w:lang w:val="en-US"/>
        </w:rPr>
        <w:t xml:space="preserve"> </w:t>
      </w:r>
      <w:proofErr w:type="spellStart"/>
      <w:r w:rsidRPr="008110ED">
        <w:rPr>
          <w:i/>
          <w:iCs/>
          <w:sz w:val="24"/>
          <w:lang w:val="en-US"/>
        </w:rPr>
        <w:t>i.gender</w:t>
      </w:r>
      <w:proofErr w:type="spellEnd"/>
      <w:r w:rsidRPr="008110ED">
        <w:rPr>
          <w:i/>
          <w:iCs/>
          <w:sz w:val="24"/>
          <w:lang w:val="en-US"/>
        </w:rPr>
        <w:t xml:space="preserve"> age </w:t>
      </w:r>
      <w:proofErr w:type="spellStart"/>
      <w:r w:rsidRPr="008110ED">
        <w:rPr>
          <w:i/>
          <w:iCs/>
          <w:sz w:val="24"/>
          <w:lang w:val="en-US"/>
        </w:rPr>
        <w:t>agesq</w:t>
      </w:r>
      <w:proofErr w:type="spellEnd"/>
      <w:r w:rsidRPr="008110ED">
        <w:rPr>
          <w:i/>
          <w:iCs/>
          <w:sz w:val="24"/>
          <w:lang w:val="en-US"/>
        </w:rPr>
        <w:t xml:space="preserve"> </w:t>
      </w:r>
      <w:proofErr w:type="spellStart"/>
      <w:r w:rsidRPr="008110ED">
        <w:rPr>
          <w:i/>
          <w:iCs/>
          <w:sz w:val="24"/>
          <w:lang w:val="en-US"/>
        </w:rPr>
        <w:t>nb_children</w:t>
      </w:r>
      <w:proofErr w:type="spellEnd"/>
      <w:r w:rsidRPr="008110ED">
        <w:rPr>
          <w:i/>
          <w:iCs/>
          <w:sz w:val="24"/>
          <w:lang w:val="en-US"/>
        </w:rPr>
        <w:t xml:space="preserve"> </w:t>
      </w:r>
      <w:proofErr w:type="spellStart"/>
      <w:r w:rsidRPr="008110ED">
        <w:rPr>
          <w:i/>
          <w:iCs/>
          <w:sz w:val="24"/>
          <w:lang w:val="en-US"/>
        </w:rPr>
        <w:t>nb_grandchildren</w:t>
      </w:r>
      <w:proofErr w:type="spellEnd"/>
      <w:r w:rsidRPr="008110ED">
        <w:rPr>
          <w:i/>
          <w:iCs/>
          <w:sz w:val="24"/>
          <w:lang w:val="en-US"/>
        </w:rPr>
        <w:t xml:space="preserve"> </w:t>
      </w:r>
      <w:proofErr w:type="spellStart"/>
      <w:r w:rsidRPr="008110ED">
        <w:rPr>
          <w:i/>
          <w:iCs/>
          <w:sz w:val="24"/>
          <w:lang w:val="en-US"/>
        </w:rPr>
        <w:t>i.partnerinhh</w:t>
      </w:r>
      <w:proofErr w:type="spellEnd"/>
      <w:r w:rsidRPr="008110ED">
        <w:rPr>
          <w:i/>
          <w:iCs/>
          <w:sz w:val="24"/>
          <w:lang w:val="en-US"/>
        </w:rPr>
        <w:t xml:space="preserve"> </w:t>
      </w:r>
      <w:proofErr w:type="spellStart"/>
      <w:r w:rsidRPr="008110ED">
        <w:rPr>
          <w:i/>
          <w:iCs/>
          <w:sz w:val="24"/>
          <w:lang w:val="en-US"/>
        </w:rPr>
        <w:t>yrseducation</w:t>
      </w:r>
      <w:proofErr w:type="spellEnd"/>
      <w:r w:rsidRPr="008110ED">
        <w:rPr>
          <w:i/>
          <w:iCs/>
          <w:sz w:val="24"/>
          <w:lang w:val="en-US"/>
        </w:rPr>
        <w:t xml:space="preserve"> </w:t>
      </w:r>
      <w:proofErr w:type="spellStart"/>
      <w:r w:rsidRPr="008110ED">
        <w:rPr>
          <w:i/>
          <w:iCs/>
          <w:sz w:val="24"/>
          <w:lang w:val="en-US"/>
        </w:rPr>
        <w:t>thinclog</w:t>
      </w:r>
      <w:proofErr w:type="spellEnd"/>
      <w:r w:rsidRPr="008110ED">
        <w:rPr>
          <w:i/>
          <w:iCs/>
          <w:sz w:val="24"/>
          <w:lang w:val="en-US"/>
        </w:rPr>
        <w:t xml:space="preserve">  </w:t>
      </w:r>
      <w:proofErr w:type="spellStart"/>
      <w:r w:rsidRPr="008110ED">
        <w:rPr>
          <w:i/>
          <w:iCs/>
          <w:sz w:val="24"/>
          <w:lang w:val="en-US"/>
        </w:rPr>
        <w:t>i.life_insurance</w:t>
      </w:r>
      <w:proofErr w:type="spellEnd"/>
      <w:r w:rsidRPr="008110ED">
        <w:rPr>
          <w:i/>
          <w:iCs/>
          <w:sz w:val="24"/>
          <w:lang w:val="en-US"/>
        </w:rPr>
        <w:t xml:space="preserve"> </w:t>
      </w:r>
      <w:proofErr w:type="spellStart"/>
      <w:r w:rsidRPr="008110ED">
        <w:rPr>
          <w:i/>
          <w:iCs/>
          <w:sz w:val="24"/>
          <w:lang w:val="en-US"/>
        </w:rPr>
        <w:t>sphus</w:t>
      </w:r>
      <w:proofErr w:type="spellEnd"/>
      <w:r w:rsidRPr="008110ED">
        <w:rPr>
          <w:i/>
          <w:iCs/>
          <w:sz w:val="24"/>
          <w:lang w:val="en-US"/>
        </w:rPr>
        <w:t xml:space="preserve"> chronic </w:t>
      </w:r>
      <w:proofErr w:type="spellStart"/>
      <w:r w:rsidRPr="008110ED">
        <w:rPr>
          <w:i/>
          <w:iCs/>
          <w:sz w:val="24"/>
          <w:lang w:val="en-US"/>
        </w:rPr>
        <w:t>jqi_skills_discretion</w:t>
      </w:r>
      <w:proofErr w:type="spellEnd"/>
      <w:r w:rsidRPr="008110ED">
        <w:rPr>
          <w:i/>
          <w:iCs/>
          <w:sz w:val="24"/>
          <w:lang w:val="en-US"/>
        </w:rPr>
        <w:t xml:space="preserve"> </w:t>
      </w:r>
      <w:proofErr w:type="spellStart"/>
      <w:r w:rsidRPr="008110ED">
        <w:rPr>
          <w:i/>
          <w:iCs/>
          <w:sz w:val="24"/>
          <w:lang w:val="en-US"/>
        </w:rPr>
        <w:t>jqi_physical_environment</w:t>
      </w:r>
      <w:proofErr w:type="spellEnd"/>
      <w:r w:rsidRPr="008110ED">
        <w:rPr>
          <w:i/>
          <w:iCs/>
          <w:sz w:val="24"/>
          <w:lang w:val="en-US"/>
        </w:rPr>
        <w:t xml:space="preserve"> </w:t>
      </w:r>
      <w:proofErr w:type="spellStart"/>
      <w:r w:rsidRPr="008110ED">
        <w:rPr>
          <w:i/>
          <w:iCs/>
          <w:sz w:val="24"/>
          <w:lang w:val="en-US"/>
        </w:rPr>
        <w:t>jqi_social_environment</w:t>
      </w:r>
      <w:proofErr w:type="spellEnd"/>
      <w:r w:rsidRPr="008110ED">
        <w:rPr>
          <w:i/>
          <w:iCs/>
          <w:sz w:val="24"/>
          <w:lang w:val="en-US"/>
        </w:rPr>
        <w:t xml:space="preserve"> </w:t>
      </w:r>
      <w:proofErr w:type="spellStart"/>
      <w:r w:rsidRPr="008110ED">
        <w:rPr>
          <w:i/>
          <w:iCs/>
          <w:sz w:val="24"/>
          <w:lang w:val="en-US"/>
        </w:rPr>
        <w:t>jqi_working_time_quality</w:t>
      </w:r>
      <w:proofErr w:type="spellEnd"/>
      <w:r w:rsidRPr="008110ED">
        <w:rPr>
          <w:i/>
          <w:iCs/>
          <w:sz w:val="24"/>
          <w:lang w:val="en-US"/>
        </w:rPr>
        <w:t xml:space="preserve"> </w:t>
      </w:r>
      <w:proofErr w:type="spellStart"/>
      <w:r w:rsidRPr="008110ED">
        <w:rPr>
          <w:i/>
          <w:iCs/>
          <w:sz w:val="24"/>
          <w:lang w:val="en-US"/>
        </w:rPr>
        <w:t>jqi_intensity</w:t>
      </w:r>
      <w:proofErr w:type="spellEnd"/>
      <w:r w:rsidRPr="008110ED">
        <w:rPr>
          <w:i/>
          <w:iCs/>
          <w:sz w:val="24"/>
          <w:lang w:val="en-US"/>
        </w:rPr>
        <w:t xml:space="preserve"> </w:t>
      </w:r>
      <w:proofErr w:type="spellStart"/>
      <w:r w:rsidRPr="008110ED">
        <w:rPr>
          <w:i/>
          <w:iCs/>
          <w:sz w:val="24"/>
          <w:lang w:val="en-US"/>
        </w:rPr>
        <w:t>jqi_prospects</w:t>
      </w:r>
      <w:proofErr w:type="spellEnd"/>
      <w:r>
        <w:rPr>
          <w:i/>
          <w:iCs/>
          <w:sz w:val="24"/>
          <w:lang w:val="en-US"/>
        </w:rPr>
        <w:t xml:space="preserve"> </w:t>
      </w:r>
      <w:proofErr w:type="spellStart"/>
      <w:r>
        <w:rPr>
          <w:i/>
          <w:iCs/>
          <w:sz w:val="24"/>
          <w:lang w:val="en-US"/>
        </w:rPr>
        <w:t>jqi_overall</w:t>
      </w:r>
      <w:proofErr w:type="spellEnd"/>
      <w:r w:rsidRPr="008110ED">
        <w:rPr>
          <w:i/>
          <w:iCs/>
          <w:sz w:val="24"/>
          <w:lang w:val="en-US"/>
        </w:rPr>
        <w:t xml:space="preserve"> </w:t>
      </w:r>
      <w:proofErr w:type="spellStart"/>
      <w:r w:rsidRPr="008110ED">
        <w:rPr>
          <w:b/>
          <w:bCs/>
          <w:i/>
          <w:iCs/>
          <w:sz w:val="24"/>
          <w:lang w:val="en-US"/>
        </w:rPr>
        <w:t>i.cell_</w:t>
      </w:r>
      <w:r>
        <w:rPr>
          <w:b/>
          <w:bCs/>
          <w:i/>
          <w:iCs/>
          <w:sz w:val="24"/>
          <w:lang w:val="en-US"/>
        </w:rPr>
        <w:t>block</w:t>
      </w:r>
      <w:proofErr w:type="spellEnd"/>
      <w:r w:rsidRPr="008110ED">
        <w:rPr>
          <w:i/>
          <w:iCs/>
          <w:sz w:val="24"/>
          <w:lang w:val="en-US"/>
        </w:rPr>
        <w:t xml:space="preserve"> [</w:t>
      </w:r>
      <w:proofErr w:type="spellStart"/>
      <w:r w:rsidRPr="008110ED">
        <w:rPr>
          <w:i/>
          <w:iCs/>
          <w:sz w:val="24"/>
          <w:lang w:val="en-US"/>
        </w:rPr>
        <w:t>aweight</w:t>
      </w:r>
      <w:proofErr w:type="spellEnd"/>
      <w:r w:rsidRPr="008110ED">
        <w:rPr>
          <w:i/>
          <w:iCs/>
          <w:sz w:val="24"/>
          <w:lang w:val="en-US"/>
        </w:rPr>
        <w:t>=</w:t>
      </w:r>
      <w:proofErr w:type="spellStart"/>
      <w:r w:rsidRPr="008110ED">
        <w:rPr>
          <w:i/>
          <w:iCs/>
          <w:sz w:val="24"/>
          <w:lang w:val="en-US"/>
        </w:rPr>
        <w:t>cciw</w:t>
      </w:r>
      <w:proofErr w:type="spellEnd"/>
      <w:r w:rsidRPr="008110ED">
        <w:rPr>
          <w:i/>
          <w:iCs/>
          <w:sz w:val="24"/>
          <w:lang w:val="en-US"/>
        </w:rPr>
        <w:t xml:space="preserve">], </w:t>
      </w:r>
      <w:proofErr w:type="spellStart"/>
      <w:r w:rsidRPr="008110ED">
        <w:rPr>
          <w:i/>
          <w:iCs/>
          <w:sz w:val="24"/>
          <w:lang w:val="en-US"/>
        </w:rPr>
        <w:t>vce</w:t>
      </w:r>
      <w:proofErr w:type="spellEnd"/>
      <w:r w:rsidRPr="008110ED">
        <w:rPr>
          <w:i/>
          <w:iCs/>
          <w:sz w:val="24"/>
          <w:lang w:val="en-US"/>
        </w:rPr>
        <w:t xml:space="preserve">(cluster </w:t>
      </w:r>
      <w:proofErr w:type="spellStart"/>
      <w:r w:rsidRPr="008110ED">
        <w:rPr>
          <w:i/>
          <w:iCs/>
          <w:sz w:val="24"/>
          <w:lang w:val="en-US"/>
        </w:rPr>
        <w:t>cell</w:t>
      </w:r>
      <w:r>
        <w:rPr>
          <w:i/>
          <w:iCs/>
          <w:sz w:val="24"/>
          <w:lang w:val="en-US"/>
        </w:rPr>
        <w:t>_block</w:t>
      </w:r>
      <w:proofErr w:type="spellEnd"/>
      <w:r w:rsidRPr="008110ED">
        <w:rPr>
          <w:i/>
          <w:iCs/>
          <w:sz w:val="24"/>
          <w:lang w:val="en-US"/>
        </w:rPr>
        <w:t>)</w:t>
      </w:r>
    </w:p>
    <w:p w14:paraId="0778AD79" w14:textId="6D29DDF2" w:rsidR="00607129" w:rsidRPr="00607129" w:rsidRDefault="00607129" w:rsidP="00607129">
      <w:pPr>
        <w:spacing w:line="360" w:lineRule="auto"/>
        <w:rPr>
          <w:i/>
          <w:iCs/>
          <w:sz w:val="24"/>
          <w:lang w:val="en-US"/>
        </w:rPr>
      </w:pPr>
      <w:r w:rsidRPr="008110ED">
        <w:rPr>
          <w:i/>
          <w:iCs/>
          <w:sz w:val="24"/>
          <w:lang w:val="en-US"/>
        </w:rPr>
        <w:t xml:space="preserve">regress </w:t>
      </w:r>
      <w:proofErr w:type="spellStart"/>
      <w:r w:rsidRPr="008110ED">
        <w:rPr>
          <w:b/>
          <w:bCs/>
          <w:i/>
          <w:iCs/>
          <w:sz w:val="24"/>
          <w:lang w:val="en-US"/>
        </w:rPr>
        <w:t>eurod</w:t>
      </w:r>
      <w:proofErr w:type="spellEnd"/>
      <w:r w:rsidRPr="008110ED">
        <w:rPr>
          <w:i/>
          <w:iCs/>
          <w:sz w:val="24"/>
          <w:lang w:val="en-US"/>
        </w:rPr>
        <w:t xml:space="preserve"> </w:t>
      </w:r>
      <w:proofErr w:type="spellStart"/>
      <w:r w:rsidRPr="008110ED">
        <w:rPr>
          <w:i/>
          <w:iCs/>
          <w:sz w:val="24"/>
          <w:lang w:val="en-US"/>
        </w:rPr>
        <w:t>i.did</w:t>
      </w:r>
      <w:proofErr w:type="spellEnd"/>
      <w:r w:rsidRPr="008110ED">
        <w:rPr>
          <w:i/>
          <w:iCs/>
          <w:sz w:val="24"/>
          <w:lang w:val="en-US"/>
        </w:rPr>
        <w:t xml:space="preserve"> </w:t>
      </w:r>
      <w:proofErr w:type="spellStart"/>
      <w:proofErr w:type="gramStart"/>
      <w:r w:rsidRPr="008110ED">
        <w:rPr>
          <w:i/>
          <w:iCs/>
          <w:sz w:val="24"/>
          <w:lang w:val="en-US"/>
        </w:rPr>
        <w:t>i.treated</w:t>
      </w:r>
      <w:proofErr w:type="spellEnd"/>
      <w:proofErr w:type="gramEnd"/>
      <w:r w:rsidRPr="008110ED">
        <w:rPr>
          <w:i/>
          <w:iCs/>
          <w:sz w:val="24"/>
          <w:lang w:val="en-US"/>
        </w:rPr>
        <w:t xml:space="preserve"> </w:t>
      </w:r>
      <w:proofErr w:type="spellStart"/>
      <w:r w:rsidRPr="008110ED">
        <w:rPr>
          <w:i/>
          <w:iCs/>
          <w:sz w:val="24"/>
          <w:lang w:val="en-US"/>
        </w:rPr>
        <w:t>i.post</w:t>
      </w:r>
      <w:proofErr w:type="spellEnd"/>
      <w:r w:rsidRPr="00315FEB">
        <w:rPr>
          <w:i/>
          <w:iCs/>
          <w:sz w:val="24"/>
          <w:lang w:val="en-US"/>
        </w:rPr>
        <w:t xml:space="preserve"> </w:t>
      </w:r>
      <w:proofErr w:type="spellStart"/>
      <w:r w:rsidRPr="008110ED">
        <w:rPr>
          <w:b/>
          <w:bCs/>
          <w:i/>
          <w:iCs/>
          <w:sz w:val="24"/>
          <w:lang w:val="en-US"/>
        </w:rPr>
        <w:t>i.cell_</w:t>
      </w:r>
      <w:r>
        <w:rPr>
          <w:b/>
          <w:bCs/>
          <w:i/>
          <w:iCs/>
          <w:sz w:val="24"/>
          <w:lang w:val="en-US"/>
        </w:rPr>
        <w:t>block</w:t>
      </w:r>
      <w:proofErr w:type="spellEnd"/>
      <w:r w:rsidRPr="008110ED">
        <w:rPr>
          <w:i/>
          <w:iCs/>
          <w:sz w:val="24"/>
          <w:lang w:val="en-US"/>
        </w:rPr>
        <w:t xml:space="preserve"> [</w:t>
      </w:r>
      <w:proofErr w:type="spellStart"/>
      <w:r w:rsidRPr="008110ED">
        <w:rPr>
          <w:i/>
          <w:iCs/>
          <w:sz w:val="24"/>
          <w:lang w:val="en-US"/>
        </w:rPr>
        <w:t>aweight</w:t>
      </w:r>
      <w:proofErr w:type="spellEnd"/>
      <w:r w:rsidRPr="008110ED">
        <w:rPr>
          <w:i/>
          <w:iCs/>
          <w:sz w:val="24"/>
          <w:lang w:val="en-US"/>
        </w:rPr>
        <w:t>=</w:t>
      </w:r>
      <w:proofErr w:type="spellStart"/>
      <w:r w:rsidRPr="008110ED">
        <w:rPr>
          <w:i/>
          <w:iCs/>
          <w:sz w:val="24"/>
          <w:lang w:val="en-US"/>
        </w:rPr>
        <w:t>cciw</w:t>
      </w:r>
      <w:proofErr w:type="spellEnd"/>
      <w:r w:rsidRPr="008110ED">
        <w:rPr>
          <w:i/>
          <w:iCs/>
          <w:sz w:val="24"/>
          <w:lang w:val="en-US"/>
        </w:rPr>
        <w:t xml:space="preserve">], </w:t>
      </w:r>
      <w:proofErr w:type="spellStart"/>
      <w:r w:rsidRPr="008110ED">
        <w:rPr>
          <w:i/>
          <w:iCs/>
          <w:sz w:val="24"/>
          <w:lang w:val="en-US"/>
        </w:rPr>
        <w:t>vce</w:t>
      </w:r>
      <w:proofErr w:type="spellEnd"/>
      <w:r w:rsidRPr="008110ED">
        <w:rPr>
          <w:i/>
          <w:iCs/>
          <w:sz w:val="24"/>
          <w:lang w:val="en-US"/>
        </w:rPr>
        <w:t xml:space="preserve">(cluster </w:t>
      </w:r>
      <w:proofErr w:type="spellStart"/>
      <w:r w:rsidRPr="008110ED">
        <w:rPr>
          <w:i/>
          <w:iCs/>
          <w:sz w:val="24"/>
          <w:lang w:val="en-US"/>
        </w:rPr>
        <w:t>cell</w:t>
      </w:r>
      <w:r>
        <w:rPr>
          <w:i/>
          <w:iCs/>
          <w:sz w:val="24"/>
          <w:lang w:val="en-US"/>
        </w:rPr>
        <w:t>_block</w:t>
      </w:r>
      <w:proofErr w:type="spellEnd"/>
      <w:r w:rsidRPr="008110ED">
        <w:rPr>
          <w:i/>
          <w:iCs/>
          <w:sz w:val="24"/>
          <w:lang w:val="en-US"/>
        </w:rPr>
        <w:t>)</w:t>
      </w:r>
    </w:p>
    <w:p w14:paraId="74D0337C" w14:textId="7563EFF1" w:rsidR="00607129" w:rsidRPr="000C7276" w:rsidRDefault="00607129" w:rsidP="00607129">
      <w:pPr>
        <w:spacing w:line="360" w:lineRule="auto"/>
        <w:rPr>
          <w:b/>
          <w:bCs/>
          <w:sz w:val="24"/>
          <w:lang w:val="en-US"/>
        </w:rPr>
      </w:pPr>
      <w:r>
        <w:rPr>
          <w:b/>
          <w:bCs/>
          <w:sz w:val="24"/>
          <w:lang w:val="en-US"/>
        </w:rPr>
        <w:t>4</w:t>
      </w:r>
      <w:r>
        <w:rPr>
          <w:b/>
          <w:bCs/>
          <w:sz w:val="24"/>
          <w:lang w:val="en-US"/>
        </w:rPr>
        <w:t>-</w:t>
      </w:r>
      <w:r w:rsidRPr="000C7276">
        <w:rPr>
          <w:b/>
          <w:bCs/>
          <w:sz w:val="24"/>
          <w:lang w:val="en-US"/>
        </w:rPr>
        <w:t>digit</w:t>
      </w:r>
      <w:r>
        <w:rPr>
          <w:b/>
          <w:bCs/>
          <w:sz w:val="24"/>
          <w:lang w:val="en-US"/>
        </w:rPr>
        <w:t xml:space="preserve"> ISCO codes data</w:t>
      </w:r>
      <w:r>
        <w:rPr>
          <w:b/>
          <w:bCs/>
          <w:sz w:val="24"/>
          <w:lang w:val="en-US"/>
        </w:rPr>
        <w:t xml:space="preserve"> – no controls</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607129" w:rsidRPr="006B19A2" w14:paraId="2C5838E7" w14:textId="77777777" w:rsidTr="00F5420B">
        <w:trPr>
          <w:jc w:val="center"/>
        </w:trPr>
        <w:tc>
          <w:tcPr>
            <w:tcW w:w="2127" w:type="dxa"/>
            <w:tcBorders>
              <w:bottom w:val="single" w:sz="4" w:space="0" w:color="auto"/>
            </w:tcBorders>
            <w:vAlign w:val="center"/>
          </w:tcPr>
          <w:p w14:paraId="7254082A" w14:textId="77777777" w:rsidR="00607129" w:rsidRPr="006B19A2" w:rsidRDefault="00607129" w:rsidP="00F5420B">
            <w:pPr>
              <w:jc w:val="left"/>
              <w:rPr>
                <w:color w:val="000000" w:themeColor="text1"/>
                <w:sz w:val="20"/>
                <w:szCs w:val="20"/>
                <w:lang w:val="en-US"/>
              </w:rPr>
            </w:pPr>
          </w:p>
        </w:tc>
        <w:tc>
          <w:tcPr>
            <w:tcW w:w="1930" w:type="dxa"/>
            <w:tcBorders>
              <w:bottom w:val="single" w:sz="4" w:space="0" w:color="auto"/>
            </w:tcBorders>
            <w:vAlign w:val="center"/>
          </w:tcPr>
          <w:p w14:paraId="1CCA37A9" w14:textId="77777777" w:rsidR="00607129" w:rsidRPr="006B19A2" w:rsidRDefault="00607129" w:rsidP="00F5420B">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14C60060" w14:textId="77777777" w:rsidR="00607129" w:rsidRPr="006B19A2" w:rsidRDefault="00607129" w:rsidP="00F5420B">
            <w:pPr>
              <w:jc w:val="center"/>
              <w:rPr>
                <w:b/>
                <w:bCs/>
                <w:color w:val="000000" w:themeColor="text1"/>
                <w:sz w:val="20"/>
                <w:szCs w:val="20"/>
              </w:rPr>
            </w:pPr>
            <w:r w:rsidRPr="006B19A2">
              <w:rPr>
                <w:rFonts w:ascii="change" w:hAnsi="change"/>
                <w:b/>
                <w:bCs/>
                <w:color w:val="000000" w:themeColor="text1"/>
                <w:sz w:val="20"/>
                <w:szCs w:val="20"/>
              </w:rPr>
              <w:t xml:space="preserve">All </w:t>
            </w:r>
            <w:proofErr w:type="spellStart"/>
            <w:r w:rsidRPr="006B19A2">
              <w:rPr>
                <w:rFonts w:ascii="change" w:hAnsi="change"/>
                <w:b/>
                <w:bCs/>
                <w:color w:val="000000" w:themeColor="text1"/>
                <w:sz w:val="20"/>
                <w:szCs w:val="20"/>
              </w:rPr>
              <w:t>individuals</w:t>
            </w:r>
            <w:proofErr w:type="spellEnd"/>
          </w:p>
        </w:tc>
        <w:tc>
          <w:tcPr>
            <w:tcW w:w="1285" w:type="dxa"/>
            <w:tcBorders>
              <w:top w:val="single" w:sz="4" w:space="0" w:color="auto"/>
              <w:bottom w:val="single" w:sz="4" w:space="0" w:color="auto"/>
            </w:tcBorders>
            <w:vAlign w:val="center"/>
          </w:tcPr>
          <w:p w14:paraId="0B091C46" w14:textId="77777777" w:rsidR="00607129" w:rsidRPr="006B19A2" w:rsidRDefault="00607129" w:rsidP="00F5420B">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778E6226" w14:textId="77777777" w:rsidR="00607129" w:rsidRPr="006B19A2" w:rsidRDefault="00607129" w:rsidP="00F5420B">
            <w:pPr>
              <w:jc w:val="center"/>
              <w:rPr>
                <w:b/>
                <w:bCs/>
                <w:color w:val="000000" w:themeColor="text1"/>
                <w:sz w:val="20"/>
                <w:szCs w:val="20"/>
              </w:rPr>
            </w:pPr>
            <w:proofErr w:type="spellStart"/>
            <w:r>
              <w:rPr>
                <w:rFonts w:ascii="change" w:hAnsi="change"/>
                <w:b/>
                <w:bCs/>
                <w:color w:val="000000" w:themeColor="text1"/>
                <w:sz w:val="20"/>
                <w:szCs w:val="20"/>
              </w:rPr>
              <w:t>Females</w:t>
            </w:r>
            <w:proofErr w:type="spellEnd"/>
          </w:p>
        </w:tc>
      </w:tr>
      <w:tr w:rsidR="00607129" w:rsidRPr="006B19A2" w14:paraId="32AD7A40" w14:textId="77777777" w:rsidTr="00F5420B">
        <w:trPr>
          <w:jc w:val="center"/>
        </w:trPr>
        <w:tc>
          <w:tcPr>
            <w:tcW w:w="4057" w:type="dxa"/>
            <w:gridSpan w:val="2"/>
            <w:tcBorders>
              <w:top w:val="single" w:sz="4" w:space="0" w:color="auto"/>
            </w:tcBorders>
            <w:vAlign w:val="center"/>
          </w:tcPr>
          <w:p w14:paraId="4F8BBB60" w14:textId="77777777" w:rsidR="00607129" w:rsidRDefault="00607129" w:rsidP="00F5420B">
            <w:pPr>
              <w:jc w:val="center"/>
              <w:rPr>
                <w:b/>
                <w:bCs/>
                <w:color w:val="000000" w:themeColor="text1"/>
                <w:sz w:val="20"/>
                <w:szCs w:val="20"/>
              </w:rPr>
            </w:pPr>
            <w:r w:rsidRPr="006B19A2">
              <w:rPr>
                <w:b/>
                <w:bCs/>
                <w:color w:val="000000" w:themeColor="text1"/>
                <w:sz w:val="20"/>
                <w:szCs w:val="20"/>
              </w:rPr>
              <w:t>Full</w:t>
            </w:r>
          </w:p>
          <w:p w14:paraId="3EA03A53" w14:textId="77777777" w:rsidR="00607129" w:rsidRPr="006B19A2" w:rsidRDefault="00607129" w:rsidP="00F5420B">
            <w:pPr>
              <w:jc w:val="center"/>
              <w:rPr>
                <w:b/>
                <w:bCs/>
                <w:color w:val="000000" w:themeColor="text1"/>
                <w:sz w:val="20"/>
                <w:szCs w:val="20"/>
              </w:rPr>
            </w:pPr>
          </w:p>
        </w:tc>
        <w:tc>
          <w:tcPr>
            <w:tcW w:w="1323" w:type="dxa"/>
            <w:tcBorders>
              <w:top w:val="single" w:sz="4" w:space="0" w:color="auto"/>
            </w:tcBorders>
            <w:vAlign w:val="center"/>
          </w:tcPr>
          <w:p w14:paraId="23EA63F0" w14:textId="3652DBEB" w:rsidR="00607129" w:rsidRPr="00716EFA" w:rsidRDefault="00667C6A" w:rsidP="00F5420B">
            <w:pPr>
              <w:jc w:val="left"/>
              <w:rPr>
                <w:color w:val="000000" w:themeColor="text1"/>
                <w:sz w:val="20"/>
                <w:szCs w:val="20"/>
              </w:rPr>
            </w:pPr>
            <w:r>
              <w:rPr>
                <w:color w:val="000000" w:themeColor="text1"/>
                <w:sz w:val="20"/>
                <w:szCs w:val="20"/>
              </w:rPr>
              <w:t>0.083</w:t>
            </w:r>
          </w:p>
          <w:p w14:paraId="7208A33C" w14:textId="6ED134C0" w:rsidR="00607129" w:rsidRPr="00716EFA" w:rsidRDefault="00607129" w:rsidP="00F5420B">
            <w:pPr>
              <w:jc w:val="left"/>
              <w:rPr>
                <w:color w:val="000000" w:themeColor="text1"/>
                <w:sz w:val="20"/>
                <w:szCs w:val="20"/>
              </w:rPr>
            </w:pPr>
            <w:r w:rsidRPr="00716EFA">
              <w:rPr>
                <w:color w:val="000000" w:themeColor="text1"/>
                <w:sz w:val="20"/>
                <w:szCs w:val="20"/>
              </w:rPr>
              <w:t>(0.</w:t>
            </w:r>
            <w:r w:rsidR="00667C6A">
              <w:rPr>
                <w:color w:val="000000" w:themeColor="text1"/>
                <w:sz w:val="20"/>
                <w:szCs w:val="20"/>
              </w:rPr>
              <w:t>090</w:t>
            </w:r>
            <w:r w:rsidRPr="00716EFA">
              <w:rPr>
                <w:color w:val="000000" w:themeColor="text1"/>
                <w:sz w:val="20"/>
                <w:szCs w:val="20"/>
              </w:rPr>
              <w:t xml:space="preserve">) </w:t>
            </w:r>
          </w:p>
          <w:p w14:paraId="506B25B7" w14:textId="77777777" w:rsidR="00607129" w:rsidRPr="00716EFA" w:rsidRDefault="00607129" w:rsidP="00F5420B">
            <w:pPr>
              <w:jc w:val="left"/>
              <w:rPr>
                <w:color w:val="000000" w:themeColor="text1"/>
                <w:sz w:val="20"/>
                <w:szCs w:val="20"/>
              </w:rPr>
            </w:pPr>
          </w:p>
        </w:tc>
        <w:tc>
          <w:tcPr>
            <w:tcW w:w="1285" w:type="dxa"/>
            <w:tcBorders>
              <w:top w:val="single" w:sz="4" w:space="0" w:color="auto"/>
            </w:tcBorders>
            <w:vAlign w:val="center"/>
          </w:tcPr>
          <w:p w14:paraId="3992AD21" w14:textId="780FBAF2" w:rsidR="00607129" w:rsidRPr="00716EFA" w:rsidRDefault="00851730" w:rsidP="00F5420B">
            <w:pPr>
              <w:jc w:val="left"/>
              <w:rPr>
                <w:color w:val="000000" w:themeColor="text1"/>
                <w:sz w:val="20"/>
                <w:szCs w:val="20"/>
              </w:rPr>
            </w:pPr>
            <w:r>
              <w:rPr>
                <w:color w:val="000000" w:themeColor="text1"/>
                <w:sz w:val="20"/>
                <w:szCs w:val="20"/>
              </w:rPr>
              <w:t>0.057</w:t>
            </w:r>
          </w:p>
          <w:p w14:paraId="4B08A80D" w14:textId="5B6530CD" w:rsidR="00607129" w:rsidRPr="00716EFA" w:rsidRDefault="00607129" w:rsidP="00F5420B">
            <w:pPr>
              <w:jc w:val="left"/>
              <w:rPr>
                <w:color w:val="000000" w:themeColor="text1"/>
                <w:sz w:val="20"/>
                <w:szCs w:val="20"/>
              </w:rPr>
            </w:pPr>
            <w:r w:rsidRPr="00716EFA">
              <w:rPr>
                <w:color w:val="000000" w:themeColor="text1"/>
                <w:sz w:val="20"/>
                <w:szCs w:val="20"/>
              </w:rPr>
              <w:t>(0.</w:t>
            </w:r>
            <w:r>
              <w:rPr>
                <w:color w:val="000000" w:themeColor="text1"/>
                <w:sz w:val="20"/>
                <w:szCs w:val="20"/>
              </w:rPr>
              <w:t>1</w:t>
            </w:r>
            <w:r w:rsidR="00851730">
              <w:rPr>
                <w:color w:val="000000" w:themeColor="text1"/>
                <w:sz w:val="20"/>
                <w:szCs w:val="20"/>
              </w:rPr>
              <w:t>35</w:t>
            </w:r>
            <w:r w:rsidRPr="00716EFA">
              <w:rPr>
                <w:color w:val="000000" w:themeColor="text1"/>
                <w:sz w:val="20"/>
                <w:szCs w:val="20"/>
              </w:rPr>
              <w:t xml:space="preserve">) </w:t>
            </w:r>
          </w:p>
          <w:p w14:paraId="2623C521" w14:textId="77777777" w:rsidR="00607129" w:rsidRPr="00716EFA" w:rsidRDefault="00607129" w:rsidP="00F5420B">
            <w:pPr>
              <w:jc w:val="left"/>
              <w:rPr>
                <w:color w:val="000000" w:themeColor="text1"/>
                <w:sz w:val="20"/>
                <w:szCs w:val="20"/>
              </w:rPr>
            </w:pPr>
          </w:p>
        </w:tc>
        <w:tc>
          <w:tcPr>
            <w:tcW w:w="1246" w:type="dxa"/>
            <w:tcBorders>
              <w:top w:val="single" w:sz="4" w:space="0" w:color="auto"/>
            </w:tcBorders>
            <w:vAlign w:val="center"/>
          </w:tcPr>
          <w:p w14:paraId="454E44A0" w14:textId="1C8A215B" w:rsidR="00607129" w:rsidRPr="00716EFA" w:rsidRDefault="00607129" w:rsidP="00F5420B">
            <w:pPr>
              <w:jc w:val="left"/>
              <w:rPr>
                <w:color w:val="000000" w:themeColor="text1"/>
                <w:sz w:val="20"/>
                <w:szCs w:val="20"/>
              </w:rPr>
            </w:pPr>
            <w:r w:rsidRPr="00716EFA">
              <w:rPr>
                <w:color w:val="000000" w:themeColor="text1"/>
                <w:sz w:val="20"/>
                <w:szCs w:val="20"/>
              </w:rPr>
              <w:t>0.</w:t>
            </w:r>
            <w:r w:rsidR="00851730">
              <w:rPr>
                <w:color w:val="000000" w:themeColor="text1"/>
                <w:sz w:val="20"/>
                <w:szCs w:val="20"/>
              </w:rPr>
              <w:t>101</w:t>
            </w:r>
          </w:p>
          <w:p w14:paraId="66AB8C75" w14:textId="7D453DE9" w:rsidR="00607129" w:rsidRPr="00716EFA" w:rsidRDefault="00607129" w:rsidP="00F5420B">
            <w:pPr>
              <w:jc w:val="left"/>
              <w:rPr>
                <w:color w:val="000000" w:themeColor="text1"/>
                <w:sz w:val="20"/>
                <w:szCs w:val="20"/>
              </w:rPr>
            </w:pPr>
            <w:r w:rsidRPr="00716EFA">
              <w:rPr>
                <w:color w:val="000000" w:themeColor="text1"/>
                <w:sz w:val="20"/>
                <w:szCs w:val="20"/>
              </w:rPr>
              <w:t>(0.</w:t>
            </w:r>
            <w:r w:rsidR="00851730">
              <w:rPr>
                <w:color w:val="000000" w:themeColor="text1"/>
                <w:sz w:val="20"/>
                <w:szCs w:val="20"/>
              </w:rPr>
              <w:t>131</w:t>
            </w:r>
            <w:r w:rsidRPr="00716EFA">
              <w:rPr>
                <w:color w:val="000000" w:themeColor="text1"/>
                <w:sz w:val="20"/>
                <w:szCs w:val="20"/>
              </w:rPr>
              <w:t xml:space="preserve">) </w:t>
            </w:r>
          </w:p>
          <w:p w14:paraId="5E3858A4" w14:textId="77777777" w:rsidR="00607129" w:rsidRPr="00716EFA" w:rsidRDefault="00607129" w:rsidP="00F5420B">
            <w:pPr>
              <w:jc w:val="left"/>
              <w:rPr>
                <w:color w:val="000000" w:themeColor="text1"/>
                <w:sz w:val="20"/>
                <w:szCs w:val="20"/>
              </w:rPr>
            </w:pPr>
          </w:p>
        </w:tc>
      </w:tr>
      <w:tr w:rsidR="00607129" w:rsidRPr="006B19A2" w14:paraId="382D2A3A" w14:textId="77777777" w:rsidTr="00F5420B">
        <w:trPr>
          <w:jc w:val="center"/>
        </w:trPr>
        <w:tc>
          <w:tcPr>
            <w:tcW w:w="2127" w:type="dxa"/>
          </w:tcPr>
          <w:p w14:paraId="4437A797" w14:textId="77777777" w:rsidR="00607129" w:rsidRPr="006B19A2" w:rsidRDefault="00607129" w:rsidP="00F5420B">
            <w:pPr>
              <w:jc w:val="left"/>
              <w:rPr>
                <w:b/>
                <w:bCs/>
                <w:color w:val="000000" w:themeColor="text1"/>
                <w:sz w:val="20"/>
                <w:szCs w:val="20"/>
                <w:lang w:val="en-US"/>
              </w:rPr>
            </w:pPr>
            <w:r w:rsidRPr="006B19A2">
              <w:rPr>
                <w:b/>
                <w:bCs/>
                <w:color w:val="000000" w:themeColor="text1"/>
                <w:sz w:val="20"/>
                <w:szCs w:val="20"/>
                <w:lang w:val="en-US"/>
              </w:rPr>
              <w:t xml:space="preserve">JQI </w:t>
            </w:r>
            <w:r>
              <w:rPr>
                <w:b/>
                <w:bCs/>
                <w:color w:val="000000" w:themeColor="text1"/>
                <w:sz w:val="20"/>
                <w:szCs w:val="20"/>
                <w:lang w:val="en-US"/>
              </w:rPr>
              <w:t>overall</w:t>
            </w:r>
          </w:p>
        </w:tc>
        <w:tc>
          <w:tcPr>
            <w:tcW w:w="1930" w:type="dxa"/>
            <w:vAlign w:val="center"/>
          </w:tcPr>
          <w:p w14:paraId="26252A7E" w14:textId="77777777" w:rsidR="00607129" w:rsidRPr="00045D42" w:rsidRDefault="00607129"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7ADBE70E" w14:textId="77777777" w:rsidR="00607129" w:rsidRPr="00045D42" w:rsidRDefault="00607129" w:rsidP="00F5420B">
            <w:pPr>
              <w:jc w:val="left"/>
              <w:rPr>
                <w:b/>
                <w:bCs/>
                <w:color w:val="000000" w:themeColor="text1"/>
                <w:sz w:val="20"/>
                <w:szCs w:val="20"/>
                <w:lang w:val="en-US"/>
              </w:rPr>
            </w:pPr>
          </w:p>
          <w:p w14:paraId="613C08A2" w14:textId="77777777" w:rsidR="00607129" w:rsidRPr="00045D42" w:rsidRDefault="00607129" w:rsidP="00F5420B">
            <w:pPr>
              <w:jc w:val="left"/>
              <w:rPr>
                <w:b/>
                <w:bCs/>
                <w:color w:val="000000" w:themeColor="text1"/>
                <w:sz w:val="20"/>
                <w:szCs w:val="20"/>
                <w:lang w:val="en-US"/>
              </w:rPr>
            </w:pPr>
            <w:r>
              <w:rPr>
                <w:b/>
                <w:bCs/>
                <w:color w:val="000000" w:themeColor="text1"/>
                <w:sz w:val="20"/>
                <w:szCs w:val="20"/>
                <w:lang w:val="en-US"/>
              </w:rPr>
              <w:lastRenderedPageBreak/>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57241521" w14:textId="77777777" w:rsidR="00607129" w:rsidRDefault="00607129" w:rsidP="00F5420B">
            <w:pPr>
              <w:jc w:val="left"/>
              <w:rPr>
                <w:i/>
                <w:iCs/>
                <w:color w:val="000000" w:themeColor="text1"/>
                <w:sz w:val="20"/>
                <w:szCs w:val="20"/>
                <w:lang w:val="en-US"/>
              </w:rPr>
            </w:pPr>
          </w:p>
          <w:p w14:paraId="1E4B6A82" w14:textId="77777777" w:rsidR="00607129" w:rsidRDefault="00607129" w:rsidP="00F5420B">
            <w:pPr>
              <w:jc w:val="left"/>
              <w:rPr>
                <w:i/>
                <w:iCs/>
                <w:color w:val="000000" w:themeColor="text1"/>
                <w:sz w:val="20"/>
                <w:szCs w:val="20"/>
                <w:lang w:val="en-US"/>
              </w:rPr>
            </w:pPr>
          </w:p>
          <w:p w14:paraId="4E41B6B2" w14:textId="77777777" w:rsidR="00607129" w:rsidRDefault="00607129" w:rsidP="00F5420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4A0AB0B7" w14:textId="77777777" w:rsidR="00607129" w:rsidRDefault="00607129" w:rsidP="00F5420B">
            <w:pPr>
              <w:jc w:val="left"/>
              <w:rPr>
                <w:b/>
                <w:bCs/>
                <w:color w:val="000000" w:themeColor="text1"/>
                <w:sz w:val="20"/>
                <w:szCs w:val="20"/>
                <w:lang w:val="en-US"/>
              </w:rPr>
            </w:pPr>
          </w:p>
        </w:tc>
        <w:tc>
          <w:tcPr>
            <w:tcW w:w="1323" w:type="dxa"/>
            <w:vAlign w:val="center"/>
          </w:tcPr>
          <w:p w14:paraId="172A4575" w14:textId="694420B0" w:rsidR="00607129" w:rsidRPr="00716EFA" w:rsidRDefault="00607129" w:rsidP="00F5420B">
            <w:pPr>
              <w:jc w:val="left"/>
              <w:rPr>
                <w:color w:val="000000" w:themeColor="text1"/>
                <w:sz w:val="20"/>
                <w:szCs w:val="20"/>
              </w:rPr>
            </w:pPr>
            <w:r w:rsidRPr="00716EFA">
              <w:rPr>
                <w:color w:val="000000" w:themeColor="text1"/>
                <w:sz w:val="20"/>
                <w:szCs w:val="20"/>
                <w:lang w:val="en-US"/>
              </w:rPr>
              <w:lastRenderedPageBreak/>
              <w:t>0.</w:t>
            </w:r>
            <w:r w:rsidR="00851730">
              <w:rPr>
                <w:color w:val="000000" w:themeColor="text1"/>
                <w:sz w:val="20"/>
                <w:szCs w:val="20"/>
                <w:lang w:val="en-US"/>
              </w:rPr>
              <w:t>374</w:t>
            </w:r>
          </w:p>
          <w:p w14:paraId="4BB75F56" w14:textId="42D68801"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851730">
              <w:rPr>
                <w:color w:val="000000" w:themeColor="text1"/>
                <w:sz w:val="20"/>
                <w:szCs w:val="20"/>
                <w:lang w:val="en-US"/>
              </w:rPr>
              <w:t>236</w:t>
            </w:r>
            <w:r w:rsidRPr="00716EFA">
              <w:rPr>
                <w:color w:val="000000" w:themeColor="text1"/>
                <w:sz w:val="20"/>
                <w:szCs w:val="20"/>
                <w:lang w:val="en-US"/>
              </w:rPr>
              <w:t>)</w:t>
            </w:r>
          </w:p>
          <w:p w14:paraId="54D14B2B" w14:textId="1159D1EC" w:rsidR="00607129" w:rsidRPr="00716EFA" w:rsidRDefault="00851730" w:rsidP="00F5420B">
            <w:pPr>
              <w:jc w:val="left"/>
              <w:rPr>
                <w:color w:val="000000" w:themeColor="text1"/>
                <w:sz w:val="20"/>
                <w:szCs w:val="20"/>
                <w:lang w:val="en-US"/>
              </w:rPr>
            </w:pPr>
            <w:r>
              <w:rPr>
                <w:color w:val="000000" w:themeColor="text1"/>
                <w:sz w:val="20"/>
                <w:szCs w:val="20"/>
                <w:lang w:val="en-US"/>
              </w:rPr>
              <w:lastRenderedPageBreak/>
              <w:t>0.078</w:t>
            </w:r>
          </w:p>
          <w:p w14:paraId="7C3DA428" w14:textId="60040F54"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851730">
              <w:rPr>
                <w:color w:val="000000" w:themeColor="text1"/>
                <w:sz w:val="20"/>
                <w:szCs w:val="20"/>
                <w:lang w:val="en-US"/>
              </w:rPr>
              <w:t>236</w:t>
            </w:r>
            <w:r w:rsidRPr="00716EFA">
              <w:rPr>
                <w:color w:val="000000" w:themeColor="text1"/>
                <w:sz w:val="20"/>
                <w:szCs w:val="20"/>
                <w:lang w:val="en-US"/>
              </w:rPr>
              <w:t xml:space="preserve">) </w:t>
            </w:r>
          </w:p>
          <w:p w14:paraId="63CF962E" w14:textId="77777777" w:rsidR="00607129" w:rsidRPr="00716EFA" w:rsidRDefault="00607129" w:rsidP="00F5420B">
            <w:pPr>
              <w:jc w:val="left"/>
              <w:rPr>
                <w:i/>
                <w:iCs/>
                <w:color w:val="000000" w:themeColor="text1"/>
                <w:sz w:val="20"/>
                <w:szCs w:val="20"/>
                <w:lang w:val="en-US"/>
              </w:rPr>
            </w:pPr>
          </w:p>
          <w:p w14:paraId="2DC14219" w14:textId="0AAB7D02" w:rsidR="00607129" w:rsidRPr="00716EFA" w:rsidRDefault="00607129"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3</w:t>
            </w:r>
            <w:r w:rsidR="00A974E9">
              <w:rPr>
                <w:i/>
                <w:iCs/>
                <w:color w:val="000000" w:themeColor="text1"/>
                <w:sz w:val="20"/>
                <w:szCs w:val="20"/>
                <w:lang w:val="en-US"/>
              </w:rPr>
              <w:t>53</w:t>
            </w:r>
          </w:p>
          <w:p w14:paraId="6A117552" w14:textId="77777777" w:rsidR="00607129" w:rsidRPr="00716EFA" w:rsidRDefault="00607129" w:rsidP="00F5420B">
            <w:pPr>
              <w:jc w:val="left"/>
              <w:rPr>
                <w:color w:val="000000" w:themeColor="text1"/>
                <w:sz w:val="20"/>
                <w:szCs w:val="20"/>
                <w:lang w:val="en-US"/>
              </w:rPr>
            </w:pPr>
          </w:p>
        </w:tc>
        <w:tc>
          <w:tcPr>
            <w:tcW w:w="1285" w:type="dxa"/>
            <w:vAlign w:val="center"/>
          </w:tcPr>
          <w:p w14:paraId="2887DA2E" w14:textId="77777777" w:rsidR="00851730" w:rsidRPr="00716EFA" w:rsidRDefault="00851730" w:rsidP="00851730">
            <w:pPr>
              <w:jc w:val="left"/>
              <w:rPr>
                <w:color w:val="000000" w:themeColor="text1"/>
                <w:sz w:val="20"/>
                <w:szCs w:val="20"/>
                <w:lang w:val="en-US"/>
              </w:rPr>
            </w:pPr>
            <w:r>
              <w:rPr>
                <w:color w:val="000000" w:themeColor="text1"/>
                <w:sz w:val="20"/>
                <w:szCs w:val="20"/>
                <w:lang w:val="en-US"/>
              </w:rPr>
              <w:lastRenderedPageBreak/>
              <w:t>-</w:t>
            </w:r>
            <w:r w:rsidRPr="00716EFA">
              <w:rPr>
                <w:color w:val="000000" w:themeColor="text1"/>
                <w:sz w:val="20"/>
                <w:szCs w:val="20"/>
                <w:lang w:val="en-US"/>
              </w:rPr>
              <w:t>0.</w:t>
            </w:r>
            <w:r>
              <w:rPr>
                <w:color w:val="000000" w:themeColor="text1"/>
                <w:sz w:val="20"/>
                <w:szCs w:val="20"/>
                <w:lang w:val="en-US"/>
              </w:rPr>
              <w:t>011</w:t>
            </w:r>
          </w:p>
          <w:p w14:paraId="7EC9DF2A" w14:textId="77777777" w:rsidR="00851730" w:rsidRPr="00716EFA" w:rsidRDefault="00851730" w:rsidP="00851730">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222</w:t>
            </w:r>
            <w:r w:rsidRPr="00716EFA">
              <w:rPr>
                <w:color w:val="000000" w:themeColor="text1"/>
                <w:sz w:val="20"/>
                <w:szCs w:val="20"/>
                <w:lang w:val="en-US"/>
              </w:rPr>
              <w:t xml:space="preserve">) </w:t>
            </w:r>
          </w:p>
          <w:p w14:paraId="3511BA1E" w14:textId="606AAF0D" w:rsidR="00607129" w:rsidRPr="00716EFA" w:rsidRDefault="00851730" w:rsidP="00F5420B">
            <w:pPr>
              <w:jc w:val="left"/>
              <w:rPr>
                <w:color w:val="000000" w:themeColor="text1"/>
                <w:sz w:val="20"/>
                <w:szCs w:val="20"/>
                <w:lang w:val="en-US"/>
              </w:rPr>
            </w:pPr>
            <w:r>
              <w:rPr>
                <w:color w:val="000000" w:themeColor="text1"/>
                <w:sz w:val="20"/>
                <w:szCs w:val="20"/>
                <w:lang w:val="en-US"/>
              </w:rPr>
              <w:lastRenderedPageBreak/>
              <w:t>0.016</w:t>
            </w:r>
          </w:p>
          <w:p w14:paraId="041DE69F" w14:textId="18758B10"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851730">
              <w:rPr>
                <w:color w:val="000000" w:themeColor="text1"/>
                <w:sz w:val="20"/>
                <w:szCs w:val="20"/>
                <w:lang w:val="en-US"/>
              </w:rPr>
              <w:t>161</w:t>
            </w:r>
            <w:r w:rsidRPr="00716EFA">
              <w:rPr>
                <w:color w:val="000000" w:themeColor="text1"/>
                <w:sz w:val="20"/>
                <w:szCs w:val="20"/>
                <w:lang w:val="en-US"/>
              </w:rPr>
              <w:t>)</w:t>
            </w:r>
          </w:p>
          <w:p w14:paraId="0A250D73" w14:textId="77777777" w:rsidR="00607129" w:rsidRPr="00716EFA" w:rsidRDefault="00607129" w:rsidP="00F5420B">
            <w:pPr>
              <w:jc w:val="left"/>
              <w:rPr>
                <w:color w:val="000000" w:themeColor="text1"/>
                <w:sz w:val="20"/>
                <w:szCs w:val="20"/>
                <w:lang w:val="en-US"/>
              </w:rPr>
            </w:pPr>
          </w:p>
          <w:p w14:paraId="4A81A448" w14:textId="6CE9460F" w:rsidR="00607129" w:rsidRPr="00716EFA" w:rsidRDefault="00607129" w:rsidP="00F5420B">
            <w:pPr>
              <w:jc w:val="left"/>
              <w:rPr>
                <w:i/>
                <w:iCs/>
                <w:color w:val="000000" w:themeColor="text1"/>
                <w:sz w:val="20"/>
                <w:szCs w:val="20"/>
                <w:lang w:val="en-US"/>
              </w:rPr>
            </w:pPr>
            <w:r w:rsidRPr="00716EFA">
              <w:rPr>
                <w:color w:val="000000" w:themeColor="text1"/>
                <w:sz w:val="20"/>
                <w:szCs w:val="20"/>
                <w:lang w:val="en-US"/>
              </w:rPr>
              <w:t xml:space="preserve"> </w:t>
            </w:r>
            <w:r w:rsidRPr="00716EFA">
              <w:rPr>
                <w:i/>
                <w:iCs/>
                <w:color w:val="000000" w:themeColor="text1"/>
                <w:sz w:val="20"/>
                <w:szCs w:val="20"/>
                <w:lang w:val="en-US"/>
              </w:rPr>
              <w:t>0.</w:t>
            </w:r>
            <w:r w:rsidR="00A974E9">
              <w:rPr>
                <w:i/>
                <w:iCs/>
                <w:color w:val="000000" w:themeColor="text1"/>
                <w:sz w:val="20"/>
                <w:szCs w:val="20"/>
                <w:lang w:val="en-US"/>
              </w:rPr>
              <w:t>924</w:t>
            </w:r>
          </w:p>
          <w:p w14:paraId="6A883E23" w14:textId="77777777" w:rsidR="00607129" w:rsidRPr="00716EFA" w:rsidRDefault="00607129" w:rsidP="00F5420B">
            <w:pPr>
              <w:jc w:val="left"/>
              <w:rPr>
                <w:color w:val="000000" w:themeColor="text1"/>
                <w:sz w:val="20"/>
                <w:szCs w:val="20"/>
                <w:lang w:val="en-US"/>
              </w:rPr>
            </w:pPr>
          </w:p>
        </w:tc>
        <w:tc>
          <w:tcPr>
            <w:tcW w:w="1246" w:type="dxa"/>
            <w:vAlign w:val="center"/>
          </w:tcPr>
          <w:p w14:paraId="07C4B8B5" w14:textId="2B8740BE" w:rsidR="00607129" w:rsidRPr="00547C4F" w:rsidRDefault="00851730" w:rsidP="00F5420B">
            <w:pPr>
              <w:jc w:val="left"/>
              <w:rPr>
                <w:b/>
                <w:bCs/>
                <w:color w:val="000000" w:themeColor="text1"/>
                <w:sz w:val="20"/>
                <w:szCs w:val="20"/>
                <w:lang w:val="en-US"/>
              </w:rPr>
            </w:pPr>
            <w:r w:rsidRPr="00547C4F">
              <w:rPr>
                <w:b/>
                <w:bCs/>
                <w:color w:val="000000" w:themeColor="text1"/>
                <w:sz w:val="20"/>
                <w:szCs w:val="20"/>
                <w:lang w:val="en-US"/>
              </w:rPr>
              <w:lastRenderedPageBreak/>
              <w:t>0.480*</w:t>
            </w:r>
          </w:p>
          <w:p w14:paraId="20EEB220" w14:textId="3576D99E" w:rsidR="00607129" w:rsidRPr="00547C4F" w:rsidRDefault="00607129" w:rsidP="00F5420B">
            <w:pPr>
              <w:jc w:val="left"/>
              <w:rPr>
                <w:b/>
                <w:bCs/>
                <w:color w:val="000000" w:themeColor="text1"/>
                <w:sz w:val="20"/>
                <w:szCs w:val="20"/>
                <w:lang w:val="en-US"/>
              </w:rPr>
            </w:pPr>
            <w:r w:rsidRPr="00547C4F">
              <w:rPr>
                <w:b/>
                <w:bCs/>
                <w:color w:val="000000" w:themeColor="text1"/>
                <w:sz w:val="20"/>
                <w:szCs w:val="20"/>
                <w:lang w:val="en-US"/>
              </w:rPr>
              <w:t>(0.</w:t>
            </w:r>
            <w:r w:rsidR="00851730" w:rsidRPr="00547C4F">
              <w:rPr>
                <w:b/>
                <w:bCs/>
                <w:color w:val="000000" w:themeColor="text1"/>
                <w:sz w:val="20"/>
                <w:szCs w:val="20"/>
                <w:lang w:val="en-US"/>
              </w:rPr>
              <w:t>274</w:t>
            </w:r>
            <w:r w:rsidRPr="00547C4F">
              <w:rPr>
                <w:b/>
                <w:bCs/>
                <w:color w:val="000000" w:themeColor="text1"/>
                <w:sz w:val="20"/>
                <w:szCs w:val="20"/>
                <w:lang w:val="en-US"/>
              </w:rPr>
              <w:t>)</w:t>
            </w:r>
          </w:p>
          <w:p w14:paraId="6506F88E" w14:textId="77777777" w:rsidR="00851730" w:rsidRPr="00716EFA" w:rsidRDefault="00851730" w:rsidP="00851730">
            <w:pPr>
              <w:jc w:val="left"/>
              <w:rPr>
                <w:color w:val="000000" w:themeColor="text1"/>
                <w:sz w:val="20"/>
                <w:szCs w:val="20"/>
                <w:lang w:val="en-US"/>
              </w:rPr>
            </w:pPr>
            <w:r>
              <w:rPr>
                <w:color w:val="000000" w:themeColor="text1"/>
                <w:sz w:val="20"/>
                <w:szCs w:val="20"/>
                <w:lang w:val="en-US"/>
              </w:rPr>
              <w:lastRenderedPageBreak/>
              <w:t>0.222</w:t>
            </w:r>
          </w:p>
          <w:p w14:paraId="577A3C92" w14:textId="77777777" w:rsidR="00851730" w:rsidRPr="00716EFA" w:rsidRDefault="00851730" w:rsidP="00851730">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458</w:t>
            </w:r>
            <w:r w:rsidRPr="00716EFA">
              <w:rPr>
                <w:color w:val="000000" w:themeColor="text1"/>
                <w:sz w:val="20"/>
                <w:szCs w:val="20"/>
                <w:lang w:val="en-US"/>
              </w:rPr>
              <w:t xml:space="preserve">) </w:t>
            </w:r>
          </w:p>
          <w:p w14:paraId="05AA7E6A" w14:textId="77777777" w:rsidR="00607129" w:rsidRPr="00716EFA" w:rsidRDefault="00607129" w:rsidP="00F5420B">
            <w:pPr>
              <w:jc w:val="left"/>
              <w:rPr>
                <w:color w:val="000000" w:themeColor="text1"/>
                <w:sz w:val="20"/>
                <w:szCs w:val="20"/>
                <w:lang w:val="en-US"/>
              </w:rPr>
            </w:pPr>
          </w:p>
          <w:p w14:paraId="78C04B32" w14:textId="65B3D182" w:rsidR="00607129" w:rsidRPr="00716EFA" w:rsidRDefault="00607129" w:rsidP="00F5420B">
            <w:pPr>
              <w:jc w:val="left"/>
              <w:rPr>
                <w:i/>
                <w:iCs/>
                <w:color w:val="000000" w:themeColor="text1"/>
                <w:sz w:val="20"/>
                <w:szCs w:val="20"/>
                <w:lang w:val="en-US"/>
              </w:rPr>
            </w:pPr>
            <w:r w:rsidRPr="00716EFA">
              <w:rPr>
                <w:i/>
                <w:iCs/>
                <w:color w:val="000000" w:themeColor="text1"/>
                <w:sz w:val="20"/>
                <w:szCs w:val="20"/>
                <w:lang w:val="en-US"/>
              </w:rPr>
              <w:t>0.</w:t>
            </w:r>
            <w:r w:rsidR="00A974E9">
              <w:rPr>
                <w:i/>
                <w:iCs/>
                <w:color w:val="000000" w:themeColor="text1"/>
                <w:sz w:val="20"/>
                <w:szCs w:val="20"/>
                <w:lang w:val="en-US"/>
              </w:rPr>
              <w:t>578</w:t>
            </w:r>
          </w:p>
          <w:p w14:paraId="0411C131" w14:textId="77777777" w:rsidR="00607129" w:rsidRPr="00716EFA" w:rsidRDefault="00607129" w:rsidP="00F5420B">
            <w:pPr>
              <w:jc w:val="left"/>
              <w:rPr>
                <w:color w:val="000000" w:themeColor="text1"/>
                <w:sz w:val="20"/>
                <w:szCs w:val="20"/>
                <w:lang w:val="en-US"/>
              </w:rPr>
            </w:pPr>
          </w:p>
        </w:tc>
      </w:tr>
      <w:tr w:rsidR="00607129" w:rsidRPr="006B19A2" w14:paraId="367EDA34" w14:textId="77777777" w:rsidTr="00F5420B">
        <w:trPr>
          <w:jc w:val="center"/>
        </w:trPr>
        <w:tc>
          <w:tcPr>
            <w:tcW w:w="2127" w:type="dxa"/>
          </w:tcPr>
          <w:p w14:paraId="37B9BA1A" w14:textId="77777777" w:rsidR="00607129" w:rsidRPr="006B19A2" w:rsidRDefault="00607129" w:rsidP="00F5420B">
            <w:pPr>
              <w:jc w:val="left"/>
              <w:rPr>
                <w:b/>
                <w:bCs/>
                <w:color w:val="000000" w:themeColor="text1"/>
                <w:sz w:val="20"/>
                <w:szCs w:val="20"/>
                <w:lang w:val="en-US"/>
              </w:rPr>
            </w:pPr>
            <w:r w:rsidRPr="006B19A2">
              <w:rPr>
                <w:b/>
                <w:bCs/>
                <w:color w:val="000000" w:themeColor="text1"/>
                <w:sz w:val="20"/>
                <w:szCs w:val="20"/>
                <w:lang w:val="en-US"/>
              </w:rPr>
              <w:lastRenderedPageBreak/>
              <w:t>JQI physical environment</w:t>
            </w:r>
          </w:p>
        </w:tc>
        <w:tc>
          <w:tcPr>
            <w:tcW w:w="1930" w:type="dxa"/>
            <w:vAlign w:val="center"/>
          </w:tcPr>
          <w:p w14:paraId="6B2558C6" w14:textId="77777777" w:rsidR="00607129" w:rsidRPr="00045D42" w:rsidRDefault="00607129"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12CBA243" w14:textId="77777777" w:rsidR="00607129" w:rsidRPr="00045D42" w:rsidRDefault="00607129" w:rsidP="00F5420B">
            <w:pPr>
              <w:jc w:val="left"/>
              <w:rPr>
                <w:b/>
                <w:bCs/>
                <w:color w:val="000000" w:themeColor="text1"/>
                <w:sz w:val="20"/>
                <w:szCs w:val="20"/>
                <w:lang w:val="en-US"/>
              </w:rPr>
            </w:pPr>
          </w:p>
          <w:p w14:paraId="291CA142" w14:textId="77777777" w:rsidR="00607129" w:rsidRPr="00045D42" w:rsidRDefault="00607129" w:rsidP="00F5420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4A632E4D" w14:textId="77777777" w:rsidR="00607129" w:rsidRDefault="00607129" w:rsidP="00F5420B">
            <w:pPr>
              <w:jc w:val="left"/>
              <w:rPr>
                <w:i/>
                <w:iCs/>
                <w:color w:val="000000" w:themeColor="text1"/>
                <w:sz w:val="20"/>
                <w:szCs w:val="20"/>
                <w:lang w:val="en-US"/>
              </w:rPr>
            </w:pPr>
          </w:p>
          <w:p w14:paraId="59F42B32" w14:textId="77777777" w:rsidR="00607129" w:rsidRDefault="00607129" w:rsidP="00F5420B">
            <w:pPr>
              <w:jc w:val="left"/>
              <w:rPr>
                <w:i/>
                <w:iCs/>
                <w:color w:val="000000" w:themeColor="text1"/>
                <w:sz w:val="20"/>
                <w:szCs w:val="20"/>
                <w:lang w:val="en-US"/>
              </w:rPr>
            </w:pPr>
          </w:p>
          <w:p w14:paraId="0729F43C" w14:textId="77777777" w:rsidR="00607129" w:rsidRDefault="00607129" w:rsidP="00F5420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6F8B57D1" w14:textId="77777777" w:rsidR="00607129" w:rsidRPr="00045D42" w:rsidRDefault="00607129" w:rsidP="00F5420B">
            <w:pPr>
              <w:jc w:val="left"/>
              <w:rPr>
                <w:i/>
                <w:iCs/>
                <w:color w:val="000000" w:themeColor="text1"/>
                <w:sz w:val="20"/>
                <w:szCs w:val="20"/>
                <w:lang w:val="en-US"/>
              </w:rPr>
            </w:pPr>
          </w:p>
        </w:tc>
        <w:tc>
          <w:tcPr>
            <w:tcW w:w="1323" w:type="dxa"/>
            <w:vAlign w:val="center"/>
          </w:tcPr>
          <w:p w14:paraId="4FB4EBB4" w14:textId="688781EB" w:rsidR="00607129" w:rsidRPr="00547C4F" w:rsidRDefault="00607129" w:rsidP="00F5420B">
            <w:pPr>
              <w:jc w:val="left"/>
              <w:rPr>
                <w:b/>
                <w:bCs/>
                <w:color w:val="000000" w:themeColor="text1"/>
                <w:sz w:val="20"/>
                <w:szCs w:val="20"/>
              </w:rPr>
            </w:pPr>
            <w:r w:rsidRPr="00547C4F">
              <w:rPr>
                <w:b/>
                <w:bCs/>
                <w:color w:val="000000" w:themeColor="text1"/>
                <w:sz w:val="20"/>
                <w:szCs w:val="20"/>
                <w:lang w:val="en-US"/>
              </w:rPr>
              <w:t>0.</w:t>
            </w:r>
            <w:r w:rsidR="00851730" w:rsidRPr="00547C4F">
              <w:rPr>
                <w:b/>
                <w:bCs/>
                <w:color w:val="000000" w:themeColor="text1"/>
                <w:sz w:val="20"/>
                <w:szCs w:val="20"/>
                <w:lang w:val="en-US"/>
              </w:rPr>
              <w:t>612**</w:t>
            </w:r>
          </w:p>
          <w:p w14:paraId="6AC33F1D" w14:textId="48FCA8AD" w:rsidR="00607129" w:rsidRPr="00547C4F" w:rsidRDefault="00607129" w:rsidP="00F5420B">
            <w:pPr>
              <w:jc w:val="left"/>
              <w:rPr>
                <w:b/>
                <w:bCs/>
                <w:color w:val="000000" w:themeColor="text1"/>
                <w:sz w:val="20"/>
                <w:szCs w:val="20"/>
                <w:lang w:val="en-US"/>
              </w:rPr>
            </w:pPr>
            <w:r w:rsidRPr="00547C4F">
              <w:rPr>
                <w:b/>
                <w:bCs/>
                <w:color w:val="000000" w:themeColor="text1"/>
                <w:sz w:val="20"/>
                <w:szCs w:val="20"/>
                <w:lang w:val="en-US"/>
              </w:rPr>
              <w:t>(0.</w:t>
            </w:r>
            <w:r w:rsidR="00851730" w:rsidRPr="00547C4F">
              <w:rPr>
                <w:b/>
                <w:bCs/>
                <w:color w:val="000000" w:themeColor="text1"/>
                <w:sz w:val="20"/>
                <w:szCs w:val="20"/>
                <w:lang w:val="en-US"/>
              </w:rPr>
              <w:t>296</w:t>
            </w:r>
            <w:r w:rsidRPr="00547C4F">
              <w:rPr>
                <w:b/>
                <w:bCs/>
                <w:color w:val="000000" w:themeColor="text1"/>
                <w:sz w:val="20"/>
                <w:szCs w:val="20"/>
                <w:lang w:val="en-US"/>
              </w:rPr>
              <w:t>)</w:t>
            </w:r>
          </w:p>
          <w:p w14:paraId="5F593CDC" w14:textId="48427ED2" w:rsidR="00607129" w:rsidRPr="00716EFA" w:rsidRDefault="00607129" w:rsidP="00F5420B">
            <w:pPr>
              <w:jc w:val="left"/>
              <w:rPr>
                <w:color w:val="000000" w:themeColor="text1"/>
                <w:sz w:val="20"/>
                <w:szCs w:val="20"/>
                <w:lang w:val="en-US"/>
              </w:rPr>
            </w:pPr>
            <w:r>
              <w:rPr>
                <w:color w:val="000000" w:themeColor="text1"/>
                <w:sz w:val="20"/>
                <w:szCs w:val="20"/>
                <w:lang w:val="en-US"/>
              </w:rPr>
              <w:t>-0.</w:t>
            </w:r>
            <w:r w:rsidR="00156E58">
              <w:rPr>
                <w:color w:val="000000" w:themeColor="text1"/>
                <w:sz w:val="20"/>
                <w:szCs w:val="20"/>
                <w:lang w:val="en-US"/>
              </w:rPr>
              <w:t>076</w:t>
            </w:r>
          </w:p>
          <w:p w14:paraId="7D80B164" w14:textId="206F1C14"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156E58">
              <w:rPr>
                <w:color w:val="000000" w:themeColor="text1"/>
                <w:sz w:val="20"/>
                <w:szCs w:val="20"/>
                <w:lang w:val="en-US"/>
              </w:rPr>
              <w:t>153</w:t>
            </w:r>
            <w:r w:rsidRPr="00716EFA">
              <w:rPr>
                <w:color w:val="000000" w:themeColor="text1"/>
                <w:sz w:val="20"/>
                <w:szCs w:val="20"/>
                <w:lang w:val="en-US"/>
              </w:rPr>
              <w:t xml:space="preserve">) </w:t>
            </w:r>
          </w:p>
          <w:p w14:paraId="4D2231A1" w14:textId="77777777" w:rsidR="00607129" w:rsidRPr="00716EFA" w:rsidRDefault="00607129" w:rsidP="00F5420B">
            <w:pPr>
              <w:jc w:val="left"/>
              <w:rPr>
                <w:i/>
                <w:iCs/>
                <w:color w:val="000000" w:themeColor="text1"/>
                <w:sz w:val="20"/>
                <w:szCs w:val="20"/>
                <w:lang w:val="en-US"/>
              </w:rPr>
            </w:pPr>
          </w:p>
          <w:p w14:paraId="33D6C156" w14:textId="4F56FFD4" w:rsidR="00607129" w:rsidRPr="00547C4F" w:rsidRDefault="00607129" w:rsidP="00F5420B">
            <w:pPr>
              <w:jc w:val="left"/>
              <w:rPr>
                <w:b/>
                <w:bCs/>
                <w:i/>
                <w:iCs/>
                <w:color w:val="000000" w:themeColor="text1"/>
                <w:sz w:val="20"/>
                <w:szCs w:val="20"/>
                <w:lang w:val="en-US"/>
              </w:rPr>
            </w:pPr>
            <w:r w:rsidRPr="00547C4F">
              <w:rPr>
                <w:b/>
                <w:bCs/>
                <w:i/>
                <w:iCs/>
                <w:color w:val="000000" w:themeColor="text1"/>
                <w:sz w:val="20"/>
                <w:szCs w:val="20"/>
                <w:lang w:val="en-US"/>
              </w:rPr>
              <w:t>0.</w:t>
            </w:r>
            <w:r w:rsidR="00A974E9" w:rsidRPr="00547C4F">
              <w:rPr>
                <w:b/>
                <w:bCs/>
                <w:i/>
                <w:iCs/>
                <w:color w:val="000000" w:themeColor="text1"/>
                <w:sz w:val="20"/>
                <w:szCs w:val="20"/>
                <w:lang w:val="en-US"/>
              </w:rPr>
              <w:t>068</w:t>
            </w:r>
          </w:p>
          <w:p w14:paraId="50C3BD88" w14:textId="77777777" w:rsidR="00607129" w:rsidRPr="00716EFA" w:rsidRDefault="00607129" w:rsidP="00F5420B">
            <w:pPr>
              <w:jc w:val="left"/>
              <w:rPr>
                <w:i/>
                <w:iCs/>
                <w:color w:val="000000" w:themeColor="text1"/>
                <w:sz w:val="20"/>
                <w:szCs w:val="20"/>
                <w:lang w:val="en-US"/>
              </w:rPr>
            </w:pPr>
          </w:p>
        </w:tc>
        <w:tc>
          <w:tcPr>
            <w:tcW w:w="1285" w:type="dxa"/>
            <w:vAlign w:val="center"/>
          </w:tcPr>
          <w:p w14:paraId="004AFA94" w14:textId="3D733759" w:rsidR="00607129" w:rsidRPr="00716EFA" w:rsidRDefault="00607129" w:rsidP="00F5420B">
            <w:pPr>
              <w:jc w:val="left"/>
              <w:rPr>
                <w:color w:val="000000" w:themeColor="text1"/>
                <w:sz w:val="20"/>
                <w:szCs w:val="20"/>
                <w:lang w:val="en-US"/>
              </w:rPr>
            </w:pPr>
            <w:r>
              <w:rPr>
                <w:color w:val="000000" w:themeColor="text1"/>
                <w:sz w:val="20"/>
                <w:szCs w:val="20"/>
                <w:lang w:val="en-US"/>
              </w:rPr>
              <w:t>0.</w:t>
            </w:r>
            <w:r w:rsidR="00156E58">
              <w:rPr>
                <w:color w:val="000000" w:themeColor="text1"/>
                <w:sz w:val="20"/>
                <w:szCs w:val="20"/>
                <w:lang w:val="en-US"/>
              </w:rPr>
              <w:t>711</w:t>
            </w:r>
          </w:p>
          <w:p w14:paraId="577BB005" w14:textId="0659632B"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156E58">
              <w:rPr>
                <w:color w:val="000000" w:themeColor="text1"/>
                <w:sz w:val="20"/>
                <w:szCs w:val="20"/>
                <w:lang w:val="en-US"/>
              </w:rPr>
              <w:t>469</w:t>
            </w:r>
            <w:r w:rsidRPr="00716EFA">
              <w:rPr>
                <w:color w:val="000000" w:themeColor="text1"/>
                <w:sz w:val="20"/>
                <w:szCs w:val="20"/>
                <w:lang w:val="en-US"/>
              </w:rPr>
              <w:t xml:space="preserve">) </w:t>
            </w:r>
          </w:p>
          <w:p w14:paraId="3F1C88C2" w14:textId="1B49CF99" w:rsidR="00607129" w:rsidRPr="00547C4F" w:rsidRDefault="00607129" w:rsidP="00F5420B">
            <w:pPr>
              <w:jc w:val="left"/>
              <w:rPr>
                <w:b/>
                <w:bCs/>
                <w:color w:val="000000" w:themeColor="text1"/>
                <w:sz w:val="20"/>
                <w:szCs w:val="20"/>
                <w:lang w:val="en-US"/>
              </w:rPr>
            </w:pPr>
            <w:r w:rsidRPr="00547C4F">
              <w:rPr>
                <w:b/>
                <w:bCs/>
                <w:color w:val="000000" w:themeColor="text1"/>
                <w:sz w:val="20"/>
                <w:szCs w:val="20"/>
                <w:lang w:val="en-US"/>
              </w:rPr>
              <w:t>-0.</w:t>
            </w:r>
            <w:r w:rsidR="00156E58" w:rsidRPr="00547C4F">
              <w:rPr>
                <w:b/>
                <w:bCs/>
                <w:color w:val="000000" w:themeColor="text1"/>
                <w:sz w:val="20"/>
                <w:szCs w:val="20"/>
                <w:lang w:val="en-US"/>
              </w:rPr>
              <w:t>434***</w:t>
            </w:r>
          </w:p>
          <w:p w14:paraId="44B753A4" w14:textId="6C9DB696" w:rsidR="00607129" w:rsidRPr="00547C4F" w:rsidRDefault="00607129" w:rsidP="00F5420B">
            <w:pPr>
              <w:jc w:val="left"/>
              <w:rPr>
                <w:b/>
                <w:bCs/>
                <w:color w:val="000000" w:themeColor="text1"/>
                <w:sz w:val="20"/>
                <w:szCs w:val="20"/>
                <w:lang w:val="en-US"/>
              </w:rPr>
            </w:pPr>
            <w:r w:rsidRPr="00547C4F">
              <w:rPr>
                <w:b/>
                <w:bCs/>
                <w:color w:val="000000" w:themeColor="text1"/>
                <w:sz w:val="20"/>
                <w:szCs w:val="20"/>
                <w:lang w:val="en-US"/>
              </w:rPr>
              <w:t>(0.</w:t>
            </w:r>
            <w:r w:rsidR="00156E58" w:rsidRPr="00547C4F">
              <w:rPr>
                <w:b/>
                <w:bCs/>
                <w:color w:val="000000" w:themeColor="text1"/>
                <w:sz w:val="20"/>
                <w:szCs w:val="20"/>
                <w:lang w:val="en-US"/>
              </w:rPr>
              <w:t>136</w:t>
            </w:r>
            <w:r w:rsidRPr="00547C4F">
              <w:rPr>
                <w:b/>
                <w:bCs/>
                <w:color w:val="000000" w:themeColor="text1"/>
                <w:sz w:val="20"/>
                <w:szCs w:val="20"/>
                <w:lang w:val="en-US"/>
              </w:rPr>
              <w:t>)</w:t>
            </w:r>
          </w:p>
          <w:p w14:paraId="48109A43" w14:textId="77777777" w:rsidR="00607129" w:rsidRPr="00716EFA" w:rsidRDefault="00607129" w:rsidP="00F5420B">
            <w:pPr>
              <w:jc w:val="left"/>
              <w:rPr>
                <w:color w:val="000000" w:themeColor="text1"/>
                <w:sz w:val="20"/>
                <w:szCs w:val="20"/>
                <w:lang w:val="en-US"/>
              </w:rPr>
            </w:pPr>
          </w:p>
          <w:p w14:paraId="3FFAD475" w14:textId="70609D49" w:rsidR="00607129" w:rsidRPr="00547C4F" w:rsidRDefault="00607129" w:rsidP="00F5420B">
            <w:pPr>
              <w:jc w:val="left"/>
              <w:rPr>
                <w:b/>
                <w:bCs/>
                <w:i/>
                <w:iCs/>
                <w:color w:val="000000" w:themeColor="text1"/>
                <w:sz w:val="20"/>
                <w:szCs w:val="20"/>
                <w:lang w:val="en-US"/>
              </w:rPr>
            </w:pPr>
            <w:r w:rsidRPr="00547C4F">
              <w:rPr>
                <w:b/>
                <w:bCs/>
                <w:color w:val="000000" w:themeColor="text1"/>
                <w:sz w:val="20"/>
                <w:szCs w:val="20"/>
                <w:lang w:val="en-US"/>
              </w:rPr>
              <w:t xml:space="preserve"> </w:t>
            </w:r>
            <w:r w:rsidRPr="00547C4F">
              <w:rPr>
                <w:b/>
                <w:bCs/>
                <w:i/>
                <w:iCs/>
                <w:color w:val="000000" w:themeColor="text1"/>
                <w:sz w:val="20"/>
                <w:szCs w:val="20"/>
                <w:lang w:val="en-US"/>
              </w:rPr>
              <w:t>0.</w:t>
            </w:r>
            <w:r w:rsidR="00A974E9" w:rsidRPr="00547C4F">
              <w:rPr>
                <w:b/>
                <w:bCs/>
                <w:i/>
                <w:iCs/>
                <w:color w:val="000000" w:themeColor="text1"/>
                <w:sz w:val="20"/>
                <w:szCs w:val="20"/>
                <w:lang w:val="en-US"/>
              </w:rPr>
              <w:t>018</w:t>
            </w:r>
          </w:p>
          <w:p w14:paraId="14B5575C" w14:textId="77777777" w:rsidR="00607129" w:rsidRPr="00716EFA" w:rsidRDefault="00607129" w:rsidP="00F5420B">
            <w:pPr>
              <w:jc w:val="left"/>
              <w:rPr>
                <w:color w:val="000000" w:themeColor="text1"/>
                <w:sz w:val="20"/>
                <w:szCs w:val="20"/>
                <w:lang w:val="en-US"/>
              </w:rPr>
            </w:pPr>
          </w:p>
        </w:tc>
        <w:tc>
          <w:tcPr>
            <w:tcW w:w="1246" w:type="dxa"/>
            <w:vAlign w:val="center"/>
          </w:tcPr>
          <w:p w14:paraId="0BE52982" w14:textId="7DB4B3C1" w:rsidR="00607129" w:rsidRPr="00716EFA" w:rsidRDefault="00607129" w:rsidP="00F5420B">
            <w:pPr>
              <w:jc w:val="left"/>
              <w:rPr>
                <w:color w:val="000000" w:themeColor="text1"/>
                <w:sz w:val="20"/>
                <w:szCs w:val="20"/>
                <w:lang w:val="en-US"/>
              </w:rPr>
            </w:pPr>
            <w:r>
              <w:rPr>
                <w:color w:val="000000" w:themeColor="text1"/>
                <w:sz w:val="20"/>
                <w:szCs w:val="20"/>
                <w:lang w:val="en-US"/>
              </w:rPr>
              <w:t>0.</w:t>
            </w:r>
            <w:r w:rsidR="00156E58">
              <w:rPr>
                <w:color w:val="000000" w:themeColor="text1"/>
                <w:sz w:val="20"/>
                <w:szCs w:val="20"/>
                <w:lang w:val="en-US"/>
              </w:rPr>
              <w:t>400</w:t>
            </w:r>
          </w:p>
          <w:p w14:paraId="717625D5" w14:textId="44D8CA30"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156E58">
              <w:rPr>
                <w:color w:val="000000" w:themeColor="text1"/>
                <w:sz w:val="20"/>
                <w:szCs w:val="20"/>
                <w:lang w:val="en-US"/>
              </w:rPr>
              <w:t>330</w:t>
            </w:r>
            <w:r w:rsidRPr="00716EFA">
              <w:rPr>
                <w:color w:val="000000" w:themeColor="text1"/>
                <w:sz w:val="20"/>
                <w:szCs w:val="20"/>
                <w:lang w:val="en-US"/>
              </w:rPr>
              <w:t>)</w:t>
            </w:r>
          </w:p>
          <w:p w14:paraId="5C9652C4" w14:textId="25DE1646" w:rsidR="00607129" w:rsidRPr="00890249" w:rsidRDefault="00607129" w:rsidP="00F5420B">
            <w:pPr>
              <w:jc w:val="left"/>
              <w:rPr>
                <w:color w:val="000000" w:themeColor="text1"/>
                <w:sz w:val="20"/>
                <w:szCs w:val="20"/>
              </w:rPr>
            </w:pPr>
            <w:r w:rsidRPr="00716EFA">
              <w:rPr>
                <w:color w:val="000000" w:themeColor="text1"/>
                <w:sz w:val="20"/>
                <w:szCs w:val="20"/>
                <w:lang w:val="en-US"/>
              </w:rPr>
              <w:t>0.</w:t>
            </w:r>
            <w:r>
              <w:rPr>
                <w:color w:val="000000" w:themeColor="text1"/>
                <w:sz w:val="20"/>
                <w:szCs w:val="20"/>
                <w:lang w:val="en-US"/>
              </w:rPr>
              <w:t>0</w:t>
            </w:r>
            <w:r w:rsidR="00156E58">
              <w:rPr>
                <w:color w:val="000000" w:themeColor="text1"/>
                <w:sz w:val="20"/>
                <w:szCs w:val="20"/>
                <w:lang w:val="en-US"/>
              </w:rPr>
              <w:t>34</w:t>
            </w:r>
          </w:p>
          <w:p w14:paraId="0DF202BF" w14:textId="5C85D7AC"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156E58">
              <w:rPr>
                <w:color w:val="000000" w:themeColor="text1"/>
                <w:sz w:val="20"/>
                <w:szCs w:val="20"/>
                <w:lang w:val="en-US"/>
              </w:rPr>
              <w:t>247</w:t>
            </w:r>
            <w:r w:rsidRPr="00716EFA">
              <w:rPr>
                <w:color w:val="000000" w:themeColor="text1"/>
                <w:sz w:val="20"/>
                <w:szCs w:val="20"/>
                <w:lang w:val="en-US"/>
              </w:rPr>
              <w:t xml:space="preserve">) </w:t>
            </w:r>
          </w:p>
          <w:p w14:paraId="18600F30" w14:textId="77777777" w:rsidR="00607129" w:rsidRPr="00716EFA" w:rsidRDefault="00607129" w:rsidP="00F5420B">
            <w:pPr>
              <w:jc w:val="left"/>
              <w:rPr>
                <w:color w:val="000000" w:themeColor="text1"/>
                <w:sz w:val="20"/>
                <w:szCs w:val="20"/>
                <w:lang w:val="en-US"/>
              </w:rPr>
            </w:pPr>
          </w:p>
          <w:p w14:paraId="383367F3" w14:textId="6CBE1298" w:rsidR="00607129" w:rsidRPr="00716EFA" w:rsidRDefault="00607129" w:rsidP="00F5420B">
            <w:pPr>
              <w:jc w:val="left"/>
              <w:rPr>
                <w:i/>
                <w:iCs/>
                <w:color w:val="000000" w:themeColor="text1"/>
                <w:sz w:val="20"/>
                <w:szCs w:val="20"/>
                <w:lang w:val="en-US"/>
              </w:rPr>
            </w:pPr>
            <w:r w:rsidRPr="00716EFA">
              <w:rPr>
                <w:i/>
                <w:iCs/>
                <w:color w:val="000000" w:themeColor="text1"/>
                <w:sz w:val="20"/>
                <w:szCs w:val="20"/>
                <w:lang w:val="en-US"/>
              </w:rPr>
              <w:t>0.</w:t>
            </w:r>
            <w:r w:rsidR="00A974E9">
              <w:rPr>
                <w:i/>
                <w:iCs/>
                <w:color w:val="000000" w:themeColor="text1"/>
                <w:sz w:val="20"/>
                <w:szCs w:val="20"/>
                <w:lang w:val="en-US"/>
              </w:rPr>
              <w:t>380</w:t>
            </w:r>
          </w:p>
          <w:p w14:paraId="2727A201" w14:textId="77777777" w:rsidR="00607129" w:rsidRPr="00716EFA" w:rsidRDefault="00607129" w:rsidP="00F5420B">
            <w:pPr>
              <w:jc w:val="left"/>
              <w:rPr>
                <w:i/>
                <w:iCs/>
                <w:color w:val="000000" w:themeColor="text1"/>
                <w:sz w:val="20"/>
                <w:szCs w:val="20"/>
                <w:lang w:val="en-US"/>
              </w:rPr>
            </w:pPr>
          </w:p>
        </w:tc>
      </w:tr>
      <w:tr w:rsidR="00607129" w:rsidRPr="006B19A2" w14:paraId="6EA6D888" w14:textId="77777777" w:rsidTr="00F5420B">
        <w:trPr>
          <w:jc w:val="center"/>
        </w:trPr>
        <w:tc>
          <w:tcPr>
            <w:tcW w:w="2127" w:type="dxa"/>
          </w:tcPr>
          <w:p w14:paraId="3B85CE90" w14:textId="77777777" w:rsidR="00607129" w:rsidRPr="006B19A2" w:rsidRDefault="00607129" w:rsidP="00F5420B">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175243B4" w14:textId="77777777" w:rsidR="00607129" w:rsidRPr="00045D42" w:rsidRDefault="00607129"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49FC1E9E" w14:textId="77777777" w:rsidR="00607129" w:rsidRPr="00045D42" w:rsidRDefault="00607129" w:rsidP="00F5420B">
            <w:pPr>
              <w:jc w:val="left"/>
              <w:rPr>
                <w:b/>
                <w:bCs/>
                <w:color w:val="000000" w:themeColor="text1"/>
                <w:sz w:val="20"/>
                <w:szCs w:val="20"/>
                <w:lang w:val="en-US"/>
              </w:rPr>
            </w:pPr>
          </w:p>
          <w:p w14:paraId="682F5F26" w14:textId="77777777" w:rsidR="00607129" w:rsidRPr="00045D42" w:rsidRDefault="00607129" w:rsidP="00F5420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7C622724" w14:textId="77777777" w:rsidR="00607129" w:rsidRDefault="00607129" w:rsidP="00F5420B">
            <w:pPr>
              <w:jc w:val="left"/>
              <w:rPr>
                <w:b/>
                <w:bCs/>
                <w:color w:val="000000" w:themeColor="text1"/>
                <w:sz w:val="20"/>
                <w:szCs w:val="20"/>
                <w:lang w:val="en-US"/>
              </w:rPr>
            </w:pPr>
          </w:p>
          <w:p w14:paraId="5C849753" w14:textId="77777777" w:rsidR="00607129" w:rsidRDefault="00607129" w:rsidP="00F5420B">
            <w:pPr>
              <w:jc w:val="left"/>
              <w:rPr>
                <w:i/>
                <w:iCs/>
                <w:color w:val="000000" w:themeColor="text1"/>
                <w:sz w:val="20"/>
                <w:szCs w:val="20"/>
                <w:lang w:val="en-US"/>
              </w:rPr>
            </w:pPr>
          </w:p>
          <w:p w14:paraId="65AE1FBF" w14:textId="77777777" w:rsidR="00607129" w:rsidRDefault="00607129" w:rsidP="00F5420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6404BEFF" w14:textId="77777777" w:rsidR="00607129" w:rsidRPr="006B19A2" w:rsidRDefault="00607129" w:rsidP="00F5420B">
            <w:pPr>
              <w:jc w:val="left"/>
              <w:rPr>
                <w:b/>
                <w:bCs/>
                <w:color w:val="000000" w:themeColor="text1"/>
                <w:sz w:val="20"/>
                <w:szCs w:val="20"/>
                <w:lang w:val="en-US"/>
              </w:rPr>
            </w:pPr>
          </w:p>
        </w:tc>
        <w:tc>
          <w:tcPr>
            <w:tcW w:w="1323" w:type="dxa"/>
            <w:vAlign w:val="center"/>
          </w:tcPr>
          <w:p w14:paraId="252029F6" w14:textId="4A1BFC11" w:rsidR="00607129" w:rsidRPr="00716EFA" w:rsidRDefault="00607129" w:rsidP="00F5420B">
            <w:pPr>
              <w:jc w:val="left"/>
              <w:rPr>
                <w:color w:val="000000" w:themeColor="text1"/>
                <w:sz w:val="20"/>
                <w:szCs w:val="20"/>
                <w:lang w:val="en-US"/>
              </w:rPr>
            </w:pPr>
            <w:r>
              <w:rPr>
                <w:color w:val="000000" w:themeColor="text1"/>
                <w:sz w:val="20"/>
                <w:szCs w:val="20"/>
                <w:lang w:val="en-US"/>
              </w:rPr>
              <w:t>0.</w:t>
            </w:r>
            <w:r w:rsidR="00156E58">
              <w:rPr>
                <w:color w:val="000000" w:themeColor="text1"/>
                <w:sz w:val="20"/>
                <w:szCs w:val="20"/>
                <w:lang w:val="en-US"/>
              </w:rPr>
              <w:t>067</w:t>
            </w:r>
          </w:p>
          <w:p w14:paraId="5DF6765E" w14:textId="156C9986"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14</w:t>
            </w:r>
            <w:r w:rsidR="00156E58">
              <w:rPr>
                <w:color w:val="000000" w:themeColor="text1"/>
                <w:sz w:val="20"/>
                <w:szCs w:val="20"/>
                <w:lang w:val="en-US"/>
              </w:rPr>
              <w:t>9</w:t>
            </w:r>
            <w:r w:rsidRPr="00716EFA">
              <w:rPr>
                <w:color w:val="000000" w:themeColor="text1"/>
                <w:sz w:val="20"/>
                <w:szCs w:val="20"/>
                <w:lang w:val="en-US"/>
              </w:rPr>
              <w:t xml:space="preserve">) </w:t>
            </w:r>
          </w:p>
          <w:p w14:paraId="5327D03C" w14:textId="53F1D01A" w:rsidR="00607129" w:rsidRPr="00716EFA" w:rsidRDefault="00607129" w:rsidP="00F5420B">
            <w:pPr>
              <w:jc w:val="left"/>
              <w:rPr>
                <w:color w:val="000000" w:themeColor="text1"/>
                <w:sz w:val="20"/>
                <w:szCs w:val="20"/>
                <w:lang w:val="en-US"/>
              </w:rPr>
            </w:pPr>
            <w:r>
              <w:rPr>
                <w:color w:val="000000" w:themeColor="text1"/>
                <w:sz w:val="20"/>
                <w:szCs w:val="20"/>
                <w:lang w:val="en-US"/>
              </w:rPr>
              <w:t>-0.</w:t>
            </w:r>
            <w:r w:rsidR="00156E58">
              <w:rPr>
                <w:color w:val="000000" w:themeColor="text1"/>
                <w:sz w:val="20"/>
                <w:szCs w:val="20"/>
                <w:lang w:val="en-US"/>
              </w:rPr>
              <w:t>055</w:t>
            </w:r>
          </w:p>
          <w:p w14:paraId="396C70B4" w14:textId="0469CDF6"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156E58">
              <w:rPr>
                <w:color w:val="000000" w:themeColor="text1"/>
                <w:sz w:val="20"/>
                <w:szCs w:val="20"/>
                <w:lang w:val="en-US"/>
              </w:rPr>
              <w:t>140</w:t>
            </w:r>
            <w:r w:rsidRPr="00716EFA">
              <w:rPr>
                <w:color w:val="000000" w:themeColor="text1"/>
                <w:sz w:val="20"/>
                <w:szCs w:val="20"/>
                <w:lang w:val="en-US"/>
              </w:rPr>
              <w:t xml:space="preserve">) </w:t>
            </w:r>
          </w:p>
          <w:p w14:paraId="102C7A3E" w14:textId="77777777" w:rsidR="00607129" w:rsidRPr="00716EFA" w:rsidRDefault="00607129" w:rsidP="00F5420B">
            <w:pPr>
              <w:jc w:val="left"/>
              <w:rPr>
                <w:color w:val="000000" w:themeColor="text1"/>
                <w:sz w:val="20"/>
                <w:szCs w:val="20"/>
                <w:lang w:val="en-US"/>
              </w:rPr>
            </w:pPr>
          </w:p>
          <w:p w14:paraId="155A4FA1" w14:textId="115A223C" w:rsidR="00607129" w:rsidRPr="00716EFA" w:rsidRDefault="00607129" w:rsidP="00F5420B">
            <w:pPr>
              <w:jc w:val="left"/>
              <w:rPr>
                <w:i/>
                <w:iCs/>
                <w:color w:val="000000" w:themeColor="text1"/>
                <w:sz w:val="20"/>
                <w:szCs w:val="20"/>
                <w:lang w:val="en-US"/>
              </w:rPr>
            </w:pPr>
            <w:r w:rsidRPr="00716EFA">
              <w:rPr>
                <w:i/>
                <w:iCs/>
                <w:color w:val="000000" w:themeColor="text1"/>
                <w:sz w:val="20"/>
                <w:szCs w:val="20"/>
                <w:lang w:val="en-US"/>
              </w:rPr>
              <w:t>0.</w:t>
            </w:r>
            <w:r w:rsidR="00A974E9">
              <w:rPr>
                <w:i/>
                <w:iCs/>
                <w:color w:val="000000" w:themeColor="text1"/>
                <w:sz w:val="20"/>
                <w:szCs w:val="20"/>
                <w:lang w:val="en-US"/>
              </w:rPr>
              <w:t>595</w:t>
            </w:r>
          </w:p>
          <w:p w14:paraId="44AD8252" w14:textId="77777777" w:rsidR="00607129" w:rsidRPr="00716EFA" w:rsidRDefault="00607129" w:rsidP="00F5420B">
            <w:pPr>
              <w:jc w:val="left"/>
              <w:rPr>
                <w:i/>
                <w:iCs/>
                <w:color w:val="000000" w:themeColor="text1"/>
                <w:sz w:val="20"/>
                <w:szCs w:val="20"/>
                <w:lang w:val="en-US"/>
              </w:rPr>
            </w:pPr>
          </w:p>
        </w:tc>
        <w:tc>
          <w:tcPr>
            <w:tcW w:w="1285" w:type="dxa"/>
            <w:vAlign w:val="center"/>
          </w:tcPr>
          <w:p w14:paraId="4F6D4B6B" w14:textId="7C44770F" w:rsidR="00607129" w:rsidRPr="00716EFA" w:rsidRDefault="00156E58" w:rsidP="00F5420B">
            <w:pPr>
              <w:jc w:val="left"/>
              <w:rPr>
                <w:color w:val="000000" w:themeColor="text1"/>
                <w:sz w:val="20"/>
                <w:szCs w:val="20"/>
              </w:rPr>
            </w:pPr>
            <w:r>
              <w:rPr>
                <w:color w:val="000000" w:themeColor="text1"/>
                <w:sz w:val="20"/>
                <w:szCs w:val="20"/>
              </w:rPr>
              <w:t>-</w:t>
            </w:r>
            <w:r w:rsidR="00607129">
              <w:rPr>
                <w:color w:val="000000" w:themeColor="text1"/>
                <w:sz w:val="20"/>
                <w:szCs w:val="20"/>
              </w:rPr>
              <w:t>0.00</w:t>
            </w:r>
            <w:r>
              <w:rPr>
                <w:color w:val="000000" w:themeColor="text1"/>
                <w:sz w:val="20"/>
                <w:szCs w:val="20"/>
              </w:rPr>
              <w:t>04</w:t>
            </w:r>
          </w:p>
          <w:p w14:paraId="2EF33A96" w14:textId="6E826C0A"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w:t>
            </w:r>
            <w:r w:rsidR="00156E58">
              <w:rPr>
                <w:color w:val="000000" w:themeColor="text1"/>
                <w:sz w:val="20"/>
                <w:szCs w:val="20"/>
                <w:lang w:val="en-US"/>
              </w:rPr>
              <w:t>45</w:t>
            </w:r>
            <w:r w:rsidRPr="00716EFA">
              <w:rPr>
                <w:color w:val="000000" w:themeColor="text1"/>
                <w:sz w:val="20"/>
                <w:szCs w:val="20"/>
                <w:lang w:val="en-US"/>
              </w:rPr>
              <w:t>)</w:t>
            </w:r>
          </w:p>
          <w:p w14:paraId="441B69DA" w14:textId="1256CF2E"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w:t>
            </w:r>
            <w:r w:rsidR="00156E58">
              <w:rPr>
                <w:color w:val="000000" w:themeColor="text1"/>
                <w:sz w:val="20"/>
                <w:szCs w:val="20"/>
                <w:lang w:val="en-US"/>
              </w:rPr>
              <w:t>090</w:t>
            </w:r>
          </w:p>
          <w:p w14:paraId="6AB8B678" w14:textId="2ACC484A"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A16B04">
              <w:rPr>
                <w:color w:val="000000" w:themeColor="text1"/>
                <w:sz w:val="20"/>
                <w:szCs w:val="20"/>
                <w:lang w:val="en-US"/>
              </w:rPr>
              <w:t>183</w:t>
            </w:r>
            <w:r w:rsidRPr="00716EFA">
              <w:rPr>
                <w:color w:val="000000" w:themeColor="text1"/>
                <w:sz w:val="20"/>
                <w:szCs w:val="20"/>
                <w:lang w:val="en-US"/>
              </w:rPr>
              <w:t xml:space="preserve">) </w:t>
            </w:r>
          </w:p>
          <w:p w14:paraId="4B3D1779" w14:textId="77777777" w:rsidR="00607129" w:rsidRPr="00716EFA" w:rsidRDefault="00607129" w:rsidP="00F5420B">
            <w:pPr>
              <w:jc w:val="left"/>
              <w:rPr>
                <w:color w:val="000000" w:themeColor="text1"/>
                <w:sz w:val="20"/>
                <w:szCs w:val="20"/>
                <w:lang w:val="en-US"/>
              </w:rPr>
            </w:pPr>
          </w:p>
          <w:p w14:paraId="01BA5CCB" w14:textId="31383C48" w:rsidR="00607129" w:rsidRPr="00716EFA" w:rsidRDefault="00607129" w:rsidP="00F5420B">
            <w:pPr>
              <w:jc w:val="left"/>
              <w:rPr>
                <w:i/>
                <w:iCs/>
                <w:color w:val="000000" w:themeColor="text1"/>
                <w:sz w:val="20"/>
                <w:szCs w:val="20"/>
                <w:lang w:val="en-US"/>
              </w:rPr>
            </w:pPr>
            <w:r w:rsidRPr="00716EFA">
              <w:rPr>
                <w:i/>
                <w:iCs/>
                <w:color w:val="000000" w:themeColor="text1"/>
                <w:sz w:val="20"/>
                <w:szCs w:val="20"/>
                <w:lang w:val="en-US"/>
              </w:rPr>
              <w:t>0.</w:t>
            </w:r>
            <w:r w:rsidR="00A974E9">
              <w:rPr>
                <w:i/>
                <w:iCs/>
                <w:color w:val="000000" w:themeColor="text1"/>
                <w:sz w:val="20"/>
                <w:szCs w:val="20"/>
                <w:lang w:val="en-US"/>
              </w:rPr>
              <w:t>729</w:t>
            </w:r>
          </w:p>
          <w:p w14:paraId="6586976F" w14:textId="77777777" w:rsidR="00607129" w:rsidRPr="00716EFA" w:rsidRDefault="00607129" w:rsidP="00F5420B">
            <w:pPr>
              <w:jc w:val="left"/>
              <w:rPr>
                <w:i/>
                <w:iCs/>
                <w:color w:val="000000" w:themeColor="text1"/>
                <w:sz w:val="20"/>
                <w:szCs w:val="20"/>
                <w:lang w:val="en-US"/>
              </w:rPr>
            </w:pPr>
          </w:p>
        </w:tc>
        <w:tc>
          <w:tcPr>
            <w:tcW w:w="1246" w:type="dxa"/>
            <w:vAlign w:val="center"/>
          </w:tcPr>
          <w:p w14:paraId="776C664C" w14:textId="6C93E0E5"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156E58">
              <w:rPr>
                <w:color w:val="000000" w:themeColor="text1"/>
                <w:sz w:val="20"/>
                <w:szCs w:val="20"/>
                <w:lang w:val="en-US"/>
              </w:rPr>
              <w:t>098</w:t>
            </w:r>
          </w:p>
          <w:p w14:paraId="149D74D0" w14:textId="091B7F25"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156E58">
              <w:rPr>
                <w:color w:val="000000" w:themeColor="text1"/>
                <w:sz w:val="20"/>
                <w:szCs w:val="20"/>
                <w:lang w:val="en-US"/>
              </w:rPr>
              <w:t>303</w:t>
            </w:r>
            <w:r w:rsidRPr="00716EFA">
              <w:rPr>
                <w:color w:val="000000" w:themeColor="text1"/>
                <w:sz w:val="20"/>
                <w:szCs w:val="20"/>
                <w:lang w:val="en-US"/>
              </w:rPr>
              <w:t>)</w:t>
            </w:r>
          </w:p>
          <w:p w14:paraId="77970522" w14:textId="1FE75EF5" w:rsidR="00607129" w:rsidRPr="00716EFA" w:rsidRDefault="00607129" w:rsidP="00F5420B">
            <w:pPr>
              <w:jc w:val="left"/>
              <w:rPr>
                <w:color w:val="000000" w:themeColor="text1"/>
                <w:sz w:val="20"/>
                <w:szCs w:val="20"/>
                <w:lang w:val="en-US"/>
              </w:rPr>
            </w:pPr>
            <w:r>
              <w:rPr>
                <w:color w:val="000000" w:themeColor="text1"/>
                <w:sz w:val="20"/>
                <w:szCs w:val="20"/>
                <w:lang w:val="en-US"/>
              </w:rPr>
              <w:t>0.</w:t>
            </w:r>
            <w:r w:rsidR="00156E58">
              <w:rPr>
                <w:color w:val="000000" w:themeColor="text1"/>
                <w:sz w:val="20"/>
                <w:szCs w:val="20"/>
                <w:lang w:val="en-US"/>
              </w:rPr>
              <w:t>006</w:t>
            </w:r>
          </w:p>
          <w:p w14:paraId="77ACE4AE" w14:textId="03855ADD"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156E58">
              <w:rPr>
                <w:color w:val="000000" w:themeColor="text1"/>
                <w:sz w:val="20"/>
                <w:szCs w:val="20"/>
                <w:lang w:val="en-US"/>
              </w:rPr>
              <w:t>190</w:t>
            </w:r>
            <w:r w:rsidRPr="00716EFA">
              <w:rPr>
                <w:color w:val="000000" w:themeColor="text1"/>
                <w:sz w:val="20"/>
                <w:szCs w:val="20"/>
                <w:lang w:val="en-US"/>
              </w:rPr>
              <w:t xml:space="preserve">) </w:t>
            </w:r>
          </w:p>
          <w:p w14:paraId="3ECDE6AA" w14:textId="77777777" w:rsidR="00607129" w:rsidRPr="00716EFA" w:rsidRDefault="00607129" w:rsidP="00F5420B">
            <w:pPr>
              <w:jc w:val="left"/>
              <w:rPr>
                <w:color w:val="000000" w:themeColor="text1"/>
                <w:sz w:val="20"/>
                <w:szCs w:val="20"/>
                <w:lang w:val="en-US"/>
              </w:rPr>
            </w:pPr>
          </w:p>
          <w:p w14:paraId="7C16E08B" w14:textId="2271E62A" w:rsidR="00607129" w:rsidRPr="00716EFA" w:rsidRDefault="00607129" w:rsidP="00F5420B">
            <w:pPr>
              <w:jc w:val="left"/>
              <w:rPr>
                <w:i/>
                <w:iCs/>
                <w:color w:val="000000" w:themeColor="text1"/>
                <w:sz w:val="20"/>
                <w:szCs w:val="20"/>
                <w:lang w:val="en-US"/>
              </w:rPr>
            </w:pPr>
            <w:r w:rsidRPr="00716EFA">
              <w:rPr>
                <w:i/>
                <w:iCs/>
                <w:color w:val="000000" w:themeColor="text1"/>
                <w:sz w:val="20"/>
                <w:szCs w:val="20"/>
                <w:lang w:val="en-US"/>
              </w:rPr>
              <w:t>0.</w:t>
            </w:r>
            <w:r w:rsidR="00A974E9">
              <w:rPr>
                <w:i/>
                <w:iCs/>
                <w:color w:val="000000" w:themeColor="text1"/>
                <w:sz w:val="20"/>
                <w:szCs w:val="20"/>
                <w:lang w:val="en-US"/>
              </w:rPr>
              <w:t>828</w:t>
            </w:r>
          </w:p>
          <w:p w14:paraId="14B13E11" w14:textId="77777777" w:rsidR="00607129" w:rsidRPr="00716EFA" w:rsidRDefault="00607129" w:rsidP="00F5420B">
            <w:pPr>
              <w:jc w:val="left"/>
              <w:rPr>
                <w:i/>
                <w:iCs/>
                <w:color w:val="000000" w:themeColor="text1"/>
                <w:sz w:val="20"/>
                <w:szCs w:val="20"/>
                <w:lang w:val="en-US"/>
              </w:rPr>
            </w:pPr>
          </w:p>
        </w:tc>
      </w:tr>
      <w:tr w:rsidR="00607129" w:rsidRPr="006B19A2" w14:paraId="22B72DD9" w14:textId="77777777" w:rsidTr="00F5420B">
        <w:trPr>
          <w:jc w:val="center"/>
        </w:trPr>
        <w:tc>
          <w:tcPr>
            <w:tcW w:w="2127" w:type="dxa"/>
          </w:tcPr>
          <w:p w14:paraId="11CDC8C1" w14:textId="77777777" w:rsidR="00607129" w:rsidRPr="006B19A2" w:rsidRDefault="00607129" w:rsidP="00F5420B">
            <w:pPr>
              <w:jc w:val="left"/>
              <w:rPr>
                <w:b/>
                <w:bCs/>
                <w:color w:val="000000" w:themeColor="text1"/>
                <w:sz w:val="20"/>
                <w:szCs w:val="20"/>
                <w:lang w:val="en-US"/>
              </w:rPr>
            </w:pPr>
            <w:r w:rsidRPr="006B19A2">
              <w:rPr>
                <w:b/>
                <w:bCs/>
                <w:color w:val="000000" w:themeColor="text1"/>
                <w:sz w:val="20"/>
                <w:szCs w:val="20"/>
                <w:lang w:val="en-US"/>
              </w:rPr>
              <w:t>JQI skills and discretion</w:t>
            </w:r>
          </w:p>
        </w:tc>
        <w:tc>
          <w:tcPr>
            <w:tcW w:w="1930" w:type="dxa"/>
            <w:vAlign w:val="center"/>
          </w:tcPr>
          <w:p w14:paraId="1E9B4472" w14:textId="77777777" w:rsidR="00607129" w:rsidRPr="00045D42" w:rsidRDefault="00607129"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459D82F5" w14:textId="77777777" w:rsidR="00607129" w:rsidRPr="00045D42" w:rsidRDefault="00607129" w:rsidP="00F5420B">
            <w:pPr>
              <w:jc w:val="left"/>
              <w:rPr>
                <w:b/>
                <w:bCs/>
                <w:color w:val="000000" w:themeColor="text1"/>
                <w:sz w:val="20"/>
                <w:szCs w:val="20"/>
                <w:lang w:val="en-US"/>
              </w:rPr>
            </w:pPr>
          </w:p>
          <w:p w14:paraId="46B5DE06" w14:textId="77777777" w:rsidR="00607129" w:rsidRPr="00045D42" w:rsidRDefault="00607129" w:rsidP="00F5420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4A137108" w14:textId="77777777" w:rsidR="00607129" w:rsidRDefault="00607129" w:rsidP="00F5420B">
            <w:pPr>
              <w:jc w:val="left"/>
              <w:rPr>
                <w:b/>
                <w:bCs/>
                <w:color w:val="000000" w:themeColor="text1"/>
                <w:sz w:val="20"/>
                <w:szCs w:val="20"/>
                <w:lang w:val="en-US"/>
              </w:rPr>
            </w:pPr>
          </w:p>
          <w:p w14:paraId="66E42C7A" w14:textId="77777777" w:rsidR="00607129" w:rsidRDefault="00607129" w:rsidP="00F5420B">
            <w:pPr>
              <w:jc w:val="left"/>
              <w:rPr>
                <w:b/>
                <w:bCs/>
                <w:color w:val="000000" w:themeColor="text1"/>
                <w:sz w:val="20"/>
                <w:szCs w:val="20"/>
                <w:lang w:val="en-US"/>
              </w:rPr>
            </w:pPr>
          </w:p>
          <w:p w14:paraId="5A8B25BA" w14:textId="77777777" w:rsidR="00607129" w:rsidRDefault="00607129" w:rsidP="00F5420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27332F82" w14:textId="77777777" w:rsidR="00607129" w:rsidRPr="006B19A2" w:rsidRDefault="00607129" w:rsidP="00F5420B">
            <w:pPr>
              <w:jc w:val="left"/>
              <w:rPr>
                <w:b/>
                <w:bCs/>
                <w:color w:val="000000" w:themeColor="text1"/>
                <w:sz w:val="20"/>
                <w:szCs w:val="20"/>
                <w:lang w:val="en-US"/>
              </w:rPr>
            </w:pPr>
          </w:p>
        </w:tc>
        <w:tc>
          <w:tcPr>
            <w:tcW w:w="1323" w:type="dxa"/>
            <w:vAlign w:val="center"/>
          </w:tcPr>
          <w:p w14:paraId="71B24705" w14:textId="383F39E0" w:rsidR="00607129" w:rsidRPr="00716EFA" w:rsidRDefault="00A16B04" w:rsidP="00F5420B">
            <w:pPr>
              <w:jc w:val="left"/>
              <w:rPr>
                <w:color w:val="000000" w:themeColor="text1"/>
                <w:sz w:val="20"/>
                <w:szCs w:val="20"/>
                <w:lang w:val="en-US"/>
              </w:rPr>
            </w:pPr>
            <w:r>
              <w:rPr>
                <w:color w:val="000000" w:themeColor="text1"/>
                <w:sz w:val="20"/>
                <w:szCs w:val="20"/>
                <w:lang w:val="en-US"/>
              </w:rPr>
              <w:t>0.166</w:t>
            </w:r>
          </w:p>
          <w:p w14:paraId="5F5B7EE1" w14:textId="3D5026DC"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22</w:t>
            </w:r>
            <w:r w:rsidR="00A16B04">
              <w:rPr>
                <w:color w:val="000000" w:themeColor="text1"/>
                <w:sz w:val="20"/>
                <w:szCs w:val="20"/>
                <w:lang w:val="en-US"/>
              </w:rPr>
              <w:t>7</w:t>
            </w:r>
            <w:r w:rsidRPr="00716EFA">
              <w:rPr>
                <w:color w:val="000000" w:themeColor="text1"/>
                <w:sz w:val="20"/>
                <w:szCs w:val="20"/>
                <w:lang w:val="en-US"/>
              </w:rPr>
              <w:t xml:space="preserve">) </w:t>
            </w:r>
          </w:p>
          <w:p w14:paraId="541F6583" w14:textId="5B4B3F66" w:rsidR="00607129" w:rsidRPr="00716EFA" w:rsidRDefault="00607129" w:rsidP="00F5420B">
            <w:pPr>
              <w:jc w:val="left"/>
              <w:rPr>
                <w:color w:val="000000" w:themeColor="text1"/>
                <w:sz w:val="20"/>
                <w:szCs w:val="20"/>
                <w:lang w:val="en-US"/>
              </w:rPr>
            </w:pPr>
            <w:r>
              <w:rPr>
                <w:color w:val="000000" w:themeColor="text1"/>
                <w:sz w:val="20"/>
                <w:szCs w:val="20"/>
                <w:lang w:val="en-US"/>
              </w:rPr>
              <w:t>-0.</w:t>
            </w:r>
            <w:r w:rsidR="00A16B04">
              <w:rPr>
                <w:color w:val="000000" w:themeColor="text1"/>
                <w:sz w:val="20"/>
                <w:szCs w:val="20"/>
                <w:lang w:val="en-US"/>
              </w:rPr>
              <w:t>058</w:t>
            </w:r>
          </w:p>
          <w:p w14:paraId="53864262" w14:textId="39E6FE2D"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w:t>
            </w:r>
            <w:r w:rsidR="00A16B04">
              <w:rPr>
                <w:color w:val="000000" w:themeColor="text1"/>
                <w:sz w:val="20"/>
                <w:szCs w:val="20"/>
                <w:lang w:val="en-US"/>
              </w:rPr>
              <w:t>231</w:t>
            </w:r>
            <w:r w:rsidRPr="00716EFA">
              <w:rPr>
                <w:color w:val="000000" w:themeColor="text1"/>
                <w:sz w:val="20"/>
                <w:szCs w:val="20"/>
                <w:lang w:val="en-US"/>
              </w:rPr>
              <w:t xml:space="preserve">) </w:t>
            </w:r>
          </w:p>
          <w:p w14:paraId="60AD83BD" w14:textId="77777777" w:rsidR="00607129" w:rsidRPr="00716EFA" w:rsidRDefault="00607129" w:rsidP="00F5420B">
            <w:pPr>
              <w:jc w:val="left"/>
              <w:rPr>
                <w:color w:val="000000" w:themeColor="text1"/>
                <w:sz w:val="20"/>
                <w:szCs w:val="20"/>
                <w:lang w:val="en-US"/>
              </w:rPr>
            </w:pPr>
          </w:p>
          <w:p w14:paraId="7BA3D734" w14:textId="23A11B58" w:rsidR="00607129" w:rsidRPr="00716EFA" w:rsidRDefault="00607129" w:rsidP="00F5420B">
            <w:pPr>
              <w:jc w:val="left"/>
              <w:rPr>
                <w:i/>
                <w:iCs/>
                <w:color w:val="000000" w:themeColor="text1"/>
                <w:sz w:val="20"/>
                <w:szCs w:val="20"/>
                <w:lang w:val="en-US"/>
              </w:rPr>
            </w:pPr>
            <w:r w:rsidRPr="00716EFA">
              <w:rPr>
                <w:i/>
                <w:iCs/>
                <w:color w:val="000000" w:themeColor="text1"/>
                <w:sz w:val="20"/>
                <w:szCs w:val="20"/>
                <w:lang w:val="en-US"/>
              </w:rPr>
              <w:t>0.</w:t>
            </w:r>
            <w:r w:rsidR="00A974E9">
              <w:rPr>
                <w:i/>
                <w:iCs/>
                <w:color w:val="000000" w:themeColor="text1"/>
                <w:sz w:val="20"/>
                <w:szCs w:val="20"/>
                <w:lang w:val="en-US"/>
              </w:rPr>
              <w:t>498</w:t>
            </w:r>
          </w:p>
          <w:p w14:paraId="5783D528" w14:textId="77777777" w:rsidR="00607129" w:rsidRPr="00716EFA" w:rsidRDefault="00607129" w:rsidP="00F5420B">
            <w:pPr>
              <w:jc w:val="left"/>
              <w:rPr>
                <w:color w:val="000000" w:themeColor="text1"/>
                <w:sz w:val="20"/>
                <w:szCs w:val="20"/>
                <w:lang w:val="en-US"/>
              </w:rPr>
            </w:pPr>
          </w:p>
        </w:tc>
        <w:tc>
          <w:tcPr>
            <w:tcW w:w="1285" w:type="dxa"/>
            <w:vAlign w:val="center"/>
          </w:tcPr>
          <w:p w14:paraId="779555B1" w14:textId="26EB44BF" w:rsidR="00607129" w:rsidRPr="00716EFA" w:rsidRDefault="00A16B04" w:rsidP="00F5420B">
            <w:pPr>
              <w:jc w:val="left"/>
              <w:rPr>
                <w:color w:val="000000" w:themeColor="text1"/>
                <w:sz w:val="20"/>
                <w:szCs w:val="20"/>
                <w:lang w:val="en-US"/>
              </w:rPr>
            </w:pPr>
            <w:r>
              <w:rPr>
                <w:color w:val="000000" w:themeColor="text1"/>
                <w:sz w:val="20"/>
                <w:szCs w:val="20"/>
                <w:lang w:val="en-US"/>
              </w:rPr>
              <w:t>0.422</w:t>
            </w:r>
          </w:p>
          <w:p w14:paraId="3705524D" w14:textId="4DE5034D"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A16B04">
              <w:rPr>
                <w:color w:val="000000" w:themeColor="text1"/>
                <w:sz w:val="20"/>
                <w:szCs w:val="20"/>
                <w:lang w:val="en-US"/>
              </w:rPr>
              <w:t>329</w:t>
            </w:r>
            <w:r w:rsidRPr="00716EFA">
              <w:rPr>
                <w:color w:val="000000" w:themeColor="text1"/>
                <w:sz w:val="20"/>
                <w:szCs w:val="20"/>
                <w:lang w:val="en-US"/>
              </w:rPr>
              <w:t>)</w:t>
            </w:r>
          </w:p>
          <w:p w14:paraId="62331622" w14:textId="67074A2B"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w:t>
            </w:r>
            <w:r w:rsidR="00A16B04">
              <w:rPr>
                <w:color w:val="000000" w:themeColor="text1"/>
                <w:sz w:val="20"/>
                <w:szCs w:val="20"/>
                <w:lang w:val="en-US"/>
              </w:rPr>
              <w:t>.156</w:t>
            </w:r>
          </w:p>
          <w:p w14:paraId="5CE4FF1A" w14:textId="69D64384"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A16B04">
              <w:rPr>
                <w:color w:val="000000" w:themeColor="text1"/>
                <w:sz w:val="20"/>
                <w:szCs w:val="20"/>
                <w:lang w:val="en-US"/>
              </w:rPr>
              <w:t>228</w:t>
            </w:r>
            <w:r w:rsidRPr="00716EFA">
              <w:rPr>
                <w:color w:val="000000" w:themeColor="text1"/>
                <w:sz w:val="20"/>
                <w:szCs w:val="20"/>
                <w:lang w:val="en-US"/>
              </w:rPr>
              <w:t xml:space="preserve">) </w:t>
            </w:r>
          </w:p>
          <w:p w14:paraId="581B5FBC" w14:textId="77777777" w:rsidR="00607129" w:rsidRPr="00716EFA" w:rsidRDefault="00607129" w:rsidP="00F5420B">
            <w:pPr>
              <w:jc w:val="left"/>
              <w:rPr>
                <w:color w:val="000000" w:themeColor="text1"/>
                <w:sz w:val="20"/>
                <w:szCs w:val="20"/>
                <w:lang w:val="en-US"/>
              </w:rPr>
            </w:pPr>
          </w:p>
          <w:p w14:paraId="2D34A097" w14:textId="089CAE68" w:rsidR="00607129" w:rsidRPr="00716EFA" w:rsidRDefault="00607129"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1</w:t>
            </w:r>
            <w:r w:rsidR="00A974E9">
              <w:rPr>
                <w:i/>
                <w:iCs/>
                <w:color w:val="000000" w:themeColor="text1"/>
                <w:sz w:val="20"/>
                <w:szCs w:val="20"/>
                <w:lang w:val="en-US"/>
              </w:rPr>
              <w:t>77</w:t>
            </w:r>
          </w:p>
          <w:p w14:paraId="57018CE8" w14:textId="77777777" w:rsidR="00607129" w:rsidRPr="00716EFA" w:rsidRDefault="00607129" w:rsidP="00F5420B">
            <w:pPr>
              <w:jc w:val="left"/>
              <w:rPr>
                <w:color w:val="000000" w:themeColor="text1"/>
                <w:sz w:val="20"/>
                <w:szCs w:val="20"/>
                <w:lang w:val="en-US"/>
              </w:rPr>
            </w:pPr>
          </w:p>
        </w:tc>
        <w:tc>
          <w:tcPr>
            <w:tcW w:w="1246" w:type="dxa"/>
            <w:vAlign w:val="center"/>
          </w:tcPr>
          <w:p w14:paraId="71878821" w14:textId="24227D3C" w:rsidR="00607129" w:rsidRPr="00716EFA" w:rsidRDefault="00607129" w:rsidP="00F5420B">
            <w:pPr>
              <w:jc w:val="left"/>
              <w:rPr>
                <w:color w:val="000000" w:themeColor="text1"/>
                <w:sz w:val="20"/>
                <w:szCs w:val="20"/>
                <w:lang w:val="en-US"/>
              </w:rPr>
            </w:pPr>
            <w:r>
              <w:rPr>
                <w:color w:val="000000" w:themeColor="text1"/>
                <w:sz w:val="20"/>
                <w:szCs w:val="20"/>
                <w:lang w:val="en-US"/>
              </w:rPr>
              <w:t>-0.</w:t>
            </w:r>
            <w:r w:rsidR="00A16B04">
              <w:rPr>
                <w:color w:val="000000" w:themeColor="text1"/>
                <w:sz w:val="20"/>
                <w:szCs w:val="20"/>
                <w:lang w:val="en-US"/>
              </w:rPr>
              <w:t>206</w:t>
            </w:r>
          </w:p>
          <w:p w14:paraId="777E50BF" w14:textId="5317C5F8"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w:t>
            </w:r>
            <w:r w:rsidR="00A16B04">
              <w:rPr>
                <w:color w:val="000000" w:themeColor="text1"/>
                <w:sz w:val="20"/>
                <w:szCs w:val="20"/>
                <w:lang w:val="en-US"/>
              </w:rPr>
              <w:t>414</w:t>
            </w:r>
            <w:r w:rsidRPr="00716EFA">
              <w:rPr>
                <w:color w:val="000000" w:themeColor="text1"/>
                <w:sz w:val="20"/>
                <w:szCs w:val="20"/>
                <w:lang w:val="en-US"/>
              </w:rPr>
              <w:t xml:space="preserve">) </w:t>
            </w:r>
          </w:p>
          <w:p w14:paraId="43ECABD8" w14:textId="2EFE0CD6" w:rsidR="00607129" w:rsidRPr="00716EFA" w:rsidRDefault="00607129" w:rsidP="00F5420B">
            <w:pPr>
              <w:jc w:val="left"/>
              <w:rPr>
                <w:color w:val="000000" w:themeColor="text1"/>
                <w:sz w:val="20"/>
                <w:szCs w:val="20"/>
                <w:lang w:val="en-US"/>
              </w:rPr>
            </w:pPr>
            <w:r>
              <w:rPr>
                <w:color w:val="000000" w:themeColor="text1"/>
                <w:sz w:val="20"/>
                <w:szCs w:val="20"/>
                <w:lang w:val="en-US"/>
              </w:rPr>
              <w:t>0.</w:t>
            </w:r>
            <w:r w:rsidR="00A16B04">
              <w:rPr>
                <w:color w:val="000000" w:themeColor="text1"/>
                <w:sz w:val="20"/>
                <w:szCs w:val="20"/>
                <w:lang w:val="en-US"/>
              </w:rPr>
              <w:t>413</w:t>
            </w:r>
          </w:p>
          <w:p w14:paraId="69894C11" w14:textId="34692426"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A16B04">
              <w:rPr>
                <w:color w:val="000000" w:themeColor="text1"/>
                <w:sz w:val="20"/>
                <w:szCs w:val="20"/>
                <w:lang w:val="en-US"/>
              </w:rPr>
              <w:t>306</w:t>
            </w:r>
            <w:r w:rsidRPr="00716EFA">
              <w:rPr>
                <w:color w:val="000000" w:themeColor="text1"/>
                <w:sz w:val="20"/>
                <w:szCs w:val="20"/>
                <w:lang w:val="en-US"/>
              </w:rPr>
              <w:t>)</w:t>
            </w:r>
          </w:p>
          <w:p w14:paraId="533816C5" w14:textId="77777777" w:rsidR="00607129" w:rsidRPr="00716EFA" w:rsidRDefault="00607129" w:rsidP="00F5420B">
            <w:pPr>
              <w:jc w:val="left"/>
              <w:rPr>
                <w:color w:val="000000" w:themeColor="text1"/>
                <w:sz w:val="20"/>
                <w:szCs w:val="20"/>
                <w:lang w:val="en-US"/>
              </w:rPr>
            </w:pPr>
          </w:p>
          <w:p w14:paraId="29CE614E" w14:textId="5B4A6D42" w:rsidR="00607129" w:rsidRPr="00716EFA" w:rsidRDefault="00607129" w:rsidP="00F5420B">
            <w:pPr>
              <w:jc w:val="left"/>
              <w:rPr>
                <w:i/>
                <w:iCs/>
                <w:color w:val="000000" w:themeColor="text1"/>
                <w:sz w:val="20"/>
                <w:szCs w:val="20"/>
                <w:lang w:val="en-US"/>
              </w:rPr>
            </w:pPr>
            <w:r w:rsidRPr="00716EFA">
              <w:rPr>
                <w:i/>
                <w:iCs/>
                <w:color w:val="000000" w:themeColor="text1"/>
                <w:sz w:val="20"/>
                <w:szCs w:val="20"/>
                <w:lang w:val="en-US"/>
              </w:rPr>
              <w:t>0.</w:t>
            </w:r>
            <w:r w:rsidR="00A974E9">
              <w:rPr>
                <w:i/>
                <w:iCs/>
                <w:color w:val="000000" w:themeColor="text1"/>
                <w:sz w:val="20"/>
                <w:szCs w:val="20"/>
                <w:lang w:val="en-US"/>
              </w:rPr>
              <w:t>265</w:t>
            </w:r>
          </w:p>
          <w:p w14:paraId="6D77A9BA" w14:textId="77777777"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 xml:space="preserve"> </w:t>
            </w:r>
          </w:p>
        </w:tc>
      </w:tr>
      <w:tr w:rsidR="00607129" w:rsidRPr="006B19A2" w14:paraId="43B9BC0A" w14:textId="77777777" w:rsidTr="00F5420B">
        <w:trPr>
          <w:jc w:val="center"/>
        </w:trPr>
        <w:tc>
          <w:tcPr>
            <w:tcW w:w="2127" w:type="dxa"/>
          </w:tcPr>
          <w:p w14:paraId="6866993F" w14:textId="77777777" w:rsidR="00607129" w:rsidRPr="006B19A2" w:rsidRDefault="00607129" w:rsidP="00F5420B">
            <w:pPr>
              <w:jc w:val="left"/>
              <w:rPr>
                <w:b/>
                <w:bCs/>
                <w:color w:val="000000" w:themeColor="text1"/>
                <w:sz w:val="20"/>
                <w:szCs w:val="20"/>
                <w:lang w:val="en-US"/>
              </w:rPr>
            </w:pPr>
            <w:r w:rsidRPr="006B19A2">
              <w:rPr>
                <w:b/>
                <w:bCs/>
                <w:color w:val="000000" w:themeColor="text1"/>
                <w:sz w:val="20"/>
                <w:szCs w:val="20"/>
                <w:lang w:val="en-US"/>
              </w:rPr>
              <w:t>JQI working time quality</w:t>
            </w:r>
          </w:p>
        </w:tc>
        <w:tc>
          <w:tcPr>
            <w:tcW w:w="1930" w:type="dxa"/>
            <w:vAlign w:val="center"/>
          </w:tcPr>
          <w:p w14:paraId="431207AA" w14:textId="77777777" w:rsidR="00607129" w:rsidRPr="00045D42" w:rsidRDefault="00607129"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25BCCF50" w14:textId="77777777" w:rsidR="00607129" w:rsidRPr="00045D42" w:rsidRDefault="00607129" w:rsidP="00F5420B">
            <w:pPr>
              <w:jc w:val="left"/>
              <w:rPr>
                <w:b/>
                <w:bCs/>
                <w:color w:val="000000" w:themeColor="text1"/>
                <w:sz w:val="20"/>
                <w:szCs w:val="20"/>
                <w:lang w:val="en-US"/>
              </w:rPr>
            </w:pPr>
          </w:p>
          <w:p w14:paraId="5769FFA3" w14:textId="77777777" w:rsidR="00607129" w:rsidRPr="00045D42" w:rsidRDefault="00607129" w:rsidP="00F5420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1880E64F" w14:textId="77777777" w:rsidR="00607129" w:rsidRDefault="00607129" w:rsidP="00F5420B">
            <w:pPr>
              <w:jc w:val="left"/>
              <w:rPr>
                <w:b/>
                <w:bCs/>
                <w:color w:val="000000" w:themeColor="text1"/>
                <w:sz w:val="20"/>
                <w:szCs w:val="20"/>
                <w:lang w:val="en-US"/>
              </w:rPr>
            </w:pPr>
          </w:p>
          <w:p w14:paraId="2410333A" w14:textId="77777777" w:rsidR="00607129" w:rsidRDefault="00607129" w:rsidP="00F5420B">
            <w:pPr>
              <w:jc w:val="left"/>
              <w:rPr>
                <w:b/>
                <w:bCs/>
                <w:color w:val="000000" w:themeColor="text1"/>
                <w:sz w:val="20"/>
                <w:szCs w:val="20"/>
                <w:lang w:val="en-US"/>
              </w:rPr>
            </w:pPr>
          </w:p>
          <w:p w14:paraId="1C89F956" w14:textId="77777777" w:rsidR="00607129" w:rsidRDefault="00607129" w:rsidP="00F5420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742F13BB" w14:textId="77777777" w:rsidR="00607129" w:rsidRPr="006B19A2" w:rsidRDefault="00607129" w:rsidP="00F5420B">
            <w:pPr>
              <w:jc w:val="left"/>
              <w:rPr>
                <w:b/>
                <w:bCs/>
                <w:color w:val="000000" w:themeColor="text1"/>
                <w:sz w:val="20"/>
                <w:szCs w:val="20"/>
                <w:lang w:val="en-US"/>
              </w:rPr>
            </w:pPr>
          </w:p>
        </w:tc>
        <w:tc>
          <w:tcPr>
            <w:tcW w:w="1323" w:type="dxa"/>
            <w:vAlign w:val="center"/>
          </w:tcPr>
          <w:p w14:paraId="4D14F5AD" w14:textId="01F31B0C" w:rsidR="00607129" w:rsidRPr="00547C4F" w:rsidRDefault="00A16B04" w:rsidP="00F5420B">
            <w:pPr>
              <w:jc w:val="left"/>
              <w:rPr>
                <w:b/>
                <w:bCs/>
                <w:color w:val="000000" w:themeColor="text1"/>
                <w:sz w:val="20"/>
                <w:szCs w:val="20"/>
                <w:lang w:val="en-US"/>
              </w:rPr>
            </w:pPr>
            <w:r w:rsidRPr="00547C4F">
              <w:rPr>
                <w:b/>
                <w:bCs/>
                <w:color w:val="000000" w:themeColor="text1"/>
                <w:sz w:val="20"/>
                <w:szCs w:val="20"/>
                <w:lang w:val="en-US"/>
              </w:rPr>
              <w:t>0.626**</w:t>
            </w:r>
          </w:p>
          <w:p w14:paraId="3821DAB8" w14:textId="15A531A4" w:rsidR="00607129" w:rsidRPr="00547C4F" w:rsidRDefault="00607129" w:rsidP="00F5420B">
            <w:pPr>
              <w:jc w:val="left"/>
              <w:rPr>
                <w:b/>
                <w:bCs/>
                <w:color w:val="000000" w:themeColor="text1"/>
                <w:sz w:val="20"/>
                <w:szCs w:val="20"/>
                <w:lang w:val="en-US"/>
              </w:rPr>
            </w:pPr>
            <w:r w:rsidRPr="00547C4F">
              <w:rPr>
                <w:b/>
                <w:bCs/>
                <w:color w:val="000000" w:themeColor="text1"/>
                <w:sz w:val="20"/>
                <w:szCs w:val="20"/>
                <w:lang w:val="en-US"/>
              </w:rPr>
              <w:t>(0.</w:t>
            </w:r>
            <w:r w:rsidR="00A16B04" w:rsidRPr="00547C4F">
              <w:rPr>
                <w:b/>
                <w:bCs/>
                <w:color w:val="000000" w:themeColor="text1"/>
                <w:sz w:val="20"/>
                <w:szCs w:val="20"/>
                <w:lang w:val="en-US"/>
              </w:rPr>
              <w:t>257</w:t>
            </w:r>
            <w:r w:rsidRPr="00547C4F">
              <w:rPr>
                <w:b/>
                <w:bCs/>
                <w:color w:val="000000" w:themeColor="text1"/>
                <w:sz w:val="20"/>
                <w:szCs w:val="20"/>
                <w:lang w:val="en-US"/>
              </w:rPr>
              <w:t>)</w:t>
            </w:r>
          </w:p>
          <w:p w14:paraId="05D09BC4" w14:textId="2E3CB21E" w:rsidR="00607129" w:rsidRPr="00716EFA" w:rsidRDefault="00A16B04" w:rsidP="00F5420B">
            <w:pPr>
              <w:jc w:val="left"/>
              <w:rPr>
                <w:color w:val="000000" w:themeColor="text1"/>
                <w:sz w:val="20"/>
                <w:szCs w:val="20"/>
                <w:lang w:val="en-US"/>
              </w:rPr>
            </w:pPr>
            <w:r>
              <w:rPr>
                <w:color w:val="000000" w:themeColor="text1"/>
                <w:sz w:val="20"/>
                <w:szCs w:val="20"/>
                <w:lang w:val="en-US"/>
              </w:rPr>
              <w:t>0.026</w:t>
            </w:r>
          </w:p>
          <w:p w14:paraId="2EF4564B" w14:textId="50BB93F9"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A16B04">
              <w:rPr>
                <w:color w:val="000000" w:themeColor="text1"/>
                <w:sz w:val="20"/>
                <w:szCs w:val="20"/>
                <w:lang w:val="en-US"/>
              </w:rPr>
              <w:t>319</w:t>
            </w:r>
            <w:r w:rsidRPr="00716EFA">
              <w:rPr>
                <w:color w:val="000000" w:themeColor="text1"/>
                <w:sz w:val="20"/>
                <w:szCs w:val="20"/>
                <w:lang w:val="en-US"/>
              </w:rPr>
              <w:t xml:space="preserve">) </w:t>
            </w:r>
          </w:p>
          <w:p w14:paraId="6E9F358A" w14:textId="77777777" w:rsidR="00607129" w:rsidRPr="00716EFA" w:rsidRDefault="00607129" w:rsidP="00F5420B">
            <w:pPr>
              <w:jc w:val="left"/>
              <w:rPr>
                <w:color w:val="000000" w:themeColor="text1"/>
                <w:sz w:val="20"/>
                <w:szCs w:val="20"/>
                <w:lang w:val="en-US"/>
              </w:rPr>
            </w:pPr>
          </w:p>
          <w:p w14:paraId="6CD5D51C" w14:textId="78B180CB" w:rsidR="00607129" w:rsidRPr="00716EFA" w:rsidRDefault="00607129"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w:t>
            </w:r>
            <w:r w:rsidR="00A974E9">
              <w:rPr>
                <w:i/>
                <w:iCs/>
                <w:color w:val="000000" w:themeColor="text1"/>
                <w:sz w:val="20"/>
                <w:szCs w:val="20"/>
                <w:lang w:val="en-US"/>
              </w:rPr>
              <w:t>141</w:t>
            </w:r>
          </w:p>
          <w:p w14:paraId="625D7540" w14:textId="77777777" w:rsidR="00607129" w:rsidRPr="00716EFA" w:rsidRDefault="00607129" w:rsidP="00F5420B">
            <w:pPr>
              <w:jc w:val="left"/>
              <w:rPr>
                <w:color w:val="000000" w:themeColor="text1"/>
                <w:sz w:val="20"/>
                <w:szCs w:val="20"/>
                <w:lang w:val="en-US"/>
              </w:rPr>
            </w:pPr>
          </w:p>
        </w:tc>
        <w:tc>
          <w:tcPr>
            <w:tcW w:w="1285" w:type="dxa"/>
            <w:vAlign w:val="center"/>
          </w:tcPr>
          <w:p w14:paraId="36680F9D" w14:textId="43416A04" w:rsidR="00607129" w:rsidRPr="00E54DC4" w:rsidRDefault="00607129" w:rsidP="00F5420B">
            <w:pPr>
              <w:jc w:val="left"/>
              <w:rPr>
                <w:color w:val="000000" w:themeColor="text1"/>
                <w:sz w:val="20"/>
                <w:szCs w:val="20"/>
                <w:lang w:val="ru-RU"/>
              </w:rPr>
            </w:pPr>
            <w:r>
              <w:rPr>
                <w:color w:val="000000" w:themeColor="text1"/>
                <w:sz w:val="20"/>
                <w:szCs w:val="20"/>
              </w:rPr>
              <w:t>0.</w:t>
            </w:r>
            <w:r w:rsidR="00A16B04">
              <w:rPr>
                <w:color w:val="000000" w:themeColor="text1"/>
                <w:sz w:val="20"/>
                <w:szCs w:val="20"/>
              </w:rPr>
              <w:t>714</w:t>
            </w:r>
          </w:p>
          <w:p w14:paraId="512BBB12" w14:textId="4B66B3F5"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A16B04">
              <w:rPr>
                <w:color w:val="000000" w:themeColor="text1"/>
                <w:sz w:val="20"/>
                <w:szCs w:val="20"/>
                <w:lang w:val="en-US"/>
              </w:rPr>
              <w:t>591</w:t>
            </w:r>
            <w:r w:rsidRPr="00716EFA">
              <w:rPr>
                <w:color w:val="000000" w:themeColor="text1"/>
                <w:sz w:val="20"/>
                <w:szCs w:val="20"/>
                <w:lang w:val="en-US"/>
              </w:rPr>
              <w:t>)</w:t>
            </w:r>
          </w:p>
          <w:p w14:paraId="15B494DB" w14:textId="4A490331"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A16B04">
              <w:rPr>
                <w:color w:val="000000" w:themeColor="text1"/>
                <w:sz w:val="20"/>
                <w:szCs w:val="20"/>
                <w:lang w:val="en-US"/>
              </w:rPr>
              <w:t>214</w:t>
            </w:r>
          </w:p>
          <w:p w14:paraId="4BBF5DF0" w14:textId="02423152"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A16B04">
              <w:rPr>
                <w:color w:val="000000" w:themeColor="text1"/>
                <w:sz w:val="20"/>
                <w:szCs w:val="20"/>
                <w:lang w:val="en-US"/>
              </w:rPr>
              <w:t>246</w:t>
            </w:r>
            <w:r w:rsidRPr="00716EFA">
              <w:rPr>
                <w:color w:val="000000" w:themeColor="text1"/>
                <w:sz w:val="20"/>
                <w:szCs w:val="20"/>
                <w:lang w:val="en-US"/>
              </w:rPr>
              <w:t>)</w:t>
            </w:r>
          </w:p>
          <w:p w14:paraId="0783ABDD" w14:textId="77777777" w:rsidR="00607129" w:rsidRPr="00716EFA" w:rsidRDefault="00607129" w:rsidP="00F5420B">
            <w:pPr>
              <w:jc w:val="left"/>
              <w:rPr>
                <w:color w:val="000000" w:themeColor="text1"/>
                <w:sz w:val="20"/>
                <w:szCs w:val="20"/>
                <w:lang w:val="en-US"/>
              </w:rPr>
            </w:pPr>
          </w:p>
          <w:p w14:paraId="6164F16F" w14:textId="4EDD795F" w:rsidR="00607129" w:rsidRPr="00547C4F" w:rsidRDefault="00607129" w:rsidP="00F5420B">
            <w:pPr>
              <w:jc w:val="left"/>
              <w:rPr>
                <w:b/>
                <w:bCs/>
                <w:i/>
                <w:iCs/>
                <w:color w:val="000000" w:themeColor="text1"/>
                <w:sz w:val="20"/>
                <w:szCs w:val="20"/>
                <w:lang w:val="en-US"/>
              </w:rPr>
            </w:pPr>
            <w:r w:rsidRPr="00547C4F">
              <w:rPr>
                <w:b/>
                <w:bCs/>
                <w:i/>
                <w:iCs/>
                <w:color w:val="000000" w:themeColor="text1"/>
                <w:sz w:val="20"/>
                <w:szCs w:val="20"/>
                <w:lang w:val="en-US"/>
              </w:rPr>
              <w:t>0.</w:t>
            </w:r>
            <w:r w:rsidR="00A974E9" w:rsidRPr="00547C4F">
              <w:rPr>
                <w:b/>
                <w:bCs/>
                <w:i/>
                <w:iCs/>
                <w:color w:val="000000" w:themeColor="text1"/>
                <w:sz w:val="20"/>
                <w:szCs w:val="20"/>
                <w:lang w:val="en-US"/>
              </w:rPr>
              <w:t>065</w:t>
            </w:r>
          </w:p>
          <w:p w14:paraId="788F1958" w14:textId="77777777" w:rsidR="00607129" w:rsidRPr="00716EFA" w:rsidRDefault="00607129" w:rsidP="00F5420B">
            <w:pPr>
              <w:jc w:val="left"/>
              <w:rPr>
                <w:color w:val="000000" w:themeColor="text1"/>
                <w:sz w:val="20"/>
                <w:szCs w:val="20"/>
                <w:lang w:val="en-US"/>
              </w:rPr>
            </w:pPr>
          </w:p>
        </w:tc>
        <w:tc>
          <w:tcPr>
            <w:tcW w:w="1246" w:type="dxa"/>
            <w:vAlign w:val="center"/>
          </w:tcPr>
          <w:p w14:paraId="24CC45FF" w14:textId="06AD1805" w:rsidR="00607129" w:rsidRPr="00547C4F" w:rsidRDefault="00A16B04" w:rsidP="00F5420B">
            <w:pPr>
              <w:jc w:val="left"/>
              <w:rPr>
                <w:b/>
                <w:bCs/>
                <w:color w:val="000000" w:themeColor="text1"/>
                <w:sz w:val="20"/>
                <w:szCs w:val="20"/>
                <w:lang w:val="en-US"/>
              </w:rPr>
            </w:pPr>
            <w:r w:rsidRPr="00547C4F">
              <w:rPr>
                <w:b/>
                <w:bCs/>
                <w:color w:val="000000" w:themeColor="text1"/>
                <w:sz w:val="20"/>
                <w:szCs w:val="20"/>
                <w:lang w:val="en-US"/>
              </w:rPr>
              <w:t>0.638***</w:t>
            </w:r>
          </w:p>
          <w:p w14:paraId="4BA6193C" w14:textId="38D79D9F" w:rsidR="00607129" w:rsidRPr="00547C4F" w:rsidRDefault="00607129" w:rsidP="00F5420B">
            <w:pPr>
              <w:jc w:val="left"/>
              <w:rPr>
                <w:b/>
                <w:bCs/>
                <w:color w:val="000000" w:themeColor="text1"/>
                <w:sz w:val="20"/>
                <w:szCs w:val="20"/>
                <w:lang w:val="en-US"/>
              </w:rPr>
            </w:pPr>
            <w:r w:rsidRPr="00547C4F">
              <w:rPr>
                <w:b/>
                <w:bCs/>
                <w:color w:val="000000" w:themeColor="text1"/>
                <w:sz w:val="20"/>
                <w:szCs w:val="20"/>
                <w:lang w:val="en-US"/>
              </w:rPr>
              <w:t>(0.</w:t>
            </w:r>
            <w:r w:rsidR="00A16B04" w:rsidRPr="00547C4F">
              <w:rPr>
                <w:b/>
                <w:bCs/>
                <w:color w:val="000000" w:themeColor="text1"/>
                <w:sz w:val="20"/>
                <w:szCs w:val="20"/>
                <w:lang w:val="en-US"/>
              </w:rPr>
              <w:t>219</w:t>
            </w:r>
            <w:r w:rsidRPr="00547C4F">
              <w:rPr>
                <w:b/>
                <w:bCs/>
                <w:color w:val="000000" w:themeColor="text1"/>
                <w:sz w:val="20"/>
                <w:szCs w:val="20"/>
                <w:lang w:val="en-US"/>
              </w:rPr>
              <w:t>)</w:t>
            </w:r>
          </w:p>
          <w:p w14:paraId="3E22E538" w14:textId="2627CAD7" w:rsidR="00607129" w:rsidRPr="00716EFA" w:rsidRDefault="00607129" w:rsidP="00F5420B">
            <w:pPr>
              <w:jc w:val="left"/>
              <w:rPr>
                <w:color w:val="000000" w:themeColor="text1"/>
                <w:sz w:val="20"/>
                <w:szCs w:val="20"/>
                <w:lang w:val="en-US"/>
              </w:rPr>
            </w:pPr>
            <w:r>
              <w:rPr>
                <w:color w:val="000000" w:themeColor="text1"/>
                <w:sz w:val="20"/>
                <w:szCs w:val="20"/>
                <w:lang w:val="en-US"/>
              </w:rPr>
              <w:t>0.2</w:t>
            </w:r>
            <w:r w:rsidR="00A16B04">
              <w:rPr>
                <w:color w:val="000000" w:themeColor="text1"/>
                <w:sz w:val="20"/>
                <w:szCs w:val="20"/>
                <w:lang w:val="en-US"/>
              </w:rPr>
              <w:t>81</w:t>
            </w:r>
          </w:p>
          <w:p w14:paraId="5BC067B0" w14:textId="4F129BE1"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w:t>
            </w:r>
            <w:r w:rsidR="00A16B04">
              <w:rPr>
                <w:color w:val="000000" w:themeColor="text1"/>
                <w:sz w:val="20"/>
                <w:szCs w:val="20"/>
                <w:lang w:val="en-US"/>
              </w:rPr>
              <w:t>487</w:t>
            </w:r>
            <w:r w:rsidRPr="00716EFA">
              <w:rPr>
                <w:color w:val="000000" w:themeColor="text1"/>
                <w:sz w:val="20"/>
                <w:szCs w:val="20"/>
                <w:lang w:val="en-US"/>
              </w:rPr>
              <w:t>)</w:t>
            </w:r>
          </w:p>
          <w:p w14:paraId="7F56BCAD" w14:textId="77777777" w:rsidR="00607129" w:rsidRPr="00716EFA" w:rsidRDefault="00607129" w:rsidP="00F5420B">
            <w:pPr>
              <w:jc w:val="left"/>
              <w:rPr>
                <w:color w:val="000000" w:themeColor="text1"/>
                <w:sz w:val="20"/>
                <w:szCs w:val="20"/>
                <w:lang w:val="en-US"/>
              </w:rPr>
            </w:pPr>
          </w:p>
          <w:p w14:paraId="3D912EB6" w14:textId="47196649" w:rsidR="00607129" w:rsidRPr="00716EFA" w:rsidRDefault="00607129" w:rsidP="00F5420B">
            <w:pPr>
              <w:jc w:val="left"/>
              <w:rPr>
                <w:i/>
                <w:iCs/>
                <w:color w:val="000000" w:themeColor="text1"/>
                <w:sz w:val="20"/>
                <w:szCs w:val="20"/>
                <w:lang w:val="en-US"/>
              </w:rPr>
            </w:pPr>
            <w:r w:rsidRPr="00716EFA">
              <w:rPr>
                <w:i/>
                <w:iCs/>
                <w:color w:val="000000" w:themeColor="text1"/>
                <w:sz w:val="20"/>
                <w:szCs w:val="20"/>
                <w:lang w:val="en-US"/>
              </w:rPr>
              <w:t>0.</w:t>
            </w:r>
            <w:r w:rsidR="00A974E9">
              <w:rPr>
                <w:i/>
                <w:iCs/>
                <w:color w:val="000000" w:themeColor="text1"/>
                <w:sz w:val="20"/>
                <w:szCs w:val="20"/>
                <w:lang w:val="en-US"/>
              </w:rPr>
              <w:t>564</w:t>
            </w:r>
          </w:p>
          <w:p w14:paraId="05B9CB52" w14:textId="77777777"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 xml:space="preserve"> </w:t>
            </w:r>
          </w:p>
        </w:tc>
      </w:tr>
      <w:tr w:rsidR="00607129" w:rsidRPr="006B19A2" w14:paraId="42C5B544" w14:textId="77777777" w:rsidTr="00F5420B">
        <w:trPr>
          <w:jc w:val="center"/>
        </w:trPr>
        <w:tc>
          <w:tcPr>
            <w:tcW w:w="2127" w:type="dxa"/>
          </w:tcPr>
          <w:p w14:paraId="476FAEC3" w14:textId="77777777" w:rsidR="00607129" w:rsidRPr="006B19A2" w:rsidRDefault="00607129" w:rsidP="00F5420B">
            <w:pPr>
              <w:jc w:val="left"/>
              <w:rPr>
                <w:b/>
                <w:bCs/>
                <w:color w:val="000000" w:themeColor="text1"/>
                <w:sz w:val="20"/>
                <w:szCs w:val="20"/>
                <w:lang w:val="en-US"/>
              </w:rPr>
            </w:pPr>
            <w:r w:rsidRPr="006B19A2">
              <w:rPr>
                <w:b/>
                <w:bCs/>
                <w:color w:val="000000" w:themeColor="text1"/>
                <w:sz w:val="20"/>
                <w:szCs w:val="20"/>
                <w:lang w:val="en-US"/>
              </w:rPr>
              <w:t>JQI intensity</w:t>
            </w:r>
          </w:p>
        </w:tc>
        <w:tc>
          <w:tcPr>
            <w:tcW w:w="1930" w:type="dxa"/>
            <w:vAlign w:val="center"/>
          </w:tcPr>
          <w:p w14:paraId="22905498" w14:textId="77777777" w:rsidR="00607129" w:rsidRPr="00045D42" w:rsidRDefault="00607129"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160A1853" w14:textId="77777777" w:rsidR="00607129" w:rsidRPr="00045D42" w:rsidRDefault="00607129" w:rsidP="00F5420B">
            <w:pPr>
              <w:jc w:val="left"/>
              <w:rPr>
                <w:b/>
                <w:bCs/>
                <w:color w:val="000000" w:themeColor="text1"/>
                <w:sz w:val="20"/>
                <w:szCs w:val="20"/>
                <w:lang w:val="en-US"/>
              </w:rPr>
            </w:pPr>
          </w:p>
          <w:p w14:paraId="1C53D81C" w14:textId="77777777" w:rsidR="00607129" w:rsidRPr="00045D42" w:rsidRDefault="00607129" w:rsidP="00F5420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5796673D" w14:textId="77777777" w:rsidR="00607129" w:rsidRDefault="00607129" w:rsidP="00F5420B">
            <w:pPr>
              <w:jc w:val="left"/>
              <w:rPr>
                <w:b/>
                <w:bCs/>
                <w:color w:val="000000" w:themeColor="text1"/>
                <w:sz w:val="20"/>
                <w:szCs w:val="20"/>
                <w:lang w:val="en-US"/>
              </w:rPr>
            </w:pPr>
          </w:p>
          <w:p w14:paraId="40036A6C" w14:textId="77777777" w:rsidR="00607129" w:rsidRDefault="00607129" w:rsidP="00F5420B">
            <w:pPr>
              <w:jc w:val="left"/>
              <w:rPr>
                <w:b/>
                <w:bCs/>
                <w:color w:val="000000" w:themeColor="text1"/>
                <w:sz w:val="20"/>
                <w:szCs w:val="20"/>
                <w:lang w:val="en-US"/>
              </w:rPr>
            </w:pPr>
          </w:p>
          <w:p w14:paraId="5E169437" w14:textId="77777777" w:rsidR="00607129" w:rsidRDefault="00607129" w:rsidP="00F5420B">
            <w:pPr>
              <w:jc w:val="left"/>
              <w:rPr>
                <w:i/>
                <w:iCs/>
                <w:color w:val="000000" w:themeColor="text1"/>
                <w:sz w:val="20"/>
                <w:szCs w:val="20"/>
                <w:lang w:val="en-US"/>
              </w:rPr>
            </w:pPr>
            <w:r w:rsidRPr="00045D42">
              <w:rPr>
                <w:i/>
                <w:iCs/>
                <w:color w:val="000000" w:themeColor="text1"/>
                <w:sz w:val="20"/>
                <w:szCs w:val="20"/>
                <w:lang w:val="en-US"/>
              </w:rPr>
              <w:lastRenderedPageBreak/>
              <w:t>p-value</w:t>
            </w:r>
            <w:r>
              <w:rPr>
                <w:i/>
                <w:iCs/>
                <w:color w:val="000000" w:themeColor="text1"/>
                <w:sz w:val="20"/>
                <w:szCs w:val="20"/>
                <w:lang w:val="en-US"/>
              </w:rPr>
              <w:t xml:space="preserve"> for equality</w:t>
            </w:r>
          </w:p>
          <w:p w14:paraId="2340D9CC" w14:textId="77777777" w:rsidR="00607129" w:rsidRPr="00E17414" w:rsidRDefault="00607129" w:rsidP="00F5420B">
            <w:pPr>
              <w:jc w:val="left"/>
              <w:rPr>
                <w:i/>
                <w:iCs/>
                <w:color w:val="000000" w:themeColor="text1"/>
                <w:sz w:val="20"/>
                <w:szCs w:val="20"/>
                <w:lang w:val="en-US"/>
              </w:rPr>
            </w:pPr>
          </w:p>
        </w:tc>
        <w:tc>
          <w:tcPr>
            <w:tcW w:w="1323" w:type="dxa"/>
            <w:vAlign w:val="center"/>
          </w:tcPr>
          <w:p w14:paraId="09F03C75" w14:textId="2F3E23F1" w:rsidR="00607129" w:rsidRPr="00547C4F" w:rsidRDefault="00607129" w:rsidP="00F5420B">
            <w:pPr>
              <w:jc w:val="left"/>
              <w:rPr>
                <w:b/>
                <w:bCs/>
                <w:color w:val="000000" w:themeColor="text1"/>
                <w:sz w:val="20"/>
                <w:szCs w:val="20"/>
                <w:lang w:val="en-US"/>
              </w:rPr>
            </w:pPr>
            <w:r w:rsidRPr="00547C4F">
              <w:rPr>
                <w:b/>
                <w:bCs/>
                <w:color w:val="000000" w:themeColor="text1"/>
                <w:sz w:val="20"/>
                <w:szCs w:val="20"/>
                <w:lang w:val="en-US"/>
              </w:rPr>
              <w:lastRenderedPageBreak/>
              <w:t>0.</w:t>
            </w:r>
            <w:r w:rsidR="00E60A51" w:rsidRPr="00547C4F">
              <w:rPr>
                <w:b/>
                <w:bCs/>
                <w:color w:val="000000" w:themeColor="text1"/>
                <w:sz w:val="20"/>
                <w:szCs w:val="20"/>
                <w:lang w:val="en-US"/>
              </w:rPr>
              <w:t>611**</w:t>
            </w:r>
          </w:p>
          <w:p w14:paraId="604C03B5" w14:textId="51F4E647"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E60A51">
              <w:rPr>
                <w:color w:val="000000" w:themeColor="text1"/>
                <w:sz w:val="20"/>
                <w:szCs w:val="20"/>
                <w:lang w:val="en-US"/>
              </w:rPr>
              <w:t>269</w:t>
            </w:r>
            <w:r w:rsidRPr="00716EFA">
              <w:rPr>
                <w:color w:val="000000" w:themeColor="text1"/>
                <w:sz w:val="20"/>
                <w:szCs w:val="20"/>
                <w:lang w:val="en-US"/>
              </w:rPr>
              <w:t xml:space="preserve">) </w:t>
            </w:r>
          </w:p>
          <w:p w14:paraId="5F37213A" w14:textId="321333F4"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w:t>
            </w:r>
            <w:r w:rsidR="00E60A51">
              <w:rPr>
                <w:color w:val="000000" w:themeColor="text1"/>
                <w:sz w:val="20"/>
                <w:szCs w:val="20"/>
                <w:lang w:val="en-US"/>
              </w:rPr>
              <w:t>121</w:t>
            </w:r>
          </w:p>
          <w:p w14:paraId="61028C2E" w14:textId="5967AD27"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E60A51">
              <w:rPr>
                <w:color w:val="000000" w:themeColor="text1"/>
                <w:sz w:val="20"/>
                <w:szCs w:val="20"/>
                <w:lang w:val="en-US"/>
              </w:rPr>
              <w:t>254</w:t>
            </w:r>
            <w:r w:rsidRPr="00716EFA">
              <w:rPr>
                <w:color w:val="000000" w:themeColor="text1"/>
                <w:sz w:val="20"/>
                <w:szCs w:val="20"/>
                <w:lang w:val="en-US"/>
              </w:rPr>
              <w:t>)</w:t>
            </w:r>
          </w:p>
          <w:p w14:paraId="39C89FF2" w14:textId="77777777" w:rsidR="00607129" w:rsidRPr="00716EFA" w:rsidRDefault="00607129" w:rsidP="00F5420B">
            <w:pPr>
              <w:jc w:val="left"/>
              <w:rPr>
                <w:i/>
                <w:iCs/>
                <w:color w:val="000000" w:themeColor="text1"/>
                <w:sz w:val="20"/>
                <w:szCs w:val="20"/>
                <w:lang w:val="en-US"/>
              </w:rPr>
            </w:pPr>
          </w:p>
          <w:p w14:paraId="60ACDB95" w14:textId="534FA62D" w:rsidR="00607129" w:rsidRPr="00547C4F" w:rsidRDefault="00607129" w:rsidP="00F5420B">
            <w:pPr>
              <w:jc w:val="left"/>
              <w:rPr>
                <w:b/>
                <w:bCs/>
                <w:i/>
                <w:iCs/>
                <w:color w:val="000000" w:themeColor="text1"/>
                <w:sz w:val="20"/>
                <w:szCs w:val="20"/>
                <w:lang w:val="en-US"/>
              </w:rPr>
            </w:pPr>
            <w:r w:rsidRPr="00547C4F">
              <w:rPr>
                <w:b/>
                <w:bCs/>
                <w:i/>
                <w:iCs/>
                <w:color w:val="000000" w:themeColor="text1"/>
                <w:sz w:val="20"/>
                <w:szCs w:val="20"/>
                <w:lang w:val="en-US"/>
              </w:rPr>
              <w:lastRenderedPageBreak/>
              <w:t>0.0</w:t>
            </w:r>
            <w:r w:rsidR="00A974E9" w:rsidRPr="00547C4F">
              <w:rPr>
                <w:b/>
                <w:bCs/>
                <w:i/>
                <w:iCs/>
                <w:color w:val="000000" w:themeColor="text1"/>
                <w:sz w:val="20"/>
                <w:szCs w:val="20"/>
                <w:lang w:val="en-US"/>
              </w:rPr>
              <w:t>53</w:t>
            </w:r>
          </w:p>
        </w:tc>
        <w:tc>
          <w:tcPr>
            <w:tcW w:w="1285" w:type="dxa"/>
            <w:vAlign w:val="center"/>
          </w:tcPr>
          <w:p w14:paraId="6270C6B5" w14:textId="60D837E3" w:rsidR="00607129" w:rsidRPr="00547C4F" w:rsidRDefault="00E60A51" w:rsidP="00F5420B">
            <w:pPr>
              <w:jc w:val="left"/>
              <w:rPr>
                <w:b/>
                <w:bCs/>
                <w:color w:val="000000" w:themeColor="text1"/>
                <w:sz w:val="20"/>
                <w:szCs w:val="20"/>
                <w:lang w:val="en-US"/>
              </w:rPr>
            </w:pPr>
            <w:r w:rsidRPr="00547C4F">
              <w:rPr>
                <w:b/>
                <w:bCs/>
                <w:color w:val="000000" w:themeColor="text1"/>
                <w:sz w:val="20"/>
                <w:szCs w:val="20"/>
                <w:lang w:val="en-US"/>
              </w:rPr>
              <w:lastRenderedPageBreak/>
              <w:t>0.869**</w:t>
            </w:r>
          </w:p>
          <w:p w14:paraId="1B83F6F5" w14:textId="47F611E7" w:rsidR="00607129" w:rsidRPr="00547C4F" w:rsidRDefault="00607129" w:rsidP="00F5420B">
            <w:pPr>
              <w:jc w:val="left"/>
              <w:rPr>
                <w:b/>
                <w:bCs/>
                <w:color w:val="000000" w:themeColor="text1"/>
                <w:sz w:val="20"/>
                <w:szCs w:val="20"/>
                <w:lang w:val="en-US"/>
              </w:rPr>
            </w:pPr>
            <w:r w:rsidRPr="00547C4F">
              <w:rPr>
                <w:b/>
                <w:bCs/>
                <w:color w:val="000000" w:themeColor="text1"/>
                <w:sz w:val="20"/>
                <w:szCs w:val="20"/>
                <w:lang w:val="en-US"/>
              </w:rPr>
              <w:t>(0.</w:t>
            </w:r>
            <w:r w:rsidR="00E60A51" w:rsidRPr="00547C4F">
              <w:rPr>
                <w:b/>
                <w:bCs/>
                <w:color w:val="000000" w:themeColor="text1"/>
                <w:sz w:val="20"/>
                <w:szCs w:val="20"/>
                <w:lang w:val="en-US"/>
              </w:rPr>
              <w:t>389</w:t>
            </w:r>
            <w:r w:rsidRPr="00547C4F">
              <w:rPr>
                <w:b/>
                <w:bCs/>
                <w:color w:val="000000" w:themeColor="text1"/>
                <w:sz w:val="20"/>
                <w:szCs w:val="20"/>
                <w:lang w:val="en-US"/>
              </w:rPr>
              <w:t>)</w:t>
            </w:r>
          </w:p>
          <w:p w14:paraId="30A5C961" w14:textId="4E393354" w:rsidR="00607129" w:rsidRPr="00547C4F" w:rsidRDefault="00607129" w:rsidP="00F5420B">
            <w:pPr>
              <w:jc w:val="left"/>
              <w:rPr>
                <w:b/>
                <w:bCs/>
                <w:color w:val="000000" w:themeColor="text1"/>
                <w:sz w:val="20"/>
                <w:szCs w:val="20"/>
                <w:lang w:val="en-US"/>
              </w:rPr>
            </w:pPr>
            <w:r w:rsidRPr="00547C4F">
              <w:rPr>
                <w:b/>
                <w:bCs/>
                <w:color w:val="000000" w:themeColor="text1"/>
                <w:sz w:val="20"/>
                <w:szCs w:val="20"/>
                <w:lang w:val="en-US"/>
              </w:rPr>
              <w:t>-0.</w:t>
            </w:r>
            <w:r w:rsidR="00E60A51" w:rsidRPr="00547C4F">
              <w:rPr>
                <w:b/>
                <w:bCs/>
                <w:color w:val="000000" w:themeColor="text1"/>
                <w:sz w:val="20"/>
                <w:szCs w:val="20"/>
                <w:lang w:val="en-US"/>
              </w:rPr>
              <w:t>416***</w:t>
            </w:r>
          </w:p>
          <w:p w14:paraId="632B66CD" w14:textId="46723B0D" w:rsidR="00607129" w:rsidRPr="00547C4F" w:rsidRDefault="00607129" w:rsidP="00F5420B">
            <w:pPr>
              <w:jc w:val="left"/>
              <w:rPr>
                <w:b/>
                <w:bCs/>
                <w:color w:val="000000" w:themeColor="text1"/>
                <w:sz w:val="20"/>
                <w:szCs w:val="20"/>
                <w:lang w:val="en-US"/>
              </w:rPr>
            </w:pPr>
            <w:r w:rsidRPr="00547C4F">
              <w:rPr>
                <w:b/>
                <w:bCs/>
                <w:color w:val="000000" w:themeColor="text1"/>
                <w:sz w:val="20"/>
                <w:szCs w:val="20"/>
                <w:lang w:val="en-US"/>
              </w:rPr>
              <w:t>(0.</w:t>
            </w:r>
            <w:r w:rsidR="00E60A51" w:rsidRPr="00547C4F">
              <w:rPr>
                <w:b/>
                <w:bCs/>
                <w:color w:val="000000" w:themeColor="text1"/>
                <w:sz w:val="20"/>
                <w:szCs w:val="20"/>
                <w:lang w:val="en-US"/>
              </w:rPr>
              <w:t>144</w:t>
            </w:r>
            <w:r w:rsidRPr="00547C4F">
              <w:rPr>
                <w:b/>
                <w:bCs/>
                <w:color w:val="000000" w:themeColor="text1"/>
                <w:sz w:val="20"/>
                <w:szCs w:val="20"/>
                <w:lang w:val="en-US"/>
              </w:rPr>
              <w:t xml:space="preserve">) </w:t>
            </w:r>
          </w:p>
          <w:p w14:paraId="1313BB24" w14:textId="77777777" w:rsidR="00607129" w:rsidRPr="00547C4F" w:rsidRDefault="00607129" w:rsidP="00F5420B">
            <w:pPr>
              <w:jc w:val="left"/>
              <w:rPr>
                <w:b/>
                <w:bCs/>
                <w:color w:val="000000" w:themeColor="text1"/>
                <w:sz w:val="20"/>
                <w:szCs w:val="20"/>
                <w:lang w:val="en-US"/>
              </w:rPr>
            </w:pPr>
          </w:p>
          <w:p w14:paraId="76FF006F" w14:textId="3AFA8F64" w:rsidR="00607129" w:rsidRPr="00716EFA" w:rsidRDefault="00607129" w:rsidP="00F5420B">
            <w:pPr>
              <w:jc w:val="left"/>
              <w:rPr>
                <w:i/>
                <w:iCs/>
                <w:color w:val="000000" w:themeColor="text1"/>
                <w:sz w:val="20"/>
                <w:szCs w:val="20"/>
                <w:lang w:val="en-US"/>
              </w:rPr>
            </w:pPr>
            <w:r w:rsidRPr="00547C4F">
              <w:rPr>
                <w:b/>
                <w:bCs/>
                <w:i/>
                <w:iCs/>
                <w:color w:val="000000" w:themeColor="text1"/>
                <w:sz w:val="20"/>
                <w:szCs w:val="20"/>
                <w:lang w:val="en-US"/>
              </w:rPr>
              <w:lastRenderedPageBreak/>
              <w:t>0.</w:t>
            </w:r>
            <w:r w:rsidR="00A974E9" w:rsidRPr="00547C4F">
              <w:rPr>
                <w:b/>
                <w:bCs/>
                <w:i/>
                <w:iCs/>
                <w:color w:val="000000" w:themeColor="text1"/>
                <w:sz w:val="20"/>
                <w:szCs w:val="20"/>
                <w:lang w:val="en-US"/>
              </w:rPr>
              <w:t>005</w:t>
            </w:r>
          </w:p>
        </w:tc>
        <w:tc>
          <w:tcPr>
            <w:tcW w:w="1246" w:type="dxa"/>
            <w:vAlign w:val="center"/>
          </w:tcPr>
          <w:p w14:paraId="2FC0908C" w14:textId="4AA00AC3" w:rsidR="00607129" w:rsidRPr="00716EFA" w:rsidRDefault="00607129" w:rsidP="00F5420B">
            <w:pPr>
              <w:jc w:val="left"/>
              <w:rPr>
                <w:color w:val="000000" w:themeColor="text1"/>
                <w:sz w:val="20"/>
                <w:szCs w:val="20"/>
                <w:lang w:val="en-US"/>
              </w:rPr>
            </w:pPr>
            <w:r>
              <w:rPr>
                <w:color w:val="000000" w:themeColor="text1"/>
                <w:sz w:val="20"/>
                <w:szCs w:val="20"/>
                <w:lang w:val="en-US"/>
              </w:rPr>
              <w:lastRenderedPageBreak/>
              <w:t>0.</w:t>
            </w:r>
            <w:r w:rsidR="00E60A51">
              <w:rPr>
                <w:color w:val="000000" w:themeColor="text1"/>
                <w:sz w:val="20"/>
                <w:szCs w:val="20"/>
                <w:lang w:val="en-US"/>
              </w:rPr>
              <w:t>304</w:t>
            </w:r>
          </w:p>
          <w:p w14:paraId="097605D5" w14:textId="20D98873"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w:t>
            </w:r>
            <w:r w:rsidR="00E60A51">
              <w:rPr>
                <w:color w:val="000000" w:themeColor="text1"/>
                <w:sz w:val="20"/>
                <w:szCs w:val="20"/>
                <w:lang w:val="en-US"/>
              </w:rPr>
              <w:t>265</w:t>
            </w:r>
            <w:r w:rsidRPr="00716EFA">
              <w:rPr>
                <w:color w:val="000000" w:themeColor="text1"/>
                <w:sz w:val="20"/>
                <w:szCs w:val="20"/>
                <w:lang w:val="en-US"/>
              </w:rPr>
              <w:t>)</w:t>
            </w:r>
          </w:p>
          <w:p w14:paraId="0FCA6DFC" w14:textId="259E47E8" w:rsidR="00607129" w:rsidRPr="00716EFA" w:rsidRDefault="00E60A51" w:rsidP="00F5420B">
            <w:pPr>
              <w:jc w:val="left"/>
              <w:rPr>
                <w:color w:val="000000" w:themeColor="text1"/>
                <w:sz w:val="20"/>
                <w:szCs w:val="20"/>
                <w:lang w:val="en-US"/>
              </w:rPr>
            </w:pPr>
            <w:r>
              <w:rPr>
                <w:color w:val="000000" w:themeColor="text1"/>
                <w:sz w:val="20"/>
                <w:szCs w:val="20"/>
                <w:lang w:val="en-US"/>
              </w:rPr>
              <w:t>0.131</w:t>
            </w:r>
          </w:p>
          <w:p w14:paraId="63EA1976" w14:textId="79A354B4"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E60A51">
              <w:rPr>
                <w:color w:val="000000" w:themeColor="text1"/>
                <w:sz w:val="20"/>
                <w:szCs w:val="20"/>
                <w:lang w:val="en-US"/>
              </w:rPr>
              <w:t>409</w:t>
            </w:r>
            <w:r w:rsidRPr="00716EFA">
              <w:rPr>
                <w:color w:val="000000" w:themeColor="text1"/>
                <w:sz w:val="20"/>
                <w:szCs w:val="20"/>
                <w:lang w:val="en-US"/>
              </w:rPr>
              <w:t xml:space="preserve">) </w:t>
            </w:r>
          </w:p>
          <w:p w14:paraId="26DFB78F" w14:textId="77777777" w:rsidR="00607129" w:rsidRPr="00716EFA" w:rsidRDefault="00607129" w:rsidP="00F5420B">
            <w:pPr>
              <w:jc w:val="left"/>
              <w:rPr>
                <w:color w:val="000000" w:themeColor="text1"/>
                <w:sz w:val="20"/>
                <w:szCs w:val="20"/>
                <w:lang w:val="en-US"/>
              </w:rPr>
            </w:pPr>
          </w:p>
          <w:p w14:paraId="6F91ADCE" w14:textId="5A10A370" w:rsidR="00607129" w:rsidRPr="00716EFA" w:rsidRDefault="00607129" w:rsidP="00F5420B">
            <w:pPr>
              <w:jc w:val="left"/>
              <w:rPr>
                <w:i/>
                <w:iCs/>
                <w:color w:val="000000" w:themeColor="text1"/>
                <w:sz w:val="20"/>
                <w:szCs w:val="20"/>
                <w:lang w:val="en-US"/>
              </w:rPr>
            </w:pPr>
            <w:r w:rsidRPr="00716EFA">
              <w:rPr>
                <w:i/>
                <w:iCs/>
                <w:color w:val="000000" w:themeColor="text1"/>
                <w:sz w:val="20"/>
                <w:szCs w:val="20"/>
                <w:lang w:val="en-US"/>
              </w:rPr>
              <w:lastRenderedPageBreak/>
              <w:t>0.</w:t>
            </w:r>
            <w:r w:rsidR="00A974E9">
              <w:rPr>
                <w:i/>
                <w:iCs/>
                <w:color w:val="000000" w:themeColor="text1"/>
                <w:sz w:val="20"/>
                <w:szCs w:val="20"/>
                <w:lang w:val="en-US"/>
              </w:rPr>
              <w:t>690</w:t>
            </w:r>
          </w:p>
        </w:tc>
      </w:tr>
      <w:tr w:rsidR="00607129" w:rsidRPr="006B19A2" w14:paraId="3AE6BF05" w14:textId="77777777" w:rsidTr="00F5420B">
        <w:trPr>
          <w:jc w:val="center"/>
        </w:trPr>
        <w:tc>
          <w:tcPr>
            <w:tcW w:w="2127" w:type="dxa"/>
            <w:tcBorders>
              <w:bottom w:val="single" w:sz="4" w:space="0" w:color="auto"/>
            </w:tcBorders>
          </w:tcPr>
          <w:p w14:paraId="35C7CE17" w14:textId="77777777" w:rsidR="00607129" w:rsidRPr="006B19A2" w:rsidRDefault="00607129" w:rsidP="00F5420B">
            <w:pPr>
              <w:jc w:val="left"/>
              <w:rPr>
                <w:b/>
                <w:bCs/>
                <w:color w:val="000000" w:themeColor="text1"/>
                <w:sz w:val="20"/>
                <w:szCs w:val="20"/>
                <w:lang w:val="en-US"/>
              </w:rPr>
            </w:pPr>
            <w:r w:rsidRPr="006B19A2">
              <w:rPr>
                <w:b/>
                <w:bCs/>
                <w:color w:val="000000" w:themeColor="text1"/>
                <w:sz w:val="20"/>
                <w:szCs w:val="20"/>
                <w:lang w:val="en-US"/>
              </w:rPr>
              <w:lastRenderedPageBreak/>
              <w:t>JQI prospects</w:t>
            </w:r>
          </w:p>
        </w:tc>
        <w:tc>
          <w:tcPr>
            <w:tcW w:w="1930" w:type="dxa"/>
            <w:tcBorders>
              <w:bottom w:val="single" w:sz="4" w:space="0" w:color="auto"/>
            </w:tcBorders>
            <w:vAlign w:val="center"/>
          </w:tcPr>
          <w:p w14:paraId="4D3A20C5" w14:textId="77777777" w:rsidR="00607129" w:rsidRPr="00045D42" w:rsidRDefault="00607129"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4A080C4B" w14:textId="77777777" w:rsidR="00607129" w:rsidRPr="00045D42" w:rsidRDefault="00607129" w:rsidP="00F5420B">
            <w:pPr>
              <w:jc w:val="left"/>
              <w:rPr>
                <w:b/>
                <w:bCs/>
                <w:color w:val="000000" w:themeColor="text1"/>
                <w:sz w:val="20"/>
                <w:szCs w:val="20"/>
                <w:lang w:val="en-US"/>
              </w:rPr>
            </w:pPr>
          </w:p>
          <w:p w14:paraId="31CC7436" w14:textId="77777777" w:rsidR="00607129" w:rsidRPr="00045D42" w:rsidRDefault="00607129" w:rsidP="00F5420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0B9302BA" w14:textId="77777777" w:rsidR="00607129" w:rsidRPr="007D09CB" w:rsidRDefault="00607129" w:rsidP="00F5420B">
            <w:pPr>
              <w:jc w:val="left"/>
              <w:rPr>
                <w:b/>
                <w:bCs/>
                <w:color w:val="000000" w:themeColor="text1"/>
                <w:sz w:val="20"/>
                <w:szCs w:val="20"/>
                <w:lang w:val="en-US"/>
              </w:rPr>
            </w:pPr>
          </w:p>
          <w:p w14:paraId="21DC5B82" w14:textId="77777777" w:rsidR="00607129" w:rsidRDefault="00607129" w:rsidP="00F5420B">
            <w:pPr>
              <w:jc w:val="left"/>
              <w:rPr>
                <w:b/>
                <w:bCs/>
                <w:color w:val="000000" w:themeColor="text1"/>
                <w:sz w:val="20"/>
                <w:szCs w:val="20"/>
                <w:lang w:val="en-US"/>
              </w:rPr>
            </w:pPr>
          </w:p>
          <w:p w14:paraId="1DAF5E13" w14:textId="77777777" w:rsidR="00607129" w:rsidRPr="00A01F41" w:rsidRDefault="00607129" w:rsidP="00F5420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tc>
        <w:tc>
          <w:tcPr>
            <w:tcW w:w="1323" w:type="dxa"/>
            <w:tcBorders>
              <w:bottom w:val="single" w:sz="4" w:space="0" w:color="auto"/>
            </w:tcBorders>
            <w:vAlign w:val="center"/>
          </w:tcPr>
          <w:p w14:paraId="6BB8BC31" w14:textId="04D8278F"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E60A51">
              <w:rPr>
                <w:color w:val="000000" w:themeColor="text1"/>
                <w:sz w:val="20"/>
                <w:szCs w:val="20"/>
                <w:lang w:val="en-US"/>
              </w:rPr>
              <w:t>385</w:t>
            </w:r>
          </w:p>
          <w:p w14:paraId="291893F8" w14:textId="0F4E930A"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E60A51">
              <w:rPr>
                <w:color w:val="000000" w:themeColor="text1"/>
                <w:sz w:val="20"/>
                <w:szCs w:val="20"/>
                <w:lang w:val="en-US"/>
              </w:rPr>
              <w:t>248</w:t>
            </w:r>
            <w:r w:rsidRPr="00716EFA">
              <w:rPr>
                <w:color w:val="000000" w:themeColor="text1"/>
                <w:sz w:val="20"/>
                <w:szCs w:val="20"/>
                <w:lang w:val="en-US"/>
              </w:rPr>
              <w:t xml:space="preserve">) </w:t>
            </w:r>
          </w:p>
          <w:p w14:paraId="2EF167CA" w14:textId="35A3F299" w:rsidR="00607129" w:rsidRPr="00716EFA" w:rsidRDefault="00607129" w:rsidP="00F5420B">
            <w:pPr>
              <w:jc w:val="left"/>
              <w:rPr>
                <w:color w:val="000000" w:themeColor="text1"/>
                <w:sz w:val="20"/>
                <w:szCs w:val="20"/>
                <w:lang w:val="en-US"/>
              </w:rPr>
            </w:pPr>
            <w:r>
              <w:rPr>
                <w:color w:val="000000" w:themeColor="text1"/>
                <w:sz w:val="20"/>
                <w:szCs w:val="20"/>
                <w:lang w:val="en-US"/>
              </w:rPr>
              <w:t>-0.</w:t>
            </w:r>
            <w:r w:rsidR="00A974E9">
              <w:rPr>
                <w:color w:val="000000" w:themeColor="text1"/>
                <w:sz w:val="20"/>
                <w:szCs w:val="20"/>
                <w:lang w:val="en-US"/>
              </w:rPr>
              <w:t>204</w:t>
            </w:r>
          </w:p>
          <w:p w14:paraId="7E2769ED" w14:textId="145683ED"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A974E9">
              <w:rPr>
                <w:color w:val="000000" w:themeColor="text1"/>
                <w:sz w:val="20"/>
                <w:szCs w:val="20"/>
                <w:lang w:val="en-US"/>
              </w:rPr>
              <w:t>405</w:t>
            </w:r>
            <w:r w:rsidRPr="00716EFA">
              <w:rPr>
                <w:color w:val="000000" w:themeColor="text1"/>
                <w:sz w:val="20"/>
                <w:szCs w:val="20"/>
                <w:lang w:val="en-US"/>
              </w:rPr>
              <w:t xml:space="preserve">) </w:t>
            </w:r>
          </w:p>
          <w:p w14:paraId="4917961E" w14:textId="77777777" w:rsidR="00607129" w:rsidRPr="00716EFA" w:rsidRDefault="00607129" w:rsidP="00F5420B">
            <w:pPr>
              <w:jc w:val="left"/>
              <w:rPr>
                <w:color w:val="000000" w:themeColor="text1"/>
                <w:sz w:val="20"/>
                <w:szCs w:val="20"/>
                <w:lang w:val="en-US"/>
              </w:rPr>
            </w:pPr>
          </w:p>
          <w:p w14:paraId="28E6E1D4" w14:textId="15D8F0C7" w:rsidR="00607129" w:rsidRPr="00547C4F" w:rsidRDefault="00607129" w:rsidP="00F5420B">
            <w:pPr>
              <w:jc w:val="left"/>
              <w:rPr>
                <w:b/>
                <w:bCs/>
                <w:i/>
                <w:iCs/>
                <w:color w:val="000000" w:themeColor="text1"/>
                <w:sz w:val="20"/>
                <w:szCs w:val="20"/>
                <w:lang w:val="en-US"/>
              </w:rPr>
            </w:pPr>
            <w:r w:rsidRPr="00547C4F">
              <w:rPr>
                <w:b/>
                <w:bCs/>
                <w:i/>
                <w:iCs/>
                <w:color w:val="000000" w:themeColor="text1"/>
                <w:sz w:val="20"/>
                <w:szCs w:val="20"/>
                <w:lang w:val="en-US"/>
              </w:rPr>
              <w:t>0.0</w:t>
            </w:r>
            <w:r w:rsidR="00547C4F" w:rsidRPr="00547C4F">
              <w:rPr>
                <w:b/>
                <w:bCs/>
                <w:i/>
                <w:iCs/>
                <w:color w:val="000000" w:themeColor="text1"/>
                <w:sz w:val="20"/>
                <w:szCs w:val="20"/>
                <w:lang w:val="en-US"/>
              </w:rPr>
              <w:t>32</w:t>
            </w:r>
          </w:p>
        </w:tc>
        <w:tc>
          <w:tcPr>
            <w:tcW w:w="1285" w:type="dxa"/>
            <w:tcBorders>
              <w:bottom w:val="single" w:sz="4" w:space="0" w:color="auto"/>
            </w:tcBorders>
            <w:vAlign w:val="center"/>
          </w:tcPr>
          <w:p w14:paraId="2C65A6B8" w14:textId="77777777" w:rsidR="00E60A51" w:rsidRPr="00547C4F" w:rsidRDefault="00E60A51" w:rsidP="00E60A51">
            <w:pPr>
              <w:jc w:val="left"/>
              <w:rPr>
                <w:b/>
                <w:bCs/>
                <w:color w:val="000000" w:themeColor="text1"/>
                <w:sz w:val="20"/>
                <w:szCs w:val="20"/>
                <w:lang w:val="en-US"/>
              </w:rPr>
            </w:pPr>
            <w:r w:rsidRPr="00547C4F">
              <w:rPr>
                <w:b/>
                <w:bCs/>
                <w:color w:val="000000" w:themeColor="text1"/>
                <w:sz w:val="20"/>
                <w:szCs w:val="20"/>
                <w:lang w:val="en-US"/>
              </w:rPr>
              <w:t>0.673*</w:t>
            </w:r>
          </w:p>
          <w:p w14:paraId="52B99A50" w14:textId="77777777" w:rsidR="00E60A51" w:rsidRPr="00547C4F" w:rsidRDefault="00E60A51" w:rsidP="00E60A51">
            <w:pPr>
              <w:jc w:val="left"/>
              <w:rPr>
                <w:b/>
                <w:bCs/>
                <w:color w:val="000000" w:themeColor="text1"/>
                <w:sz w:val="20"/>
                <w:szCs w:val="20"/>
                <w:lang w:val="en-US"/>
              </w:rPr>
            </w:pPr>
            <w:r w:rsidRPr="00547C4F">
              <w:rPr>
                <w:b/>
                <w:bCs/>
                <w:color w:val="000000" w:themeColor="text1"/>
                <w:sz w:val="20"/>
                <w:szCs w:val="20"/>
                <w:lang w:val="en-US"/>
              </w:rPr>
              <w:t>(0.339)</w:t>
            </w:r>
          </w:p>
          <w:p w14:paraId="3C58734D" w14:textId="7F6E060C" w:rsidR="00607129" w:rsidRPr="00547C4F" w:rsidRDefault="00607129" w:rsidP="00F5420B">
            <w:pPr>
              <w:jc w:val="left"/>
              <w:rPr>
                <w:b/>
                <w:bCs/>
                <w:color w:val="000000" w:themeColor="text1"/>
                <w:sz w:val="20"/>
                <w:szCs w:val="20"/>
                <w:lang w:val="en-US"/>
              </w:rPr>
            </w:pPr>
            <w:r w:rsidRPr="00547C4F">
              <w:rPr>
                <w:b/>
                <w:bCs/>
                <w:color w:val="000000" w:themeColor="text1"/>
                <w:sz w:val="20"/>
                <w:szCs w:val="20"/>
                <w:lang w:val="en-US"/>
              </w:rPr>
              <w:t>-0.</w:t>
            </w:r>
            <w:r w:rsidR="00A974E9" w:rsidRPr="00547C4F">
              <w:rPr>
                <w:b/>
                <w:bCs/>
                <w:color w:val="000000" w:themeColor="text1"/>
                <w:sz w:val="20"/>
                <w:szCs w:val="20"/>
                <w:lang w:val="en-US"/>
              </w:rPr>
              <w:t>830***</w:t>
            </w:r>
          </w:p>
          <w:p w14:paraId="284C2C9D" w14:textId="4C74520C" w:rsidR="00607129" w:rsidRPr="00547C4F" w:rsidRDefault="00607129" w:rsidP="00F5420B">
            <w:pPr>
              <w:jc w:val="left"/>
              <w:rPr>
                <w:b/>
                <w:bCs/>
                <w:color w:val="000000" w:themeColor="text1"/>
                <w:sz w:val="20"/>
                <w:szCs w:val="20"/>
                <w:lang w:val="en-US"/>
              </w:rPr>
            </w:pPr>
            <w:r w:rsidRPr="00547C4F">
              <w:rPr>
                <w:b/>
                <w:bCs/>
                <w:color w:val="000000" w:themeColor="text1"/>
                <w:sz w:val="20"/>
                <w:szCs w:val="20"/>
                <w:lang w:val="en-US"/>
              </w:rPr>
              <w:t>(0.</w:t>
            </w:r>
            <w:r w:rsidR="00A974E9" w:rsidRPr="00547C4F">
              <w:rPr>
                <w:b/>
                <w:bCs/>
                <w:color w:val="000000" w:themeColor="text1"/>
                <w:sz w:val="20"/>
                <w:szCs w:val="20"/>
                <w:lang w:val="en-US"/>
              </w:rPr>
              <w:t>288</w:t>
            </w:r>
            <w:r w:rsidRPr="00547C4F">
              <w:rPr>
                <w:b/>
                <w:bCs/>
                <w:color w:val="000000" w:themeColor="text1"/>
                <w:sz w:val="20"/>
                <w:szCs w:val="20"/>
                <w:lang w:val="en-US"/>
              </w:rPr>
              <w:t>)</w:t>
            </w:r>
          </w:p>
          <w:p w14:paraId="0D583C22" w14:textId="77777777" w:rsidR="00607129" w:rsidRPr="00547C4F" w:rsidRDefault="00607129" w:rsidP="00F5420B">
            <w:pPr>
              <w:jc w:val="left"/>
              <w:rPr>
                <w:b/>
                <w:bCs/>
                <w:color w:val="000000" w:themeColor="text1"/>
                <w:sz w:val="20"/>
                <w:szCs w:val="20"/>
                <w:lang w:val="en-US"/>
              </w:rPr>
            </w:pPr>
          </w:p>
          <w:p w14:paraId="0D07A791" w14:textId="55719802" w:rsidR="00607129" w:rsidRPr="00547C4F" w:rsidRDefault="00607129" w:rsidP="00F5420B">
            <w:pPr>
              <w:jc w:val="left"/>
              <w:rPr>
                <w:b/>
                <w:bCs/>
                <w:i/>
                <w:iCs/>
                <w:color w:val="000000" w:themeColor="text1"/>
                <w:sz w:val="20"/>
                <w:szCs w:val="20"/>
                <w:lang w:val="en-US"/>
              </w:rPr>
            </w:pPr>
            <w:r w:rsidRPr="00547C4F">
              <w:rPr>
                <w:b/>
                <w:bCs/>
                <w:i/>
                <w:iCs/>
                <w:color w:val="000000" w:themeColor="text1"/>
                <w:sz w:val="20"/>
                <w:szCs w:val="20"/>
                <w:lang w:val="en-US"/>
              </w:rPr>
              <w:t>0.</w:t>
            </w:r>
            <w:r w:rsidR="00A974E9" w:rsidRPr="00547C4F">
              <w:rPr>
                <w:b/>
                <w:bCs/>
                <w:i/>
                <w:iCs/>
                <w:color w:val="000000" w:themeColor="text1"/>
                <w:sz w:val="20"/>
                <w:szCs w:val="20"/>
                <w:lang w:val="en-US"/>
              </w:rPr>
              <w:t>000</w:t>
            </w:r>
          </w:p>
        </w:tc>
        <w:tc>
          <w:tcPr>
            <w:tcW w:w="1246" w:type="dxa"/>
            <w:tcBorders>
              <w:bottom w:val="single" w:sz="4" w:space="0" w:color="auto"/>
            </w:tcBorders>
            <w:vAlign w:val="center"/>
          </w:tcPr>
          <w:p w14:paraId="79B41687" w14:textId="2024EDE2" w:rsidR="00607129" w:rsidRPr="00716EFA" w:rsidRDefault="00607129" w:rsidP="00F5420B">
            <w:pPr>
              <w:jc w:val="left"/>
              <w:rPr>
                <w:color w:val="000000" w:themeColor="text1"/>
                <w:sz w:val="20"/>
                <w:szCs w:val="20"/>
                <w:lang w:val="en-US"/>
              </w:rPr>
            </w:pPr>
            <w:r>
              <w:rPr>
                <w:color w:val="000000" w:themeColor="text1"/>
                <w:sz w:val="20"/>
                <w:szCs w:val="20"/>
                <w:lang w:val="en-US"/>
              </w:rPr>
              <w:t>0.</w:t>
            </w:r>
            <w:r w:rsidR="00E60A51">
              <w:rPr>
                <w:color w:val="000000" w:themeColor="text1"/>
                <w:sz w:val="20"/>
                <w:szCs w:val="20"/>
                <w:lang w:val="en-US"/>
              </w:rPr>
              <w:t>075</w:t>
            </w:r>
          </w:p>
          <w:p w14:paraId="0CD1235F" w14:textId="6A4F34B2"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E60A51">
              <w:rPr>
                <w:color w:val="000000" w:themeColor="text1"/>
                <w:sz w:val="20"/>
                <w:szCs w:val="20"/>
                <w:lang w:val="en-US"/>
              </w:rPr>
              <w:t>292</w:t>
            </w:r>
            <w:r w:rsidRPr="00716EFA">
              <w:rPr>
                <w:color w:val="000000" w:themeColor="text1"/>
                <w:sz w:val="20"/>
                <w:szCs w:val="20"/>
                <w:lang w:val="en-US"/>
              </w:rPr>
              <w:t xml:space="preserve">) </w:t>
            </w:r>
          </w:p>
          <w:p w14:paraId="4E469D65" w14:textId="35F6B14E" w:rsidR="00607129" w:rsidRPr="00716EFA" w:rsidRDefault="00607129" w:rsidP="00F5420B">
            <w:pPr>
              <w:jc w:val="left"/>
              <w:rPr>
                <w:color w:val="000000" w:themeColor="text1"/>
                <w:sz w:val="20"/>
                <w:szCs w:val="20"/>
                <w:lang w:val="en-US"/>
              </w:rPr>
            </w:pPr>
            <w:r>
              <w:rPr>
                <w:color w:val="000000" w:themeColor="text1"/>
                <w:sz w:val="20"/>
                <w:szCs w:val="20"/>
                <w:lang w:val="en-US"/>
              </w:rPr>
              <w:t>0.</w:t>
            </w:r>
            <w:r w:rsidR="00E60A51">
              <w:rPr>
                <w:color w:val="000000" w:themeColor="text1"/>
                <w:sz w:val="20"/>
                <w:szCs w:val="20"/>
                <w:lang w:val="en-US"/>
              </w:rPr>
              <w:t>379</w:t>
            </w:r>
          </w:p>
          <w:p w14:paraId="06111A24" w14:textId="02FAC7CF" w:rsidR="00607129" w:rsidRPr="00716EFA" w:rsidRDefault="00607129" w:rsidP="00F5420B">
            <w:pPr>
              <w:jc w:val="left"/>
              <w:rPr>
                <w:color w:val="000000" w:themeColor="text1"/>
                <w:sz w:val="20"/>
                <w:szCs w:val="20"/>
                <w:lang w:val="en-US"/>
              </w:rPr>
            </w:pPr>
            <w:r w:rsidRPr="00716EFA">
              <w:rPr>
                <w:color w:val="000000" w:themeColor="text1"/>
                <w:sz w:val="20"/>
                <w:szCs w:val="20"/>
                <w:lang w:val="en-US"/>
              </w:rPr>
              <w:t>(0.</w:t>
            </w:r>
            <w:r w:rsidR="00E60A51">
              <w:rPr>
                <w:color w:val="000000" w:themeColor="text1"/>
                <w:sz w:val="20"/>
                <w:szCs w:val="20"/>
                <w:lang w:val="en-US"/>
              </w:rPr>
              <w:t>258</w:t>
            </w:r>
            <w:r w:rsidRPr="00716EFA">
              <w:rPr>
                <w:color w:val="000000" w:themeColor="text1"/>
                <w:sz w:val="20"/>
                <w:szCs w:val="20"/>
                <w:lang w:val="en-US"/>
              </w:rPr>
              <w:t>)</w:t>
            </w:r>
          </w:p>
          <w:p w14:paraId="59248083" w14:textId="77777777" w:rsidR="00607129" w:rsidRPr="00716EFA" w:rsidRDefault="00607129" w:rsidP="00F5420B">
            <w:pPr>
              <w:jc w:val="left"/>
              <w:rPr>
                <w:color w:val="000000" w:themeColor="text1"/>
                <w:sz w:val="20"/>
                <w:szCs w:val="20"/>
                <w:lang w:val="en-US"/>
              </w:rPr>
            </w:pPr>
          </w:p>
          <w:p w14:paraId="68630C96" w14:textId="44C3E5BA" w:rsidR="00607129" w:rsidRPr="00716EFA" w:rsidRDefault="00607129" w:rsidP="00F5420B">
            <w:pPr>
              <w:jc w:val="left"/>
              <w:rPr>
                <w:i/>
                <w:iCs/>
                <w:color w:val="000000" w:themeColor="text1"/>
                <w:sz w:val="20"/>
                <w:szCs w:val="20"/>
                <w:lang w:val="en-US"/>
              </w:rPr>
            </w:pPr>
            <w:r w:rsidRPr="00716EFA">
              <w:rPr>
                <w:i/>
                <w:iCs/>
                <w:color w:val="000000" w:themeColor="text1"/>
                <w:sz w:val="20"/>
                <w:szCs w:val="20"/>
                <w:lang w:val="en-US"/>
              </w:rPr>
              <w:t>0.</w:t>
            </w:r>
            <w:r w:rsidR="00547C4F">
              <w:rPr>
                <w:i/>
                <w:iCs/>
                <w:color w:val="000000" w:themeColor="text1"/>
                <w:sz w:val="20"/>
                <w:szCs w:val="20"/>
                <w:lang w:val="en-US"/>
              </w:rPr>
              <w:t>398</w:t>
            </w:r>
          </w:p>
        </w:tc>
      </w:tr>
    </w:tbl>
    <w:p w14:paraId="413AE534" w14:textId="77777777" w:rsidR="00607129" w:rsidRPr="00B5628F" w:rsidRDefault="00607129" w:rsidP="00607129">
      <w:pPr>
        <w:spacing w:before="0" w:after="0"/>
        <w:rPr>
          <w:sz w:val="20"/>
          <w:szCs w:val="20"/>
          <w:lang w:val="en-US"/>
        </w:rPr>
      </w:pPr>
      <w:r>
        <w:rPr>
          <w:sz w:val="20"/>
          <w:szCs w:val="20"/>
          <w:lang w:val="en-US"/>
        </w:rPr>
        <w:t xml:space="preserve">* p&lt;0.1, </w:t>
      </w:r>
      <w:r w:rsidRPr="00B5628F">
        <w:rPr>
          <w:sz w:val="20"/>
          <w:szCs w:val="20"/>
          <w:lang w:val="en-US"/>
        </w:rPr>
        <w:t>*</w:t>
      </w:r>
      <w:r>
        <w:rPr>
          <w:sz w:val="20"/>
          <w:szCs w:val="20"/>
          <w:lang w:val="en-US"/>
        </w:rPr>
        <w:t>*</w:t>
      </w:r>
      <w:r w:rsidRPr="00B5628F">
        <w:rPr>
          <w:sz w:val="20"/>
          <w:szCs w:val="20"/>
          <w:lang w:val="en-US"/>
        </w:rPr>
        <w:t xml:space="preserve"> p &lt; 0.05, **</w:t>
      </w:r>
      <w:r>
        <w:rPr>
          <w:sz w:val="20"/>
          <w:szCs w:val="20"/>
          <w:lang w:val="en-US"/>
        </w:rPr>
        <w:t>*</w:t>
      </w:r>
      <w:r w:rsidRPr="00B5628F">
        <w:rPr>
          <w:sz w:val="20"/>
          <w:szCs w:val="20"/>
          <w:lang w:val="en-US"/>
        </w:rPr>
        <w:t>p &lt; 0.01</w:t>
      </w:r>
    </w:p>
    <w:p w14:paraId="0B77D330" w14:textId="77777777" w:rsidR="00607129" w:rsidRDefault="00607129" w:rsidP="00607129">
      <w:pPr>
        <w:spacing w:line="360" w:lineRule="auto"/>
        <w:rPr>
          <w:b/>
          <w:bCs/>
          <w:sz w:val="24"/>
          <w:lang w:val="en-US"/>
        </w:rPr>
      </w:pPr>
    </w:p>
    <w:p w14:paraId="36057E23" w14:textId="037494B1" w:rsidR="00667C6A" w:rsidRPr="000C7276" w:rsidRDefault="00667C6A" w:rsidP="00667C6A">
      <w:pPr>
        <w:spacing w:line="360" w:lineRule="auto"/>
        <w:rPr>
          <w:b/>
          <w:bCs/>
          <w:sz w:val="24"/>
          <w:lang w:val="en-US"/>
        </w:rPr>
      </w:pPr>
      <w:r>
        <w:rPr>
          <w:b/>
          <w:bCs/>
          <w:sz w:val="24"/>
          <w:lang w:val="en-US"/>
        </w:rPr>
        <w:t>4-</w:t>
      </w:r>
      <w:r w:rsidRPr="000C7276">
        <w:rPr>
          <w:b/>
          <w:bCs/>
          <w:sz w:val="24"/>
          <w:lang w:val="en-US"/>
        </w:rPr>
        <w:t>digit</w:t>
      </w:r>
      <w:r>
        <w:rPr>
          <w:b/>
          <w:bCs/>
          <w:sz w:val="24"/>
          <w:lang w:val="en-US"/>
        </w:rPr>
        <w:t xml:space="preserve"> ISCO codes data –</w:t>
      </w:r>
      <w:r>
        <w:rPr>
          <w:b/>
          <w:bCs/>
          <w:sz w:val="24"/>
          <w:lang w:val="en-US"/>
        </w:rPr>
        <w:t xml:space="preserve"> </w:t>
      </w:r>
      <w:r w:rsidR="00851730">
        <w:rPr>
          <w:b/>
          <w:bCs/>
          <w:sz w:val="24"/>
          <w:lang w:val="en-US"/>
        </w:rPr>
        <w:t xml:space="preserve">with </w:t>
      </w:r>
      <w:r>
        <w:rPr>
          <w:b/>
          <w:bCs/>
          <w:sz w:val="24"/>
          <w:lang w:val="en-US"/>
        </w:rPr>
        <w:t>controls</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667C6A" w:rsidRPr="006B19A2" w14:paraId="7A5D3BC5" w14:textId="77777777" w:rsidTr="00F5420B">
        <w:trPr>
          <w:jc w:val="center"/>
        </w:trPr>
        <w:tc>
          <w:tcPr>
            <w:tcW w:w="2127" w:type="dxa"/>
            <w:tcBorders>
              <w:bottom w:val="single" w:sz="4" w:space="0" w:color="auto"/>
            </w:tcBorders>
            <w:vAlign w:val="center"/>
          </w:tcPr>
          <w:p w14:paraId="0BC4C3E2" w14:textId="77777777" w:rsidR="00667C6A" w:rsidRPr="006B19A2" w:rsidRDefault="00667C6A" w:rsidP="00F5420B">
            <w:pPr>
              <w:jc w:val="left"/>
              <w:rPr>
                <w:color w:val="000000" w:themeColor="text1"/>
                <w:sz w:val="20"/>
                <w:szCs w:val="20"/>
                <w:lang w:val="en-US"/>
              </w:rPr>
            </w:pPr>
          </w:p>
        </w:tc>
        <w:tc>
          <w:tcPr>
            <w:tcW w:w="1930" w:type="dxa"/>
            <w:tcBorders>
              <w:bottom w:val="single" w:sz="4" w:space="0" w:color="auto"/>
            </w:tcBorders>
            <w:vAlign w:val="center"/>
          </w:tcPr>
          <w:p w14:paraId="169B6D4D" w14:textId="77777777" w:rsidR="00667C6A" w:rsidRPr="006B19A2" w:rsidRDefault="00667C6A" w:rsidP="00F5420B">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63BCDF4A" w14:textId="77777777" w:rsidR="00667C6A" w:rsidRPr="006B19A2" w:rsidRDefault="00667C6A" w:rsidP="00F5420B">
            <w:pPr>
              <w:jc w:val="center"/>
              <w:rPr>
                <w:b/>
                <w:bCs/>
                <w:color w:val="000000" w:themeColor="text1"/>
                <w:sz w:val="20"/>
                <w:szCs w:val="20"/>
              </w:rPr>
            </w:pPr>
            <w:r w:rsidRPr="006B19A2">
              <w:rPr>
                <w:rFonts w:ascii="change" w:hAnsi="change"/>
                <w:b/>
                <w:bCs/>
                <w:color w:val="000000" w:themeColor="text1"/>
                <w:sz w:val="20"/>
                <w:szCs w:val="20"/>
              </w:rPr>
              <w:t xml:space="preserve">All </w:t>
            </w:r>
            <w:proofErr w:type="spellStart"/>
            <w:r w:rsidRPr="006B19A2">
              <w:rPr>
                <w:rFonts w:ascii="change" w:hAnsi="change"/>
                <w:b/>
                <w:bCs/>
                <w:color w:val="000000" w:themeColor="text1"/>
                <w:sz w:val="20"/>
                <w:szCs w:val="20"/>
              </w:rPr>
              <w:t>individuals</w:t>
            </w:r>
            <w:proofErr w:type="spellEnd"/>
          </w:p>
        </w:tc>
        <w:tc>
          <w:tcPr>
            <w:tcW w:w="1285" w:type="dxa"/>
            <w:tcBorders>
              <w:top w:val="single" w:sz="4" w:space="0" w:color="auto"/>
              <w:bottom w:val="single" w:sz="4" w:space="0" w:color="auto"/>
            </w:tcBorders>
            <w:vAlign w:val="center"/>
          </w:tcPr>
          <w:p w14:paraId="5FCEFC30" w14:textId="77777777" w:rsidR="00667C6A" w:rsidRPr="006B19A2" w:rsidRDefault="00667C6A" w:rsidP="00F5420B">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22ADA344" w14:textId="77777777" w:rsidR="00667C6A" w:rsidRPr="006B19A2" w:rsidRDefault="00667C6A" w:rsidP="00F5420B">
            <w:pPr>
              <w:jc w:val="center"/>
              <w:rPr>
                <w:b/>
                <w:bCs/>
                <w:color w:val="000000" w:themeColor="text1"/>
                <w:sz w:val="20"/>
                <w:szCs w:val="20"/>
              </w:rPr>
            </w:pPr>
            <w:proofErr w:type="spellStart"/>
            <w:r>
              <w:rPr>
                <w:rFonts w:ascii="change" w:hAnsi="change"/>
                <w:b/>
                <w:bCs/>
                <w:color w:val="000000" w:themeColor="text1"/>
                <w:sz w:val="20"/>
                <w:szCs w:val="20"/>
              </w:rPr>
              <w:t>Females</w:t>
            </w:r>
            <w:proofErr w:type="spellEnd"/>
          </w:p>
        </w:tc>
      </w:tr>
      <w:tr w:rsidR="00667C6A" w:rsidRPr="006B19A2" w14:paraId="6C93F577" w14:textId="77777777" w:rsidTr="00F5420B">
        <w:trPr>
          <w:jc w:val="center"/>
        </w:trPr>
        <w:tc>
          <w:tcPr>
            <w:tcW w:w="4057" w:type="dxa"/>
            <w:gridSpan w:val="2"/>
            <w:tcBorders>
              <w:top w:val="single" w:sz="4" w:space="0" w:color="auto"/>
            </w:tcBorders>
            <w:vAlign w:val="center"/>
          </w:tcPr>
          <w:p w14:paraId="65CAED20" w14:textId="77777777" w:rsidR="00667C6A" w:rsidRDefault="00667C6A" w:rsidP="00F5420B">
            <w:pPr>
              <w:jc w:val="center"/>
              <w:rPr>
                <w:b/>
                <w:bCs/>
                <w:color w:val="000000" w:themeColor="text1"/>
                <w:sz w:val="20"/>
                <w:szCs w:val="20"/>
              </w:rPr>
            </w:pPr>
            <w:r w:rsidRPr="006B19A2">
              <w:rPr>
                <w:b/>
                <w:bCs/>
                <w:color w:val="000000" w:themeColor="text1"/>
                <w:sz w:val="20"/>
                <w:szCs w:val="20"/>
              </w:rPr>
              <w:t>Full</w:t>
            </w:r>
          </w:p>
          <w:p w14:paraId="34F7C881" w14:textId="77777777" w:rsidR="00667C6A" w:rsidRPr="006B19A2" w:rsidRDefault="00667C6A" w:rsidP="00F5420B">
            <w:pPr>
              <w:jc w:val="center"/>
              <w:rPr>
                <w:b/>
                <w:bCs/>
                <w:color w:val="000000" w:themeColor="text1"/>
                <w:sz w:val="20"/>
                <w:szCs w:val="20"/>
              </w:rPr>
            </w:pPr>
          </w:p>
        </w:tc>
        <w:tc>
          <w:tcPr>
            <w:tcW w:w="1323" w:type="dxa"/>
            <w:tcBorders>
              <w:top w:val="single" w:sz="4" w:space="0" w:color="auto"/>
            </w:tcBorders>
            <w:vAlign w:val="center"/>
          </w:tcPr>
          <w:p w14:paraId="20D3DB93" w14:textId="7F61A4D0" w:rsidR="00667C6A" w:rsidRPr="00716EFA" w:rsidRDefault="00667C6A" w:rsidP="00F5420B">
            <w:pPr>
              <w:jc w:val="left"/>
              <w:rPr>
                <w:color w:val="000000" w:themeColor="text1"/>
                <w:sz w:val="20"/>
                <w:szCs w:val="20"/>
              </w:rPr>
            </w:pPr>
            <w:r>
              <w:rPr>
                <w:color w:val="000000" w:themeColor="text1"/>
                <w:sz w:val="20"/>
                <w:szCs w:val="20"/>
              </w:rPr>
              <w:t>0.0</w:t>
            </w:r>
            <w:r w:rsidR="00851730">
              <w:rPr>
                <w:color w:val="000000" w:themeColor="text1"/>
                <w:sz w:val="20"/>
                <w:szCs w:val="20"/>
              </w:rPr>
              <w:t>47</w:t>
            </w:r>
          </w:p>
          <w:p w14:paraId="7A9B60A7" w14:textId="7F9A6542" w:rsidR="00667C6A" w:rsidRPr="00716EFA" w:rsidRDefault="00667C6A" w:rsidP="00F5420B">
            <w:pPr>
              <w:jc w:val="left"/>
              <w:rPr>
                <w:color w:val="000000" w:themeColor="text1"/>
                <w:sz w:val="20"/>
                <w:szCs w:val="20"/>
              </w:rPr>
            </w:pPr>
            <w:r w:rsidRPr="00716EFA">
              <w:rPr>
                <w:color w:val="000000" w:themeColor="text1"/>
                <w:sz w:val="20"/>
                <w:szCs w:val="20"/>
              </w:rPr>
              <w:t>(0.</w:t>
            </w:r>
            <w:r>
              <w:rPr>
                <w:color w:val="000000" w:themeColor="text1"/>
                <w:sz w:val="20"/>
                <w:szCs w:val="20"/>
              </w:rPr>
              <w:t>0</w:t>
            </w:r>
            <w:r w:rsidR="00851730">
              <w:rPr>
                <w:color w:val="000000" w:themeColor="text1"/>
                <w:sz w:val="20"/>
                <w:szCs w:val="20"/>
              </w:rPr>
              <w:t>83</w:t>
            </w:r>
            <w:r w:rsidRPr="00716EFA">
              <w:rPr>
                <w:color w:val="000000" w:themeColor="text1"/>
                <w:sz w:val="20"/>
                <w:szCs w:val="20"/>
              </w:rPr>
              <w:t xml:space="preserve">) </w:t>
            </w:r>
          </w:p>
          <w:p w14:paraId="35D7E719" w14:textId="77777777" w:rsidR="00667C6A" w:rsidRPr="00716EFA" w:rsidRDefault="00667C6A" w:rsidP="00F5420B">
            <w:pPr>
              <w:jc w:val="left"/>
              <w:rPr>
                <w:color w:val="000000" w:themeColor="text1"/>
                <w:sz w:val="20"/>
                <w:szCs w:val="20"/>
              </w:rPr>
            </w:pPr>
          </w:p>
        </w:tc>
        <w:tc>
          <w:tcPr>
            <w:tcW w:w="1285" w:type="dxa"/>
            <w:tcBorders>
              <w:top w:val="single" w:sz="4" w:space="0" w:color="auto"/>
            </w:tcBorders>
            <w:vAlign w:val="center"/>
          </w:tcPr>
          <w:p w14:paraId="36C96A4C" w14:textId="4156FB88" w:rsidR="00667C6A" w:rsidRPr="00716EFA" w:rsidRDefault="00667C6A" w:rsidP="00F5420B">
            <w:pPr>
              <w:jc w:val="left"/>
              <w:rPr>
                <w:color w:val="000000" w:themeColor="text1"/>
                <w:sz w:val="20"/>
                <w:szCs w:val="20"/>
              </w:rPr>
            </w:pPr>
            <w:r w:rsidRPr="00716EFA">
              <w:rPr>
                <w:color w:val="000000" w:themeColor="text1"/>
                <w:sz w:val="20"/>
                <w:szCs w:val="20"/>
              </w:rPr>
              <w:t>-0.</w:t>
            </w:r>
            <w:r w:rsidR="00851730">
              <w:rPr>
                <w:color w:val="000000" w:themeColor="text1"/>
                <w:sz w:val="20"/>
                <w:szCs w:val="20"/>
              </w:rPr>
              <w:t>103</w:t>
            </w:r>
          </w:p>
          <w:p w14:paraId="67FFB2A2" w14:textId="2CE11771" w:rsidR="00667C6A" w:rsidRPr="00716EFA" w:rsidRDefault="00667C6A" w:rsidP="00F5420B">
            <w:pPr>
              <w:jc w:val="left"/>
              <w:rPr>
                <w:color w:val="000000" w:themeColor="text1"/>
                <w:sz w:val="20"/>
                <w:szCs w:val="20"/>
              </w:rPr>
            </w:pPr>
            <w:r w:rsidRPr="00716EFA">
              <w:rPr>
                <w:color w:val="000000" w:themeColor="text1"/>
                <w:sz w:val="20"/>
                <w:szCs w:val="20"/>
              </w:rPr>
              <w:t>(0.</w:t>
            </w:r>
            <w:r w:rsidR="00851730">
              <w:rPr>
                <w:color w:val="000000" w:themeColor="text1"/>
                <w:sz w:val="20"/>
                <w:szCs w:val="20"/>
              </w:rPr>
              <w:t>092</w:t>
            </w:r>
            <w:r w:rsidRPr="00716EFA">
              <w:rPr>
                <w:color w:val="000000" w:themeColor="text1"/>
                <w:sz w:val="20"/>
                <w:szCs w:val="20"/>
              </w:rPr>
              <w:t xml:space="preserve">) </w:t>
            </w:r>
          </w:p>
          <w:p w14:paraId="5774E690" w14:textId="77777777" w:rsidR="00667C6A" w:rsidRPr="00716EFA" w:rsidRDefault="00667C6A" w:rsidP="00F5420B">
            <w:pPr>
              <w:jc w:val="left"/>
              <w:rPr>
                <w:color w:val="000000" w:themeColor="text1"/>
                <w:sz w:val="20"/>
                <w:szCs w:val="20"/>
              </w:rPr>
            </w:pPr>
          </w:p>
        </w:tc>
        <w:tc>
          <w:tcPr>
            <w:tcW w:w="1246" w:type="dxa"/>
            <w:tcBorders>
              <w:top w:val="single" w:sz="4" w:space="0" w:color="auto"/>
            </w:tcBorders>
            <w:vAlign w:val="center"/>
          </w:tcPr>
          <w:p w14:paraId="3ABE09DD" w14:textId="5F298157" w:rsidR="00667C6A" w:rsidRPr="00716EFA" w:rsidRDefault="00667C6A" w:rsidP="00F5420B">
            <w:pPr>
              <w:jc w:val="left"/>
              <w:rPr>
                <w:color w:val="000000" w:themeColor="text1"/>
                <w:sz w:val="20"/>
                <w:szCs w:val="20"/>
              </w:rPr>
            </w:pPr>
            <w:r w:rsidRPr="00716EFA">
              <w:rPr>
                <w:color w:val="000000" w:themeColor="text1"/>
                <w:sz w:val="20"/>
                <w:szCs w:val="20"/>
              </w:rPr>
              <w:t>0.</w:t>
            </w:r>
            <w:r>
              <w:rPr>
                <w:color w:val="000000" w:themeColor="text1"/>
                <w:sz w:val="20"/>
                <w:szCs w:val="20"/>
              </w:rPr>
              <w:t>1</w:t>
            </w:r>
            <w:r w:rsidR="00851730">
              <w:rPr>
                <w:color w:val="000000" w:themeColor="text1"/>
                <w:sz w:val="20"/>
                <w:szCs w:val="20"/>
              </w:rPr>
              <w:t>47</w:t>
            </w:r>
          </w:p>
          <w:p w14:paraId="278D3E2D" w14:textId="6788F5E2" w:rsidR="00667C6A" w:rsidRPr="00716EFA" w:rsidRDefault="00667C6A" w:rsidP="00F5420B">
            <w:pPr>
              <w:jc w:val="left"/>
              <w:rPr>
                <w:color w:val="000000" w:themeColor="text1"/>
                <w:sz w:val="20"/>
                <w:szCs w:val="20"/>
              </w:rPr>
            </w:pPr>
            <w:r w:rsidRPr="00716EFA">
              <w:rPr>
                <w:color w:val="000000" w:themeColor="text1"/>
                <w:sz w:val="20"/>
                <w:szCs w:val="20"/>
              </w:rPr>
              <w:t>(0.</w:t>
            </w:r>
            <w:r w:rsidR="00851730">
              <w:rPr>
                <w:color w:val="000000" w:themeColor="text1"/>
                <w:sz w:val="20"/>
                <w:szCs w:val="20"/>
              </w:rPr>
              <w:t>128</w:t>
            </w:r>
            <w:r w:rsidRPr="00716EFA">
              <w:rPr>
                <w:color w:val="000000" w:themeColor="text1"/>
                <w:sz w:val="20"/>
                <w:szCs w:val="20"/>
              </w:rPr>
              <w:t xml:space="preserve">) </w:t>
            </w:r>
          </w:p>
          <w:p w14:paraId="7097047C" w14:textId="77777777" w:rsidR="00667C6A" w:rsidRPr="00716EFA" w:rsidRDefault="00667C6A" w:rsidP="00F5420B">
            <w:pPr>
              <w:jc w:val="left"/>
              <w:rPr>
                <w:color w:val="000000" w:themeColor="text1"/>
                <w:sz w:val="20"/>
                <w:szCs w:val="20"/>
              </w:rPr>
            </w:pPr>
          </w:p>
        </w:tc>
      </w:tr>
      <w:tr w:rsidR="00667C6A" w:rsidRPr="006B19A2" w14:paraId="472B762D" w14:textId="77777777" w:rsidTr="00F5420B">
        <w:trPr>
          <w:jc w:val="center"/>
        </w:trPr>
        <w:tc>
          <w:tcPr>
            <w:tcW w:w="2127" w:type="dxa"/>
          </w:tcPr>
          <w:p w14:paraId="033CD025" w14:textId="77777777" w:rsidR="00667C6A" w:rsidRPr="006B19A2" w:rsidRDefault="00667C6A" w:rsidP="00F5420B">
            <w:pPr>
              <w:jc w:val="left"/>
              <w:rPr>
                <w:b/>
                <w:bCs/>
                <w:color w:val="000000" w:themeColor="text1"/>
                <w:sz w:val="20"/>
                <w:szCs w:val="20"/>
                <w:lang w:val="en-US"/>
              </w:rPr>
            </w:pPr>
            <w:r w:rsidRPr="006B19A2">
              <w:rPr>
                <w:b/>
                <w:bCs/>
                <w:color w:val="000000" w:themeColor="text1"/>
                <w:sz w:val="20"/>
                <w:szCs w:val="20"/>
                <w:lang w:val="en-US"/>
              </w:rPr>
              <w:t xml:space="preserve">JQI </w:t>
            </w:r>
            <w:r>
              <w:rPr>
                <w:b/>
                <w:bCs/>
                <w:color w:val="000000" w:themeColor="text1"/>
                <w:sz w:val="20"/>
                <w:szCs w:val="20"/>
                <w:lang w:val="en-US"/>
              </w:rPr>
              <w:t>overall</w:t>
            </w:r>
          </w:p>
        </w:tc>
        <w:tc>
          <w:tcPr>
            <w:tcW w:w="1930" w:type="dxa"/>
            <w:vAlign w:val="center"/>
          </w:tcPr>
          <w:p w14:paraId="4F09BCEF" w14:textId="77777777" w:rsidR="00667C6A" w:rsidRPr="00045D42" w:rsidRDefault="00667C6A"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43A1FE15" w14:textId="77777777" w:rsidR="00667C6A" w:rsidRPr="00045D42" w:rsidRDefault="00667C6A" w:rsidP="00F5420B">
            <w:pPr>
              <w:jc w:val="left"/>
              <w:rPr>
                <w:b/>
                <w:bCs/>
                <w:color w:val="000000" w:themeColor="text1"/>
                <w:sz w:val="20"/>
                <w:szCs w:val="20"/>
                <w:lang w:val="en-US"/>
              </w:rPr>
            </w:pPr>
          </w:p>
          <w:p w14:paraId="389D53A1" w14:textId="77777777" w:rsidR="00667C6A" w:rsidRPr="00045D42" w:rsidRDefault="00667C6A" w:rsidP="00F5420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069E25D4" w14:textId="77777777" w:rsidR="00667C6A" w:rsidRDefault="00667C6A" w:rsidP="00F5420B">
            <w:pPr>
              <w:jc w:val="left"/>
              <w:rPr>
                <w:i/>
                <w:iCs/>
                <w:color w:val="000000" w:themeColor="text1"/>
                <w:sz w:val="20"/>
                <w:szCs w:val="20"/>
                <w:lang w:val="en-US"/>
              </w:rPr>
            </w:pPr>
          </w:p>
          <w:p w14:paraId="7C1DDD6D" w14:textId="77777777" w:rsidR="00667C6A" w:rsidRDefault="00667C6A" w:rsidP="00F5420B">
            <w:pPr>
              <w:jc w:val="left"/>
              <w:rPr>
                <w:i/>
                <w:iCs/>
                <w:color w:val="000000" w:themeColor="text1"/>
                <w:sz w:val="20"/>
                <w:szCs w:val="20"/>
                <w:lang w:val="en-US"/>
              </w:rPr>
            </w:pPr>
          </w:p>
          <w:p w14:paraId="20C48D45" w14:textId="77777777" w:rsidR="00667C6A" w:rsidRDefault="00667C6A" w:rsidP="00F5420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2F6C4E7C" w14:textId="77777777" w:rsidR="00667C6A" w:rsidRDefault="00667C6A" w:rsidP="00F5420B">
            <w:pPr>
              <w:jc w:val="left"/>
              <w:rPr>
                <w:b/>
                <w:bCs/>
                <w:color w:val="000000" w:themeColor="text1"/>
                <w:sz w:val="20"/>
                <w:szCs w:val="20"/>
                <w:lang w:val="en-US"/>
              </w:rPr>
            </w:pPr>
          </w:p>
        </w:tc>
        <w:tc>
          <w:tcPr>
            <w:tcW w:w="1323" w:type="dxa"/>
            <w:vAlign w:val="center"/>
          </w:tcPr>
          <w:p w14:paraId="690BAA49" w14:textId="3A2E3A72" w:rsidR="00667C6A" w:rsidRPr="00716EFA" w:rsidRDefault="00667C6A" w:rsidP="00F5420B">
            <w:pPr>
              <w:jc w:val="left"/>
              <w:rPr>
                <w:color w:val="000000" w:themeColor="text1"/>
                <w:sz w:val="20"/>
                <w:szCs w:val="20"/>
              </w:rPr>
            </w:pPr>
            <w:r w:rsidRPr="00716EFA">
              <w:rPr>
                <w:color w:val="000000" w:themeColor="text1"/>
                <w:sz w:val="20"/>
                <w:szCs w:val="20"/>
                <w:lang w:val="en-US"/>
              </w:rPr>
              <w:t>0.</w:t>
            </w:r>
            <w:r w:rsidR="00851730">
              <w:rPr>
                <w:color w:val="000000" w:themeColor="text1"/>
                <w:sz w:val="20"/>
                <w:szCs w:val="20"/>
                <w:lang w:val="en-US"/>
              </w:rPr>
              <w:t>239</w:t>
            </w:r>
          </w:p>
          <w:p w14:paraId="7F90980B" w14:textId="37E234CE"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w:t>
            </w:r>
            <w:r w:rsidR="00851730">
              <w:rPr>
                <w:color w:val="000000" w:themeColor="text1"/>
                <w:sz w:val="20"/>
                <w:szCs w:val="20"/>
                <w:lang w:val="en-US"/>
              </w:rPr>
              <w:t>96</w:t>
            </w:r>
            <w:r w:rsidRPr="00716EFA">
              <w:rPr>
                <w:color w:val="000000" w:themeColor="text1"/>
                <w:sz w:val="20"/>
                <w:szCs w:val="20"/>
                <w:lang w:val="en-US"/>
              </w:rPr>
              <w:t>)</w:t>
            </w:r>
          </w:p>
          <w:p w14:paraId="6925E2EB" w14:textId="21A2326C" w:rsidR="00667C6A" w:rsidRPr="00716EFA" w:rsidRDefault="00851730" w:rsidP="00F5420B">
            <w:pPr>
              <w:jc w:val="left"/>
              <w:rPr>
                <w:color w:val="000000" w:themeColor="text1"/>
                <w:sz w:val="20"/>
                <w:szCs w:val="20"/>
                <w:lang w:val="en-US"/>
              </w:rPr>
            </w:pPr>
            <w:r>
              <w:rPr>
                <w:color w:val="000000" w:themeColor="text1"/>
                <w:sz w:val="20"/>
                <w:szCs w:val="20"/>
                <w:lang w:val="en-US"/>
              </w:rPr>
              <w:t>0.083</w:t>
            </w:r>
          </w:p>
          <w:p w14:paraId="6D7F340D" w14:textId="5B593B69"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w:t>
            </w:r>
            <w:r w:rsidR="00851730">
              <w:rPr>
                <w:color w:val="000000" w:themeColor="text1"/>
                <w:sz w:val="20"/>
                <w:szCs w:val="20"/>
                <w:lang w:val="en-US"/>
              </w:rPr>
              <w:t>31</w:t>
            </w:r>
            <w:r w:rsidRPr="00716EFA">
              <w:rPr>
                <w:color w:val="000000" w:themeColor="text1"/>
                <w:sz w:val="20"/>
                <w:szCs w:val="20"/>
                <w:lang w:val="en-US"/>
              </w:rPr>
              <w:t xml:space="preserve">) </w:t>
            </w:r>
          </w:p>
          <w:p w14:paraId="43FCB907" w14:textId="77777777" w:rsidR="00667C6A" w:rsidRPr="00716EFA" w:rsidRDefault="00667C6A" w:rsidP="00F5420B">
            <w:pPr>
              <w:jc w:val="left"/>
              <w:rPr>
                <w:i/>
                <w:iCs/>
                <w:color w:val="000000" w:themeColor="text1"/>
                <w:sz w:val="20"/>
                <w:szCs w:val="20"/>
                <w:lang w:val="en-US"/>
              </w:rPr>
            </w:pPr>
          </w:p>
          <w:p w14:paraId="5153275F" w14:textId="08DE2E36" w:rsidR="00667C6A" w:rsidRPr="00716EFA" w:rsidRDefault="00667C6A" w:rsidP="00F5420B">
            <w:pPr>
              <w:jc w:val="left"/>
              <w:rPr>
                <w:i/>
                <w:iCs/>
                <w:color w:val="000000" w:themeColor="text1"/>
                <w:sz w:val="20"/>
                <w:szCs w:val="20"/>
                <w:lang w:val="en-US"/>
              </w:rPr>
            </w:pPr>
            <w:r w:rsidRPr="00716EFA">
              <w:rPr>
                <w:i/>
                <w:iCs/>
                <w:color w:val="000000" w:themeColor="text1"/>
                <w:sz w:val="20"/>
                <w:szCs w:val="20"/>
                <w:lang w:val="en-US"/>
              </w:rPr>
              <w:t>0.</w:t>
            </w:r>
            <w:r w:rsidR="00547C4F">
              <w:rPr>
                <w:i/>
                <w:iCs/>
                <w:color w:val="000000" w:themeColor="text1"/>
                <w:sz w:val="20"/>
                <w:szCs w:val="20"/>
                <w:lang w:val="en-US"/>
              </w:rPr>
              <w:t>562</w:t>
            </w:r>
          </w:p>
          <w:p w14:paraId="7E1A3B94" w14:textId="77777777" w:rsidR="00667C6A" w:rsidRPr="00716EFA" w:rsidRDefault="00667C6A" w:rsidP="00F5420B">
            <w:pPr>
              <w:jc w:val="left"/>
              <w:rPr>
                <w:color w:val="000000" w:themeColor="text1"/>
                <w:sz w:val="20"/>
                <w:szCs w:val="20"/>
                <w:lang w:val="en-US"/>
              </w:rPr>
            </w:pPr>
          </w:p>
        </w:tc>
        <w:tc>
          <w:tcPr>
            <w:tcW w:w="1285" w:type="dxa"/>
            <w:vAlign w:val="center"/>
          </w:tcPr>
          <w:p w14:paraId="4F6C9553" w14:textId="28A55963" w:rsidR="00667C6A" w:rsidRPr="00716EFA" w:rsidRDefault="00851730" w:rsidP="00F5420B">
            <w:pPr>
              <w:jc w:val="left"/>
              <w:rPr>
                <w:color w:val="000000" w:themeColor="text1"/>
                <w:sz w:val="20"/>
                <w:szCs w:val="20"/>
                <w:lang w:val="en-US"/>
              </w:rPr>
            </w:pPr>
            <w:r>
              <w:rPr>
                <w:color w:val="000000" w:themeColor="text1"/>
                <w:sz w:val="20"/>
                <w:szCs w:val="20"/>
                <w:lang w:val="en-US"/>
              </w:rPr>
              <w:t>-</w:t>
            </w:r>
            <w:r w:rsidR="00667C6A" w:rsidRPr="00716EFA">
              <w:rPr>
                <w:color w:val="000000" w:themeColor="text1"/>
                <w:sz w:val="20"/>
                <w:szCs w:val="20"/>
                <w:lang w:val="en-US"/>
              </w:rPr>
              <w:t>0.</w:t>
            </w:r>
            <w:r>
              <w:rPr>
                <w:color w:val="000000" w:themeColor="text1"/>
                <w:sz w:val="20"/>
                <w:szCs w:val="20"/>
                <w:lang w:val="en-US"/>
              </w:rPr>
              <w:t>087</w:t>
            </w:r>
          </w:p>
          <w:p w14:paraId="13A97509" w14:textId="63A743B2"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sidR="00851730">
              <w:rPr>
                <w:color w:val="000000" w:themeColor="text1"/>
                <w:sz w:val="20"/>
                <w:szCs w:val="20"/>
                <w:lang w:val="en-US"/>
              </w:rPr>
              <w:t>271</w:t>
            </w:r>
            <w:r w:rsidRPr="00716EFA">
              <w:rPr>
                <w:color w:val="000000" w:themeColor="text1"/>
                <w:sz w:val="20"/>
                <w:szCs w:val="20"/>
                <w:lang w:val="en-US"/>
              </w:rPr>
              <w:t xml:space="preserve">) </w:t>
            </w:r>
          </w:p>
          <w:p w14:paraId="66FB929D" w14:textId="4C196721" w:rsidR="00667C6A" w:rsidRPr="00716EFA" w:rsidRDefault="00851730" w:rsidP="00F5420B">
            <w:pPr>
              <w:jc w:val="left"/>
              <w:rPr>
                <w:color w:val="000000" w:themeColor="text1"/>
                <w:sz w:val="20"/>
                <w:szCs w:val="20"/>
                <w:lang w:val="en-US"/>
              </w:rPr>
            </w:pPr>
            <w:r>
              <w:rPr>
                <w:color w:val="000000" w:themeColor="text1"/>
                <w:sz w:val="20"/>
                <w:szCs w:val="20"/>
                <w:lang w:val="en-US"/>
              </w:rPr>
              <w:t>0.002</w:t>
            </w:r>
          </w:p>
          <w:p w14:paraId="5C3481A7" w14:textId="0F2C1C62"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sidR="00851730">
              <w:rPr>
                <w:color w:val="000000" w:themeColor="text1"/>
                <w:sz w:val="20"/>
                <w:szCs w:val="20"/>
                <w:lang w:val="en-US"/>
              </w:rPr>
              <w:t>193</w:t>
            </w:r>
            <w:r w:rsidRPr="00716EFA">
              <w:rPr>
                <w:color w:val="000000" w:themeColor="text1"/>
                <w:sz w:val="20"/>
                <w:szCs w:val="20"/>
                <w:lang w:val="en-US"/>
              </w:rPr>
              <w:t>)</w:t>
            </w:r>
          </w:p>
          <w:p w14:paraId="655EBDBB" w14:textId="77777777" w:rsidR="00667C6A" w:rsidRPr="00716EFA" w:rsidRDefault="00667C6A" w:rsidP="00F5420B">
            <w:pPr>
              <w:jc w:val="left"/>
              <w:rPr>
                <w:color w:val="000000" w:themeColor="text1"/>
                <w:sz w:val="20"/>
                <w:szCs w:val="20"/>
                <w:lang w:val="en-US"/>
              </w:rPr>
            </w:pPr>
          </w:p>
          <w:p w14:paraId="7EA19582" w14:textId="1D1AA412" w:rsidR="00667C6A" w:rsidRPr="00716EFA" w:rsidRDefault="00667C6A" w:rsidP="00F5420B">
            <w:pPr>
              <w:jc w:val="left"/>
              <w:rPr>
                <w:i/>
                <w:iCs/>
                <w:color w:val="000000" w:themeColor="text1"/>
                <w:sz w:val="20"/>
                <w:szCs w:val="20"/>
                <w:lang w:val="en-US"/>
              </w:rPr>
            </w:pPr>
            <w:r w:rsidRPr="00716EFA">
              <w:rPr>
                <w:color w:val="000000" w:themeColor="text1"/>
                <w:sz w:val="20"/>
                <w:szCs w:val="20"/>
                <w:lang w:val="en-US"/>
              </w:rPr>
              <w:t xml:space="preserve"> </w:t>
            </w:r>
            <w:r w:rsidRPr="00716EFA">
              <w:rPr>
                <w:i/>
                <w:iCs/>
                <w:color w:val="000000" w:themeColor="text1"/>
                <w:sz w:val="20"/>
                <w:szCs w:val="20"/>
                <w:lang w:val="en-US"/>
              </w:rPr>
              <w:t>0.</w:t>
            </w:r>
            <w:r w:rsidR="00547C4F">
              <w:rPr>
                <w:i/>
                <w:iCs/>
                <w:color w:val="000000" w:themeColor="text1"/>
                <w:sz w:val="20"/>
                <w:szCs w:val="20"/>
                <w:lang w:val="en-US"/>
              </w:rPr>
              <w:t>797</w:t>
            </w:r>
          </w:p>
          <w:p w14:paraId="17F18F9E" w14:textId="77777777" w:rsidR="00667C6A" w:rsidRPr="00716EFA" w:rsidRDefault="00667C6A" w:rsidP="00F5420B">
            <w:pPr>
              <w:jc w:val="left"/>
              <w:rPr>
                <w:color w:val="000000" w:themeColor="text1"/>
                <w:sz w:val="20"/>
                <w:szCs w:val="20"/>
                <w:lang w:val="en-US"/>
              </w:rPr>
            </w:pPr>
          </w:p>
        </w:tc>
        <w:tc>
          <w:tcPr>
            <w:tcW w:w="1246" w:type="dxa"/>
            <w:vAlign w:val="center"/>
          </w:tcPr>
          <w:p w14:paraId="291F6FC0" w14:textId="5DECEA1A" w:rsidR="00667C6A" w:rsidRPr="00547C4F" w:rsidRDefault="00851730" w:rsidP="00F5420B">
            <w:pPr>
              <w:jc w:val="left"/>
              <w:rPr>
                <w:b/>
                <w:bCs/>
                <w:color w:val="000000" w:themeColor="text1"/>
                <w:sz w:val="20"/>
                <w:szCs w:val="20"/>
                <w:lang w:val="en-US"/>
              </w:rPr>
            </w:pPr>
            <w:r w:rsidRPr="00547C4F">
              <w:rPr>
                <w:b/>
                <w:bCs/>
                <w:color w:val="000000" w:themeColor="text1"/>
                <w:sz w:val="20"/>
                <w:szCs w:val="20"/>
                <w:lang w:val="en-US"/>
              </w:rPr>
              <w:t>0.747**</w:t>
            </w:r>
          </w:p>
          <w:p w14:paraId="360ED9F0" w14:textId="2C986653" w:rsidR="00667C6A" w:rsidRPr="00547C4F" w:rsidRDefault="00667C6A" w:rsidP="00F5420B">
            <w:pPr>
              <w:jc w:val="left"/>
              <w:rPr>
                <w:b/>
                <w:bCs/>
                <w:color w:val="000000" w:themeColor="text1"/>
                <w:sz w:val="20"/>
                <w:szCs w:val="20"/>
                <w:lang w:val="en-US"/>
              </w:rPr>
            </w:pPr>
            <w:r w:rsidRPr="00547C4F">
              <w:rPr>
                <w:b/>
                <w:bCs/>
                <w:color w:val="000000" w:themeColor="text1"/>
                <w:sz w:val="20"/>
                <w:szCs w:val="20"/>
                <w:lang w:val="en-US"/>
              </w:rPr>
              <w:t>(0.</w:t>
            </w:r>
            <w:r w:rsidR="00851730" w:rsidRPr="00547C4F">
              <w:rPr>
                <w:b/>
                <w:bCs/>
                <w:color w:val="000000" w:themeColor="text1"/>
                <w:sz w:val="20"/>
                <w:szCs w:val="20"/>
                <w:lang w:val="en-US"/>
              </w:rPr>
              <w:t>292</w:t>
            </w:r>
            <w:r w:rsidRPr="00547C4F">
              <w:rPr>
                <w:b/>
                <w:bCs/>
                <w:color w:val="000000" w:themeColor="text1"/>
                <w:sz w:val="20"/>
                <w:szCs w:val="20"/>
                <w:lang w:val="en-US"/>
              </w:rPr>
              <w:t>)</w:t>
            </w:r>
          </w:p>
          <w:p w14:paraId="72CBA713" w14:textId="7E9BB3C3" w:rsidR="00667C6A" w:rsidRPr="00716EFA" w:rsidRDefault="00667C6A" w:rsidP="00F5420B">
            <w:pPr>
              <w:jc w:val="left"/>
              <w:rPr>
                <w:color w:val="000000" w:themeColor="text1"/>
                <w:sz w:val="20"/>
                <w:szCs w:val="20"/>
                <w:lang w:val="en-US"/>
              </w:rPr>
            </w:pPr>
            <w:r>
              <w:rPr>
                <w:color w:val="000000" w:themeColor="text1"/>
                <w:sz w:val="20"/>
                <w:szCs w:val="20"/>
                <w:lang w:val="en-US"/>
              </w:rPr>
              <w:t>0.</w:t>
            </w:r>
            <w:r w:rsidR="00156E58">
              <w:rPr>
                <w:color w:val="000000" w:themeColor="text1"/>
                <w:sz w:val="20"/>
                <w:szCs w:val="20"/>
                <w:lang w:val="en-US"/>
              </w:rPr>
              <w:t>092</w:t>
            </w:r>
          </w:p>
          <w:p w14:paraId="09D56A68" w14:textId="761201BF"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sidR="00156E58">
              <w:rPr>
                <w:color w:val="000000" w:themeColor="text1"/>
                <w:sz w:val="20"/>
                <w:szCs w:val="20"/>
                <w:lang w:val="en-US"/>
              </w:rPr>
              <w:t>364</w:t>
            </w:r>
            <w:r w:rsidRPr="00716EFA">
              <w:rPr>
                <w:color w:val="000000" w:themeColor="text1"/>
                <w:sz w:val="20"/>
                <w:szCs w:val="20"/>
                <w:lang w:val="en-US"/>
              </w:rPr>
              <w:t xml:space="preserve">) </w:t>
            </w:r>
          </w:p>
          <w:p w14:paraId="5B5FDDD6" w14:textId="77777777" w:rsidR="00667C6A" w:rsidRPr="00716EFA" w:rsidRDefault="00667C6A" w:rsidP="00F5420B">
            <w:pPr>
              <w:jc w:val="left"/>
              <w:rPr>
                <w:color w:val="000000" w:themeColor="text1"/>
                <w:sz w:val="20"/>
                <w:szCs w:val="20"/>
                <w:lang w:val="en-US"/>
              </w:rPr>
            </w:pPr>
          </w:p>
          <w:p w14:paraId="07CE5494" w14:textId="2D34378E" w:rsidR="00667C6A" w:rsidRPr="00716EFA" w:rsidRDefault="00667C6A" w:rsidP="00F5420B">
            <w:pPr>
              <w:jc w:val="left"/>
              <w:rPr>
                <w:i/>
                <w:iCs/>
                <w:color w:val="000000" w:themeColor="text1"/>
                <w:sz w:val="20"/>
                <w:szCs w:val="20"/>
                <w:lang w:val="en-US"/>
              </w:rPr>
            </w:pPr>
            <w:r w:rsidRPr="00716EFA">
              <w:rPr>
                <w:i/>
                <w:iCs/>
                <w:color w:val="000000" w:themeColor="text1"/>
                <w:sz w:val="20"/>
                <w:szCs w:val="20"/>
                <w:lang w:val="en-US"/>
              </w:rPr>
              <w:t>0.</w:t>
            </w:r>
            <w:r w:rsidR="00547C4F">
              <w:rPr>
                <w:i/>
                <w:iCs/>
                <w:color w:val="000000" w:themeColor="text1"/>
                <w:sz w:val="20"/>
                <w:szCs w:val="20"/>
                <w:lang w:val="en-US"/>
              </w:rPr>
              <w:t>191</w:t>
            </w:r>
          </w:p>
          <w:p w14:paraId="118F7295" w14:textId="77777777" w:rsidR="00667C6A" w:rsidRPr="00716EFA" w:rsidRDefault="00667C6A" w:rsidP="00F5420B">
            <w:pPr>
              <w:jc w:val="left"/>
              <w:rPr>
                <w:color w:val="000000" w:themeColor="text1"/>
                <w:sz w:val="20"/>
                <w:szCs w:val="20"/>
                <w:lang w:val="en-US"/>
              </w:rPr>
            </w:pPr>
          </w:p>
        </w:tc>
      </w:tr>
      <w:tr w:rsidR="00667C6A" w:rsidRPr="006B19A2" w14:paraId="6BF20616" w14:textId="77777777" w:rsidTr="00F5420B">
        <w:trPr>
          <w:jc w:val="center"/>
        </w:trPr>
        <w:tc>
          <w:tcPr>
            <w:tcW w:w="2127" w:type="dxa"/>
          </w:tcPr>
          <w:p w14:paraId="69617117" w14:textId="77777777" w:rsidR="00667C6A" w:rsidRPr="006B19A2" w:rsidRDefault="00667C6A" w:rsidP="00F5420B">
            <w:pPr>
              <w:jc w:val="left"/>
              <w:rPr>
                <w:b/>
                <w:bCs/>
                <w:color w:val="000000" w:themeColor="text1"/>
                <w:sz w:val="20"/>
                <w:szCs w:val="20"/>
                <w:lang w:val="en-US"/>
              </w:rPr>
            </w:pPr>
            <w:r w:rsidRPr="006B19A2">
              <w:rPr>
                <w:b/>
                <w:bCs/>
                <w:color w:val="000000" w:themeColor="text1"/>
                <w:sz w:val="20"/>
                <w:szCs w:val="20"/>
                <w:lang w:val="en-US"/>
              </w:rPr>
              <w:t>JQI physical environment</w:t>
            </w:r>
          </w:p>
        </w:tc>
        <w:tc>
          <w:tcPr>
            <w:tcW w:w="1930" w:type="dxa"/>
            <w:vAlign w:val="center"/>
          </w:tcPr>
          <w:p w14:paraId="5A3C69E7" w14:textId="77777777" w:rsidR="00667C6A" w:rsidRPr="00045D42" w:rsidRDefault="00667C6A"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5AB7A7FF" w14:textId="77777777" w:rsidR="00667C6A" w:rsidRPr="00045D42" w:rsidRDefault="00667C6A" w:rsidP="00F5420B">
            <w:pPr>
              <w:jc w:val="left"/>
              <w:rPr>
                <w:b/>
                <w:bCs/>
                <w:color w:val="000000" w:themeColor="text1"/>
                <w:sz w:val="20"/>
                <w:szCs w:val="20"/>
                <w:lang w:val="en-US"/>
              </w:rPr>
            </w:pPr>
          </w:p>
          <w:p w14:paraId="52B4BCC0" w14:textId="77777777" w:rsidR="00667C6A" w:rsidRPr="00045D42" w:rsidRDefault="00667C6A" w:rsidP="00F5420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7AB9E6CA" w14:textId="77777777" w:rsidR="00667C6A" w:rsidRDefault="00667C6A" w:rsidP="00F5420B">
            <w:pPr>
              <w:jc w:val="left"/>
              <w:rPr>
                <w:i/>
                <w:iCs/>
                <w:color w:val="000000" w:themeColor="text1"/>
                <w:sz w:val="20"/>
                <w:szCs w:val="20"/>
                <w:lang w:val="en-US"/>
              </w:rPr>
            </w:pPr>
          </w:p>
          <w:p w14:paraId="48D7D9CE" w14:textId="77777777" w:rsidR="00667C6A" w:rsidRDefault="00667C6A" w:rsidP="00F5420B">
            <w:pPr>
              <w:jc w:val="left"/>
              <w:rPr>
                <w:i/>
                <w:iCs/>
                <w:color w:val="000000" w:themeColor="text1"/>
                <w:sz w:val="20"/>
                <w:szCs w:val="20"/>
                <w:lang w:val="en-US"/>
              </w:rPr>
            </w:pPr>
          </w:p>
          <w:p w14:paraId="1BCB886F" w14:textId="77777777" w:rsidR="00667C6A" w:rsidRDefault="00667C6A" w:rsidP="00F5420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6A3DC092" w14:textId="77777777" w:rsidR="00667C6A" w:rsidRPr="00045D42" w:rsidRDefault="00667C6A" w:rsidP="00F5420B">
            <w:pPr>
              <w:jc w:val="left"/>
              <w:rPr>
                <w:i/>
                <w:iCs/>
                <w:color w:val="000000" w:themeColor="text1"/>
                <w:sz w:val="20"/>
                <w:szCs w:val="20"/>
                <w:lang w:val="en-US"/>
              </w:rPr>
            </w:pPr>
          </w:p>
        </w:tc>
        <w:tc>
          <w:tcPr>
            <w:tcW w:w="1323" w:type="dxa"/>
            <w:vAlign w:val="center"/>
          </w:tcPr>
          <w:p w14:paraId="5E118E5C" w14:textId="66A1BBE9" w:rsidR="00667C6A" w:rsidRPr="00547C4F" w:rsidRDefault="00667C6A" w:rsidP="00F5420B">
            <w:pPr>
              <w:jc w:val="left"/>
              <w:rPr>
                <w:b/>
                <w:bCs/>
                <w:color w:val="000000" w:themeColor="text1"/>
                <w:sz w:val="20"/>
                <w:szCs w:val="20"/>
              </w:rPr>
            </w:pPr>
            <w:r w:rsidRPr="00547C4F">
              <w:rPr>
                <w:b/>
                <w:bCs/>
                <w:color w:val="000000" w:themeColor="text1"/>
                <w:sz w:val="20"/>
                <w:szCs w:val="20"/>
                <w:lang w:val="en-US"/>
              </w:rPr>
              <w:t>0.</w:t>
            </w:r>
            <w:r w:rsidR="00156E58" w:rsidRPr="00547C4F">
              <w:rPr>
                <w:b/>
                <w:bCs/>
                <w:color w:val="000000" w:themeColor="text1"/>
                <w:sz w:val="20"/>
                <w:szCs w:val="20"/>
                <w:lang w:val="en-US"/>
              </w:rPr>
              <w:t>382*</w:t>
            </w:r>
          </w:p>
          <w:p w14:paraId="628F39C9" w14:textId="57A16B64" w:rsidR="00667C6A" w:rsidRPr="00547C4F" w:rsidRDefault="00667C6A" w:rsidP="00F5420B">
            <w:pPr>
              <w:jc w:val="left"/>
              <w:rPr>
                <w:b/>
                <w:bCs/>
                <w:color w:val="000000" w:themeColor="text1"/>
                <w:sz w:val="20"/>
                <w:szCs w:val="20"/>
                <w:lang w:val="en-US"/>
              </w:rPr>
            </w:pPr>
            <w:r w:rsidRPr="00547C4F">
              <w:rPr>
                <w:b/>
                <w:bCs/>
                <w:color w:val="000000" w:themeColor="text1"/>
                <w:sz w:val="20"/>
                <w:szCs w:val="20"/>
                <w:lang w:val="en-US"/>
              </w:rPr>
              <w:t>(0.</w:t>
            </w:r>
            <w:r w:rsidR="00156E58" w:rsidRPr="00547C4F">
              <w:rPr>
                <w:b/>
                <w:bCs/>
                <w:color w:val="000000" w:themeColor="text1"/>
                <w:sz w:val="20"/>
                <w:szCs w:val="20"/>
                <w:lang w:val="en-US"/>
              </w:rPr>
              <w:t>218</w:t>
            </w:r>
            <w:r w:rsidRPr="00547C4F">
              <w:rPr>
                <w:b/>
                <w:bCs/>
                <w:color w:val="000000" w:themeColor="text1"/>
                <w:sz w:val="20"/>
                <w:szCs w:val="20"/>
                <w:lang w:val="en-US"/>
              </w:rPr>
              <w:t>)</w:t>
            </w:r>
          </w:p>
          <w:p w14:paraId="2BA8B01C" w14:textId="09E894BE" w:rsidR="00667C6A" w:rsidRPr="00716EFA" w:rsidRDefault="00667C6A" w:rsidP="00F5420B">
            <w:pPr>
              <w:jc w:val="left"/>
              <w:rPr>
                <w:color w:val="000000" w:themeColor="text1"/>
                <w:sz w:val="20"/>
                <w:szCs w:val="20"/>
                <w:lang w:val="en-US"/>
              </w:rPr>
            </w:pPr>
            <w:r>
              <w:rPr>
                <w:color w:val="000000" w:themeColor="text1"/>
                <w:sz w:val="20"/>
                <w:szCs w:val="20"/>
                <w:lang w:val="en-US"/>
              </w:rPr>
              <w:t>-0.1</w:t>
            </w:r>
            <w:r w:rsidR="00156E58">
              <w:rPr>
                <w:color w:val="000000" w:themeColor="text1"/>
                <w:sz w:val="20"/>
                <w:szCs w:val="20"/>
                <w:lang w:val="en-US"/>
              </w:rPr>
              <w:t>06</w:t>
            </w:r>
          </w:p>
          <w:p w14:paraId="0178DEB8" w14:textId="5E868159"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sidR="00156E58">
              <w:rPr>
                <w:color w:val="000000" w:themeColor="text1"/>
                <w:sz w:val="20"/>
                <w:szCs w:val="20"/>
                <w:lang w:val="en-US"/>
              </w:rPr>
              <w:t>209</w:t>
            </w:r>
            <w:r w:rsidRPr="00716EFA">
              <w:rPr>
                <w:color w:val="000000" w:themeColor="text1"/>
                <w:sz w:val="20"/>
                <w:szCs w:val="20"/>
                <w:lang w:val="en-US"/>
              </w:rPr>
              <w:t xml:space="preserve">) </w:t>
            </w:r>
          </w:p>
          <w:p w14:paraId="1504E355" w14:textId="77777777" w:rsidR="00667C6A" w:rsidRPr="00716EFA" w:rsidRDefault="00667C6A" w:rsidP="00F5420B">
            <w:pPr>
              <w:jc w:val="left"/>
              <w:rPr>
                <w:i/>
                <w:iCs/>
                <w:color w:val="000000" w:themeColor="text1"/>
                <w:sz w:val="20"/>
                <w:szCs w:val="20"/>
                <w:lang w:val="en-US"/>
              </w:rPr>
            </w:pPr>
          </w:p>
          <w:p w14:paraId="7791E6FA" w14:textId="51013D18" w:rsidR="00667C6A" w:rsidRPr="00716EFA" w:rsidRDefault="00667C6A" w:rsidP="00F5420B">
            <w:pPr>
              <w:jc w:val="left"/>
              <w:rPr>
                <w:i/>
                <w:iCs/>
                <w:color w:val="000000" w:themeColor="text1"/>
                <w:sz w:val="20"/>
                <w:szCs w:val="20"/>
                <w:lang w:val="en-US"/>
              </w:rPr>
            </w:pPr>
            <w:r w:rsidRPr="00716EFA">
              <w:rPr>
                <w:i/>
                <w:iCs/>
                <w:color w:val="000000" w:themeColor="text1"/>
                <w:sz w:val="20"/>
                <w:szCs w:val="20"/>
                <w:lang w:val="en-US"/>
              </w:rPr>
              <w:t>0.</w:t>
            </w:r>
            <w:r w:rsidR="00547C4F">
              <w:rPr>
                <w:i/>
                <w:iCs/>
                <w:color w:val="000000" w:themeColor="text1"/>
                <w:sz w:val="20"/>
                <w:szCs w:val="20"/>
                <w:lang w:val="en-US"/>
              </w:rPr>
              <w:t>165</w:t>
            </w:r>
          </w:p>
          <w:p w14:paraId="33570BE1" w14:textId="77777777" w:rsidR="00667C6A" w:rsidRPr="00716EFA" w:rsidRDefault="00667C6A" w:rsidP="00F5420B">
            <w:pPr>
              <w:jc w:val="left"/>
              <w:rPr>
                <w:i/>
                <w:iCs/>
                <w:color w:val="000000" w:themeColor="text1"/>
                <w:sz w:val="20"/>
                <w:szCs w:val="20"/>
                <w:lang w:val="en-US"/>
              </w:rPr>
            </w:pPr>
          </w:p>
        </w:tc>
        <w:tc>
          <w:tcPr>
            <w:tcW w:w="1285" w:type="dxa"/>
            <w:vAlign w:val="center"/>
          </w:tcPr>
          <w:p w14:paraId="2D6F8CFB" w14:textId="4C48D9F6" w:rsidR="00667C6A" w:rsidRPr="00716EFA" w:rsidRDefault="00667C6A" w:rsidP="00F5420B">
            <w:pPr>
              <w:jc w:val="left"/>
              <w:rPr>
                <w:color w:val="000000" w:themeColor="text1"/>
                <w:sz w:val="20"/>
                <w:szCs w:val="20"/>
                <w:lang w:val="en-US"/>
              </w:rPr>
            </w:pPr>
            <w:r>
              <w:rPr>
                <w:color w:val="000000" w:themeColor="text1"/>
                <w:sz w:val="20"/>
                <w:szCs w:val="20"/>
                <w:lang w:val="en-US"/>
              </w:rPr>
              <w:t>0.</w:t>
            </w:r>
            <w:r w:rsidR="00156E58">
              <w:rPr>
                <w:color w:val="000000" w:themeColor="text1"/>
                <w:sz w:val="20"/>
                <w:szCs w:val="20"/>
                <w:lang w:val="en-US"/>
              </w:rPr>
              <w:t>464</w:t>
            </w:r>
          </w:p>
          <w:p w14:paraId="2B8055A6" w14:textId="102CBA7E"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sidR="00156E58">
              <w:rPr>
                <w:color w:val="000000" w:themeColor="text1"/>
                <w:sz w:val="20"/>
                <w:szCs w:val="20"/>
                <w:lang w:val="en-US"/>
              </w:rPr>
              <w:t>354</w:t>
            </w:r>
            <w:r w:rsidRPr="00716EFA">
              <w:rPr>
                <w:color w:val="000000" w:themeColor="text1"/>
                <w:sz w:val="20"/>
                <w:szCs w:val="20"/>
                <w:lang w:val="en-US"/>
              </w:rPr>
              <w:t xml:space="preserve">) </w:t>
            </w:r>
          </w:p>
          <w:p w14:paraId="75627A52" w14:textId="0718C085" w:rsidR="00667C6A" w:rsidRPr="00547C4F" w:rsidRDefault="00667C6A" w:rsidP="00F5420B">
            <w:pPr>
              <w:jc w:val="left"/>
              <w:rPr>
                <w:b/>
                <w:bCs/>
                <w:color w:val="000000" w:themeColor="text1"/>
                <w:sz w:val="20"/>
                <w:szCs w:val="20"/>
                <w:lang w:val="en-US"/>
              </w:rPr>
            </w:pPr>
            <w:r w:rsidRPr="00547C4F">
              <w:rPr>
                <w:b/>
                <w:bCs/>
                <w:color w:val="000000" w:themeColor="text1"/>
                <w:sz w:val="20"/>
                <w:szCs w:val="20"/>
                <w:lang w:val="en-US"/>
              </w:rPr>
              <w:t>-</w:t>
            </w:r>
            <w:r w:rsidR="00156E58" w:rsidRPr="00547C4F">
              <w:rPr>
                <w:b/>
                <w:bCs/>
                <w:color w:val="000000" w:themeColor="text1"/>
                <w:sz w:val="20"/>
                <w:szCs w:val="20"/>
                <w:lang w:val="en-US"/>
              </w:rPr>
              <w:t>0.628***</w:t>
            </w:r>
          </w:p>
          <w:p w14:paraId="5DFBA4C2" w14:textId="6A4F1B4C" w:rsidR="00667C6A" w:rsidRPr="00547C4F" w:rsidRDefault="00667C6A" w:rsidP="00F5420B">
            <w:pPr>
              <w:jc w:val="left"/>
              <w:rPr>
                <w:b/>
                <w:bCs/>
                <w:color w:val="000000" w:themeColor="text1"/>
                <w:sz w:val="20"/>
                <w:szCs w:val="20"/>
                <w:lang w:val="en-US"/>
              </w:rPr>
            </w:pPr>
            <w:r w:rsidRPr="00547C4F">
              <w:rPr>
                <w:b/>
                <w:bCs/>
                <w:color w:val="000000" w:themeColor="text1"/>
                <w:sz w:val="20"/>
                <w:szCs w:val="20"/>
                <w:lang w:val="en-US"/>
              </w:rPr>
              <w:t>(0.</w:t>
            </w:r>
            <w:r w:rsidR="00156E58" w:rsidRPr="00547C4F">
              <w:rPr>
                <w:b/>
                <w:bCs/>
                <w:color w:val="000000" w:themeColor="text1"/>
                <w:sz w:val="20"/>
                <w:szCs w:val="20"/>
                <w:lang w:val="en-US"/>
              </w:rPr>
              <w:t>160</w:t>
            </w:r>
            <w:r w:rsidRPr="00547C4F">
              <w:rPr>
                <w:b/>
                <w:bCs/>
                <w:color w:val="000000" w:themeColor="text1"/>
                <w:sz w:val="20"/>
                <w:szCs w:val="20"/>
                <w:lang w:val="en-US"/>
              </w:rPr>
              <w:t>)</w:t>
            </w:r>
          </w:p>
          <w:p w14:paraId="19EC81D1" w14:textId="77777777" w:rsidR="00667C6A" w:rsidRPr="00547C4F" w:rsidRDefault="00667C6A" w:rsidP="00F5420B">
            <w:pPr>
              <w:jc w:val="left"/>
              <w:rPr>
                <w:b/>
                <w:bCs/>
                <w:color w:val="000000" w:themeColor="text1"/>
                <w:sz w:val="20"/>
                <w:szCs w:val="20"/>
                <w:lang w:val="en-US"/>
              </w:rPr>
            </w:pPr>
          </w:p>
          <w:p w14:paraId="213CF283" w14:textId="6E2E9554" w:rsidR="00667C6A" w:rsidRPr="00547C4F" w:rsidRDefault="00667C6A" w:rsidP="00F5420B">
            <w:pPr>
              <w:jc w:val="left"/>
              <w:rPr>
                <w:b/>
                <w:bCs/>
                <w:i/>
                <w:iCs/>
                <w:color w:val="000000" w:themeColor="text1"/>
                <w:sz w:val="20"/>
                <w:szCs w:val="20"/>
                <w:lang w:val="en-US"/>
              </w:rPr>
            </w:pPr>
            <w:r w:rsidRPr="00547C4F">
              <w:rPr>
                <w:b/>
                <w:bCs/>
                <w:color w:val="000000" w:themeColor="text1"/>
                <w:sz w:val="20"/>
                <w:szCs w:val="20"/>
                <w:lang w:val="en-US"/>
              </w:rPr>
              <w:t xml:space="preserve"> </w:t>
            </w:r>
            <w:r w:rsidRPr="00547C4F">
              <w:rPr>
                <w:b/>
                <w:bCs/>
                <w:i/>
                <w:iCs/>
                <w:color w:val="000000" w:themeColor="text1"/>
                <w:sz w:val="20"/>
                <w:szCs w:val="20"/>
                <w:lang w:val="en-US"/>
              </w:rPr>
              <w:t>0.</w:t>
            </w:r>
            <w:r w:rsidR="00547C4F" w:rsidRPr="00547C4F">
              <w:rPr>
                <w:b/>
                <w:bCs/>
                <w:i/>
                <w:iCs/>
                <w:color w:val="000000" w:themeColor="text1"/>
                <w:sz w:val="20"/>
                <w:szCs w:val="20"/>
                <w:lang w:val="en-US"/>
              </w:rPr>
              <w:t>003</w:t>
            </w:r>
          </w:p>
          <w:p w14:paraId="3A305F49" w14:textId="77777777" w:rsidR="00667C6A" w:rsidRPr="00716EFA" w:rsidRDefault="00667C6A" w:rsidP="00F5420B">
            <w:pPr>
              <w:jc w:val="left"/>
              <w:rPr>
                <w:color w:val="000000" w:themeColor="text1"/>
                <w:sz w:val="20"/>
                <w:szCs w:val="20"/>
                <w:lang w:val="en-US"/>
              </w:rPr>
            </w:pPr>
          </w:p>
        </w:tc>
        <w:tc>
          <w:tcPr>
            <w:tcW w:w="1246" w:type="dxa"/>
            <w:vAlign w:val="center"/>
          </w:tcPr>
          <w:p w14:paraId="6CC4493C" w14:textId="7D6303FB" w:rsidR="00667C6A" w:rsidRPr="00716EFA" w:rsidRDefault="00667C6A" w:rsidP="00F5420B">
            <w:pPr>
              <w:jc w:val="left"/>
              <w:rPr>
                <w:color w:val="000000" w:themeColor="text1"/>
                <w:sz w:val="20"/>
                <w:szCs w:val="20"/>
                <w:lang w:val="en-US"/>
              </w:rPr>
            </w:pPr>
            <w:r>
              <w:rPr>
                <w:color w:val="000000" w:themeColor="text1"/>
                <w:sz w:val="20"/>
                <w:szCs w:val="20"/>
                <w:lang w:val="en-US"/>
              </w:rPr>
              <w:t>0.</w:t>
            </w:r>
            <w:r w:rsidR="00156E58">
              <w:rPr>
                <w:color w:val="000000" w:themeColor="text1"/>
                <w:sz w:val="20"/>
                <w:szCs w:val="20"/>
                <w:lang w:val="en-US"/>
              </w:rPr>
              <w:t>439</w:t>
            </w:r>
          </w:p>
          <w:p w14:paraId="413A7B35" w14:textId="385ABCD4"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sidR="00156E58">
              <w:rPr>
                <w:color w:val="000000" w:themeColor="text1"/>
                <w:sz w:val="20"/>
                <w:szCs w:val="20"/>
                <w:lang w:val="en-US"/>
              </w:rPr>
              <w:t>271</w:t>
            </w:r>
            <w:r w:rsidRPr="00716EFA">
              <w:rPr>
                <w:color w:val="000000" w:themeColor="text1"/>
                <w:sz w:val="20"/>
                <w:szCs w:val="20"/>
                <w:lang w:val="en-US"/>
              </w:rPr>
              <w:t>)</w:t>
            </w:r>
          </w:p>
          <w:p w14:paraId="7B957631" w14:textId="77777777" w:rsidR="00667C6A" w:rsidRPr="00890249" w:rsidRDefault="00667C6A" w:rsidP="00F5420B">
            <w:pPr>
              <w:jc w:val="left"/>
              <w:rPr>
                <w:color w:val="000000" w:themeColor="text1"/>
                <w:sz w:val="20"/>
                <w:szCs w:val="20"/>
              </w:rPr>
            </w:pPr>
            <w:r w:rsidRPr="00716EFA">
              <w:rPr>
                <w:color w:val="000000" w:themeColor="text1"/>
                <w:sz w:val="20"/>
                <w:szCs w:val="20"/>
                <w:lang w:val="en-US"/>
              </w:rPr>
              <w:t>0.</w:t>
            </w:r>
            <w:r>
              <w:rPr>
                <w:color w:val="000000" w:themeColor="text1"/>
                <w:sz w:val="20"/>
                <w:szCs w:val="20"/>
                <w:lang w:val="en-US"/>
              </w:rPr>
              <w:t>095</w:t>
            </w:r>
          </w:p>
          <w:p w14:paraId="2FE4431E" w14:textId="77777777"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453</w:t>
            </w:r>
            <w:r w:rsidRPr="00716EFA">
              <w:rPr>
                <w:color w:val="000000" w:themeColor="text1"/>
                <w:sz w:val="20"/>
                <w:szCs w:val="20"/>
                <w:lang w:val="en-US"/>
              </w:rPr>
              <w:t xml:space="preserve">) </w:t>
            </w:r>
          </w:p>
          <w:p w14:paraId="62EF9F67" w14:textId="77777777" w:rsidR="00667C6A" w:rsidRPr="00716EFA" w:rsidRDefault="00667C6A" w:rsidP="00F5420B">
            <w:pPr>
              <w:jc w:val="left"/>
              <w:rPr>
                <w:color w:val="000000" w:themeColor="text1"/>
                <w:sz w:val="20"/>
                <w:szCs w:val="20"/>
                <w:lang w:val="en-US"/>
              </w:rPr>
            </w:pPr>
          </w:p>
          <w:p w14:paraId="1DC31387" w14:textId="2CBB022F" w:rsidR="00667C6A" w:rsidRPr="00716EFA" w:rsidRDefault="00667C6A" w:rsidP="00F5420B">
            <w:pPr>
              <w:jc w:val="left"/>
              <w:rPr>
                <w:i/>
                <w:iCs/>
                <w:color w:val="000000" w:themeColor="text1"/>
                <w:sz w:val="20"/>
                <w:szCs w:val="20"/>
                <w:lang w:val="en-US"/>
              </w:rPr>
            </w:pPr>
            <w:r w:rsidRPr="00716EFA">
              <w:rPr>
                <w:i/>
                <w:iCs/>
                <w:color w:val="000000" w:themeColor="text1"/>
                <w:sz w:val="20"/>
                <w:szCs w:val="20"/>
                <w:lang w:val="en-US"/>
              </w:rPr>
              <w:t>0.</w:t>
            </w:r>
            <w:r w:rsidR="00547C4F">
              <w:rPr>
                <w:i/>
                <w:iCs/>
                <w:color w:val="000000" w:themeColor="text1"/>
                <w:sz w:val="20"/>
                <w:szCs w:val="20"/>
                <w:lang w:val="en-US"/>
              </w:rPr>
              <w:t>501</w:t>
            </w:r>
          </w:p>
          <w:p w14:paraId="5FD0E51A" w14:textId="77777777" w:rsidR="00667C6A" w:rsidRPr="00716EFA" w:rsidRDefault="00667C6A" w:rsidP="00F5420B">
            <w:pPr>
              <w:jc w:val="left"/>
              <w:rPr>
                <w:i/>
                <w:iCs/>
                <w:color w:val="000000" w:themeColor="text1"/>
                <w:sz w:val="20"/>
                <w:szCs w:val="20"/>
                <w:lang w:val="en-US"/>
              </w:rPr>
            </w:pPr>
          </w:p>
        </w:tc>
      </w:tr>
      <w:tr w:rsidR="00667C6A" w:rsidRPr="006B19A2" w14:paraId="0ECD506E" w14:textId="77777777" w:rsidTr="00F5420B">
        <w:trPr>
          <w:jc w:val="center"/>
        </w:trPr>
        <w:tc>
          <w:tcPr>
            <w:tcW w:w="2127" w:type="dxa"/>
          </w:tcPr>
          <w:p w14:paraId="3EE06C8F" w14:textId="77777777" w:rsidR="00667C6A" w:rsidRPr="006B19A2" w:rsidRDefault="00667C6A" w:rsidP="00F5420B">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42B17973" w14:textId="77777777" w:rsidR="00667C6A" w:rsidRPr="00045D42" w:rsidRDefault="00667C6A"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2D8CFFE7" w14:textId="77777777" w:rsidR="00667C6A" w:rsidRPr="00045D42" w:rsidRDefault="00667C6A" w:rsidP="00F5420B">
            <w:pPr>
              <w:jc w:val="left"/>
              <w:rPr>
                <w:b/>
                <w:bCs/>
                <w:color w:val="000000" w:themeColor="text1"/>
                <w:sz w:val="20"/>
                <w:szCs w:val="20"/>
                <w:lang w:val="en-US"/>
              </w:rPr>
            </w:pPr>
          </w:p>
          <w:p w14:paraId="15421391" w14:textId="77777777" w:rsidR="00667C6A" w:rsidRPr="00045D42" w:rsidRDefault="00667C6A" w:rsidP="00F5420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22F56291" w14:textId="77777777" w:rsidR="00667C6A" w:rsidRDefault="00667C6A" w:rsidP="00F5420B">
            <w:pPr>
              <w:jc w:val="left"/>
              <w:rPr>
                <w:b/>
                <w:bCs/>
                <w:color w:val="000000" w:themeColor="text1"/>
                <w:sz w:val="20"/>
                <w:szCs w:val="20"/>
                <w:lang w:val="en-US"/>
              </w:rPr>
            </w:pPr>
          </w:p>
          <w:p w14:paraId="3AD313B1" w14:textId="77777777" w:rsidR="00667C6A" w:rsidRDefault="00667C6A" w:rsidP="00F5420B">
            <w:pPr>
              <w:jc w:val="left"/>
              <w:rPr>
                <w:i/>
                <w:iCs/>
                <w:color w:val="000000" w:themeColor="text1"/>
                <w:sz w:val="20"/>
                <w:szCs w:val="20"/>
                <w:lang w:val="en-US"/>
              </w:rPr>
            </w:pPr>
          </w:p>
          <w:p w14:paraId="4EA73DEC" w14:textId="77777777" w:rsidR="00667C6A" w:rsidRDefault="00667C6A" w:rsidP="00F5420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00FF71A9" w14:textId="77777777" w:rsidR="00667C6A" w:rsidRPr="006B19A2" w:rsidRDefault="00667C6A" w:rsidP="00F5420B">
            <w:pPr>
              <w:jc w:val="left"/>
              <w:rPr>
                <w:b/>
                <w:bCs/>
                <w:color w:val="000000" w:themeColor="text1"/>
                <w:sz w:val="20"/>
                <w:szCs w:val="20"/>
                <w:lang w:val="en-US"/>
              </w:rPr>
            </w:pPr>
          </w:p>
        </w:tc>
        <w:tc>
          <w:tcPr>
            <w:tcW w:w="1323" w:type="dxa"/>
            <w:vAlign w:val="center"/>
          </w:tcPr>
          <w:p w14:paraId="62B81B96" w14:textId="134448C9" w:rsidR="00667C6A" w:rsidRPr="00716EFA" w:rsidRDefault="00667C6A" w:rsidP="00F5420B">
            <w:pPr>
              <w:jc w:val="left"/>
              <w:rPr>
                <w:color w:val="000000" w:themeColor="text1"/>
                <w:sz w:val="20"/>
                <w:szCs w:val="20"/>
                <w:lang w:val="en-US"/>
              </w:rPr>
            </w:pPr>
            <w:r>
              <w:rPr>
                <w:color w:val="000000" w:themeColor="text1"/>
                <w:sz w:val="20"/>
                <w:szCs w:val="20"/>
                <w:lang w:val="en-US"/>
              </w:rPr>
              <w:t>0.</w:t>
            </w:r>
            <w:r w:rsidR="00156E58">
              <w:rPr>
                <w:color w:val="000000" w:themeColor="text1"/>
                <w:sz w:val="20"/>
                <w:szCs w:val="20"/>
                <w:lang w:val="en-US"/>
              </w:rPr>
              <w:t>125</w:t>
            </w:r>
          </w:p>
          <w:p w14:paraId="4C07365D" w14:textId="1C6B8622"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sidR="00156E58">
              <w:rPr>
                <w:color w:val="000000" w:themeColor="text1"/>
                <w:sz w:val="20"/>
                <w:szCs w:val="20"/>
                <w:lang w:val="en-US"/>
              </w:rPr>
              <w:t>173</w:t>
            </w:r>
            <w:r w:rsidRPr="00716EFA">
              <w:rPr>
                <w:color w:val="000000" w:themeColor="text1"/>
                <w:sz w:val="20"/>
                <w:szCs w:val="20"/>
                <w:lang w:val="en-US"/>
              </w:rPr>
              <w:t xml:space="preserve">) </w:t>
            </w:r>
          </w:p>
          <w:p w14:paraId="4BBD702A" w14:textId="55D09844" w:rsidR="00667C6A" w:rsidRPr="00716EFA" w:rsidRDefault="00667C6A" w:rsidP="00F5420B">
            <w:pPr>
              <w:jc w:val="left"/>
              <w:rPr>
                <w:color w:val="000000" w:themeColor="text1"/>
                <w:sz w:val="20"/>
                <w:szCs w:val="20"/>
                <w:lang w:val="en-US"/>
              </w:rPr>
            </w:pPr>
            <w:r>
              <w:rPr>
                <w:color w:val="000000" w:themeColor="text1"/>
                <w:sz w:val="20"/>
                <w:szCs w:val="20"/>
                <w:lang w:val="en-US"/>
              </w:rPr>
              <w:t>-0.1</w:t>
            </w:r>
            <w:r w:rsidR="00156E58">
              <w:rPr>
                <w:color w:val="000000" w:themeColor="text1"/>
                <w:sz w:val="20"/>
                <w:szCs w:val="20"/>
                <w:lang w:val="en-US"/>
              </w:rPr>
              <w:t>81</w:t>
            </w:r>
          </w:p>
          <w:p w14:paraId="3D84E80E" w14:textId="42FC80D0"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sidR="00156E58">
              <w:rPr>
                <w:color w:val="000000" w:themeColor="text1"/>
                <w:sz w:val="20"/>
                <w:szCs w:val="20"/>
                <w:lang w:val="en-US"/>
              </w:rPr>
              <w:t>124</w:t>
            </w:r>
            <w:r w:rsidRPr="00716EFA">
              <w:rPr>
                <w:color w:val="000000" w:themeColor="text1"/>
                <w:sz w:val="20"/>
                <w:szCs w:val="20"/>
                <w:lang w:val="en-US"/>
              </w:rPr>
              <w:t xml:space="preserve">) </w:t>
            </w:r>
          </w:p>
          <w:p w14:paraId="2EC73109" w14:textId="77777777" w:rsidR="00667C6A" w:rsidRPr="00716EFA" w:rsidRDefault="00667C6A" w:rsidP="00F5420B">
            <w:pPr>
              <w:jc w:val="left"/>
              <w:rPr>
                <w:color w:val="000000" w:themeColor="text1"/>
                <w:sz w:val="20"/>
                <w:szCs w:val="20"/>
                <w:lang w:val="en-US"/>
              </w:rPr>
            </w:pPr>
          </w:p>
          <w:p w14:paraId="2AB0F8D8" w14:textId="2F6DD94D" w:rsidR="00667C6A" w:rsidRPr="00716EFA" w:rsidRDefault="00667C6A" w:rsidP="00F5420B">
            <w:pPr>
              <w:jc w:val="left"/>
              <w:rPr>
                <w:i/>
                <w:iCs/>
                <w:color w:val="000000" w:themeColor="text1"/>
                <w:sz w:val="20"/>
                <w:szCs w:val="20"/>
                <w:lang w:val="en-US"/>
              </w:rPr>
            </w:pPr>
            <w:r w:rsidRPr="00716EFA">
              <w:rPr>
                <w:i/>
                <w:iCs/>
                <w:color w:val="000000" w:themeColor="text1"/>
                <w:sz w:val="20"/>
                <w:szCs w:val="20"/>
                <w:lang w:val="en-US"/>
              </w:rPr>
              <w:t>0.</w:t>
            </w:r>
            <w:r w:rsidR="00547C4F">
              <w:rPr>
                <w:i/>
                <w:iCs/>
                <w:color w:val="000000" w:themeColor="text1"/>
                <w:sz w:val="20"/>
                <w:szCs w:val="20"/>
                <w:lang w:val="en-US"/>
              </w:rPr>
              <w:t>242</w:t>
            </w:r>
          </w:p>
          <w:p w14:paraId="62473063" w14:textId="77777777" w:rsidR="00667C6A" w:rsidRPr="00716EFA" w:rsidRDefault="00667C6A" w:rsidP="00F5420B">
            <w:pPr>
              <w:jc w:val="left"/>
              <w:rPr>
                <w:i/>
                <w:iCs/>
                <w:color w:val="000000" w:themeColor="text1"/>
                <w:sz w:val="20"/>
                <w:szCs w:val="20"/>
                <w:lang w:val="en-US"/>
              </w:rPr>
            </w:pPr>
          </w:p>
        </w:tc>
        <w:tc>
          <w:tcPr>
            <w:tcW w:w="1285" w:type="dxa"/>
            <w:vAlign w:val="center"/>
          </w:tcPr>
          <w:p w14:paraId="60182F76" w14:textId="4804DEDF" w:rsidR="00667C6A" w:rsidRPr="00716EFA" w:rsidRDefault="00667C6A" w:rsidP="00F5420B">
            <w:pPr>
              <w:jc w:val="left"/>
              <w:rPr>
                <w:color w:val="000000" w:themeColor="text1"/>
                <w:sz w:val="20"/>
                <w:szCs w:val="20"/>
              </w:rPr>
            </w:pPr>
            <w:r>
              <w:rPr>
                <w:color w:val="000000" w:themeColor="text1"/>
                <w:sz w:val="20"/>
                <w:szCs w:val="20"/>
              </w:rPr>
              <w:t>-0.0</w:t>
            </w:r>
            <w:r w:rsidR="00156E58">
              <w:rPr>
                <w:color w:val="000000" w:themeColor="text1"/>
                <w:sz w:val="20"/>
                <w:szCs w:val="20"/>
              </w:rPr>
              <w:t>21</w:t>
            </w:r>
          </w:p>
          <w:p w14:paraId="1AE1B87B" w14:textId="645927D4"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w:t>
            </w:r>
            <w:r w:rsidR="00156E58">
              <w:rPr>
                <w:color w:val="000000" w:themeColor="text1"/>
                <w:sz w:val="20"/>
                <w:szCs w:val="20"/>
                <w:lang w:val="en-US"/>
              </w:rPr>
              <w:t>53</w:t>
            </w:r>
            <w:r w:rsidRPr="00716EFA">
              <w:rPr>
                <w:color w:val="000000" w:themeColor="text1"/>
                <w:sz w:val="20"/>
                <w:szCs w:val="20"/>
                <w:lang w:val="en-US"/>
              </w:rPr>
              <w:t>)</w:t>
            </w:r>
          </w:p>
          <w:p w14:paraId="606F0EC3" w14:textId="149F43FF"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w:t>
            </w:r>
            <w:r w:rsidR="00A16B04">
              <w:rPr>
                <w:color w:val="000000" w:themeColor="text1"/>
                <w:sz w:val="20"/>
                <w:szCs w:val="20"/>
                <w:lang w:val="en-US"/>
              </w:rPr>
              <w:t>253</w:t>
            </w:r>
          </w:p>
          <w:p w14:paraId="1F964501" w14:textId="20A73FC9"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sidR="00A16B04">
              <w:rPr>
                <w:color w:val="000000" w:themeColor="text1"/>
                <w:sz w:val="20"/>
                <w:szCs w:val="20"/>
                <w:lang w:val="en-US"/>
              </w:rPr>
              <w:t>184</w:t>
            </w:r>
            <w:r w:rsidRPr="00716EFA">
              <w:rPr>
                <w:color w:val="000000" w:themeColor="text1"/>
                <w:sz w:val="20"/>
                <w:szCs w:val="20"/>
                <w:lang w:val="en-US"/>
              </w:rPr>
              <w:t xml:space="preserve">) </w:t>
            </w:r>
          </w:p>
          <w:p w14:paraId="62E1FBFF" w14:textId="77777777" w:rsidR="00667C6A" w:rsidRPr="00716EFA" w:rsidRDefault="00667C6A" w:rsidP="00F5420B">
            <w:pPr>
              <w:jc w:val="left"/>
              <w:rPr>
                <w:color w:val="000000" w:themeColor="text1"/>
                <w:sz w:val="20"/>
                <w:szCs w:val="20"/>
                <w:lang w:val="en-US"/>
              </w:rPr>
            </w:pPr>
          </w:p>
          <w:p w14:paraId="128D4E2A" w14:textId="0B29CF82" w:rsidR="00667C6A" w:rsidRPr="00716EFA" w:rsidRDefault="00667C6A" w:rsidP="00F5420B">
            <w:pPr>
              <w:jc w:val="left"/>
              <w:rPr>
                <w:i/>
                <w:iCs/>
                <w:color w:val="000000" w:themeColor="text1"/>
                <w:sz w:val="20"/>
                <w:szCs w:val="20"/>
                <w:lang w:val="en-US"/>
              </w:rPr>
            </w:pPr>
            <w:r w:rsidRPr="00716EFA">
              <w:rPr>
                <w:i/>
                <w:iCs/>
                <w:color w:val="000000" w:themeColor="text1"/>
                <w:sz w:val="20"/>
                <w:szCs w:val="20"/>
                <w:lang w:val="en-US"/>
              </w:rPr>
              <w:t>0.</w:t>
            </w:r>
            <w:r w:rsidR="00547C4F">
              <w:rPr>
                <w:i/>
                <w:iCs/>
                <w:color w:val="000000" w:themeColor="text1"/>
                <w:sz w:val="20"/>
                <w:szCs w:val="20"/>
                <w:lang w:val="en-US"/>
              </w:rPr>
              <w:t>393</w:t>
            </w:r>
          </w:p>
          <w:p w14:paraId="51FC63A5" w14:textId="77777777" w:rsidR="00667C6A" w:rsidRPr="00716EFA" w:rsidRDefault="00667C6A" w:rsidP="00F5420B">
            <w:pPr>
              <w:jc w:val="left"/>
              <w:rPr>
                <w:i/>
                <w:iCs/>
                <w:color w:val="000000" w:themeColor="text1"/>
                <w:sz w:val="20"/>
                <w:szCs w:val="20"/>
                <w:lang w:val="en-US"/>
              </w:rPr>
            </w:pPr>
          </w:p>
        </w:tc>
        <w:tc>
          <w:tcPr>
            <w:tcW w:w="1246" w:type="dxa"/>
            <w:vAlign w:val="center"/>
          </w:tcPr>
          <w:p w14:paraId="5A87883B" w14:textId="6C01B524"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sidR="00156E58">
              <w:rPr>
                <w:color w:val="000000" w:themeColor="text1"/>
                <w:sz w:val="20"/>
                <w:szCs w:val="20"/>
                <w:lang w:val="en-US"/>
              </w:rPr>
              <w:t>282</w:t>
            </w:r>
          </w:p>
          <w:p w14:paraId="1C8230BA" w14:textId="7747A93C"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sidR="00156E58">
              <w:rPr>
                <w:color w:val="000000" w:themeColor="text1"/>
                <w:sz w:val="20"/>
                <w:szCs w:val="20"/>
                <w:lang w:val="en-US"/>
              </w:rPr>
              <w:t>312</w:t>
            </w:r>
            <w:r w:rsidRPr="00716EFA">
              <w:rPr>
                <w:color w:val="000000" w:themeColor="text1"/>
                <w:sz w:val="20"/>
                <w:szCs w:val="20"/>
                <w:lang w:val="en-US"/>
              </w:rPr>
              <w:t>)</w:t>
            </w:r>
          </w:p>
          <w:p w14:paraId="49941B9F" w14:textId="46C3A0E7" w:rsidR="00667C6A" w:rsidRPr="00716EFA" w:rsidRDefault="00156E58" w:rsidP="00F5420B">
            <w:pPr>
              <w:jc w:val="left"/>
              <w:rPr>
                <w:color w:val="000000" w:themeColor="text1"/>
                <w:sz w:val="20"/>
                <w:szCs w:val="20"/>
                <w:lang w:val="en-US"/>
              </w:rPr>
            </w:pPr>
            <w:r>
              <w:rPr>
                <w:color w:val="000000" w:themeColor="text1"/>
                <w:sz w:val="20"/>
                <w:szCs w:val="20"/>
                <w:lang w:val="en-US"/>
              </w:rPr>
              <w:t>-0.077</w:t>
            </w:r>
          </w:p>
          <w:p w14:paraId="51F48A9D" w14:textId="0F3F3D4C"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sidR="00156E58">
              <w:rPr>
                <w:color w:val="000000" w:themeColor="text1"/>
                <w:sz w:val="20"/>
                <w:szCs w:val="20"/>
                <w:lang w:val="en-US"/>
              </w:rPr>
              <w:t>183</w:t>
            </w:r>
            <w:r w:rsidRPr="00716EFA">
              <w:rPr>
                <w:color w:val="000000" w:themeColor="text1"/>
                <w:sz w:val="20"/>
                <w:szCs w:val="20"/>
                <w:lang w:val="en-US"/>
              </w:rPr>
              <w:t xml:space="preserve">) </w:t>
            </w:r>
          </w:p>
          <w:p w14:paraId="2D76796F" w14:textId="77777777" w:rsidR="00667C6A" w:rsidRPr="00716EFA" w:rsidRDefault="00667C6A" w:rsidP="00F5420B">
            <w:pPr>
              <w:jc w:val="left"/>
              <w:rPr>
                <w:color w:val="000000" w:themeColor="text1"/>
                <w:sz w:val="20"/>
                <w:szCs w:val="20"/>
                <w:lang w:val="en-US"/>
              </w:rPr>
            </w:pPr>
          </w:p>
          <w:p w14:paraId="351D6D58" w14:textId="26D7D464" w:rsidR="00667C6A" w:rsidRPr="00716EFA" w:rsidRDefault="00667C6A" w:rsidP="00F5420B">
            <w:pPr>
              <w:jc w:val="left"/>
              <w:rPr>
                <w:i/>
                <w:iCs/>
                <w:color w:val="000000" w:themeColor="text1"/>
                <w:sz w:val="20"/>
                <w:szCs w:val="20"/>
                <w:lang w:val="en-US"/>
              </w:rPr>
            </w:pPr>
            <w:r w:rsidRPr="00716EFA">
              <w:rPr>
                <w:i/>
                <w:iCs/>
                <w:color w:val="000000" w:themeColor="text1"/>
                <w:sz w:val="20"/>
                <w:szCs w:val="20"/>
                <w:lang w:val="en-US"/>
              </w:rPr>
              <w:t>0.</w:t>
            </w:r>
            <w:r w:rsidR="00547C4F">
              <w:rPr>
                <w:i/>
                <w:iCs/>
                <w:color w:val="000000" w:themeColor="text1"/>
                <w:sz w:val="20"/>
                <w:szCs w:val="20"/>
                <w:lang w:val="en-US"/>
              </w:rPr>
              <w:t>418</w:t>
            </w:r>
          </w:p>
          <w:p w14:paraId="44F89086" w14:textId="77777777" w:rsidR="00667C6A" w:rsidRPr="00716EFA" w:rsidRDefault="00667C6A" w:rsidP="00F5420B">
            <w:pPr>
              <w:jc w:val="left"/>
              <w:rPr>
                <w:i/>
                <w:iCs/>
                <w:color w:val="000000" w:themeColor="text1"/>
                <w:sz w:val="20"/>
                <w:szCs w:val="20"/>
                <w:lang w:val="en-US"/>
              </w:rPr>
            </w:pPr>
          </w:p>
        </w:tc>
      </w:tr>
      <w:tr w:rsidR="00667C6A" w:rsidRPr="006B19A2" w14:paraId="5FF76C15" w14:textId="77777777" w:rsidTr="00F5420B">
        <w:trPr>
          <w:jc w:val="center"/>
        </w:trPr>
        <w:tc>
          <w:tcPr>
            <w:tcW w:w="2127" w:type="dxa"/>
          </w:tcPr>
          <w:p w14:paraId="75934714" w14:textId="77777777" w:rsidR="00667C6A" w:rsidRPr="006B19A2" w:rsidRDefault="00667C6A" w:rsidP="00F5420B">
            <w:pPr>
              <w:jc w:val="left"/>
              <w:rPr>
                <w:b/>
                <w:bCs/>
                <w:color w:val="000000" w:themeColor="text1"/>
                <w:sz w:val="20"/>
                <w:szCs w:val="20"/>
                <w:lang w:val="en-US"/>
              </w:rPr>
            </w:pPr>
            <w:r w:rsidRPr="006B19A2">
              <w:rPr>
                <w:b/>
                <w:bCs/>
                <w:color w:val="000000" w:themeColor="text1"/>
                <w:sz w:val="20"/>
                <w:szCs w:val="20"/>
                <w:lang w:val="en-US"/>
              </w:rPr>
              <w:lastRenderedPageBreak/>
              <w:t>JQI skills and discretion</w:t>
            </w:r>
          </w:p>
        </w:tc>
        <w:tc>
          <w:tcPr>
            <w:tcW w:w="1930" w:type="dxa"/>
            <w:vAlign w:val="center"/>
          </w:tcPr>
          <w:p w14:paraId="2E1AB02B" w14:textId="77777777" w:rsidR="00667C6A" w:rsidRPr="00045D42" w:rsidRDefault="00667C6A"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50E53CA9" w14:textId="77777777" w:rsidR="00667C6A" w:rsidRPr="00045D42" w:rsidRDefault="00667C6A" w:rsidP="00F5420B">
            <w:pPr>
              <w:jc w:val="left"/>
              <w:rPr>
                <w:b/>
                <w:bCs/>
                <w:color w:val="000000" w:themeColor="text1"/>
                <w:sz w:val="20"/>
                <w:szCs w:val="20"/>
                <w:lang w:val="en-US"/>
              </w:rPr>
            </w:pPr>
          </w:p>
          <w:p w14:paraId="0554ED79" w14:textId="77777777" w:rsidR="00667C6A" w:rsidRPr="00045D42" w:rsidRDefault="00667C6A" w:rsidP="00F5420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2626F8C6" w14:textId="77777777" w:rsidR="00667C6A" w:rsidRDefault="00667C6A" w:rsidP="00F5420B">
            <w:pPr>
              <w:jc w:val="left"/>
              <w:rPr>
                <w:b/>
                <w:bCs/>
                <w:color w:val="000000" w:themeColor="text1"/>
                <w:sz w:val="20"/>
                <w:szCs w:val="20"/>
                <w:lang w:val="en-US"/>
              </w:rPr>
            </w:pPr>
          </w:p>
          <w:p w14:paraId="40229826" w14:textId="77777777" w:rsidR="00667C6A" w:rsidRDefault="00667C6A" w:rsidP="00F5420B">
            <w:pPr>
              <w:jc w:val="left"/>
              <w:rPr>
                <w:b/>
                <w:bCs/>
                <w:color w:val="000000" w:themeColor="text1"/>
                <w:sz w:val="20"/>
                <w:szCs w:val="20"/>
                <w:lang w:val="en-US"/>
              </w:rPr>
            </w:pPr>
          </w:p>
          <w:p w14:paraId="0A33C9F1" w14:textId="77777777" w:rsidR="00667C6A" w:rsidRDefault="00667C6A" w:rsidP="00F5420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7FD6D7BF" w14:textId="77777777" w:rsidR="00667C6A" w:rsidRPr="006B19A2" w:rsidRDefault="00667C6A" w:rsidP="00F5420B">
            <w:pPr>
              <w:jc w:val="left"/>
              <w:rPr>
                <w:b/>
                <w:bCs/>
                <w:color w:val="000000" w:themeColor="text1"/>
                <w:sz w:val="20"/>
                <w:szCs w:val="20"/>
                <w:lang w:val="en-US"/>
              </w:rPr>
            </w:pPr>
          </w:p>
        </w:tc>
        <w:tc>
          <w:tcPr>
            <w:tcW w:w="1323" w:type="dxa"/>
            <w:vAlign w:val="center"/>
          </w:tcPr>
          <w:p w14:paraId="701FB93D" w14:textId="18F62420" w:rsidR="00667C6A" w:rsidRPr="00716EFA" w:rsidRDefault="00A16B04" w:rsidP="00F5420B">
            <w:pPr>
              <w:jc w:val="left"/>
              <w:rPr>
                <w:color w:val="000000" w:themeColor="text1"/>
                <w:sz w:val="20"/>
                <w:szCs w:val="20"/>
                <w:lang w:val="en-US"/>
              </w:rPr>
            </w:pPr>
            <w:r>
              <w:rPr>
                <w:color w:val="000000" w:themeColor="text1"/>
                <w:sz w:val="20"/>
                <w:szCs w:val="20"/>
                <w:lang w:val="en-US"/>
              </w:rPr>
              <w:t>0.084</w:t>
            </w:r>
          </w:p>
          <w:p w14:paraId="0C1246EF" w14:textId="50524FC7"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sidR="00A16B04">
              <w:rPr>
                <w:color w:val="000000" w:themeColor="text1"/>
                <w:sz w:val="20"/>
                <w:szCs w:val="20"/>
                <w:lang w:val="en-US"/>
              </w:rPr>
              <w:t>179</w:t>
            </w:r>
            <w:r w:rsidRPr="00716EFA">
              <w:rPr>
                <w:color w:val="000000" w:themeColor="text1"/>
                <w:sz w:val="20"/>
                <w:szCs w:val="20"/>
                <w:lang w:val="en-US"/>
              </w:rPr>
              <w:t xml:space="preserve">) </w:t>
            </w:r>
          </w:p>
          <w:p w14:paraId="3437F659" w14:textId="6FBFB3B5" w:rsidR="00667C6A" w:rsidRPr="00716EFA" w:rsidRDefault="00667C6A" w:rsidP="00F5420B">
            <w:pPr>
              <w:jc w:val="left"/>
              <w:rPr>
                <w:color w:val="000000" w:themeColor="text1"/>
                <w:sz w:val="20"/>
                <w:szCs w:val="20"/>
                <w:lang w:val="en-US"/>
              </w:rPr>
            </w:pPr>
            <w:r>
              <w:rPr>
                <w:color w:val="000000" w:themeColor="text1"/>
                <w:sz w:val="20"/>
                <w:szCs w:val="20"/>
                <w:lang w:val="en-US"/>
              </w:rPr>
              <w:t>-0.</w:t>
            </w:r>
            <w:r w:rsidR="00A16B04">
              <w:rPr>
                <w:color w:val="000000" w:themeColor="text1"/>
                <w:sz w:val="20"/>
                <w:szCs w:val="20"/>
                <w:lang w:val="en-US"/>
              </w:rPr>
              <w:t>074</w:t>
            </w:r>
          </w:p>
          <w:p w14:paraId="61F27EA9" w14:textId="3C8573B8"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0.22</w:t>
            </w:r>
            <w:r w:rsidR="00A16B04">
              <w:rPr>
                <w:color w:val="000000" w:themeColor="text1"/>
                <w:sz w:val="20"/>
                <w:szCs w:val="20"/>
                <w:lang w:val="en-US"/>
              </w:rPr>
              <w:t>7</w:t>
            </w:r>
            <w:r w:rsidRPr="00716EFA">
              <w:rPr>
                <w:color w:val="000000" w:themeColor="text1"/>
                <w:sz w:val="20"/>
                <w:szCs w:val="20"/>
                <w:lang w:val="en-US"/>
              </w:rPr>
              <w:t xml:space="preserve">) </w:t>
            </w:r>
          </w:p>
          <w:p w14:paraId="2EF1FA6E" w14:textId="77777777" w:rsidR="00667C6A" w:rsidRPr="00716EFA" w:rsidRDefault="00667C6A" w:rsidP="00F5420B">
            <w:pPr>
              <w:jc w:val="left"/>
              <w:rPr>
                <w:color w:val="000000" w:themeColor="text1"/>
                <w:sz w:val="20"/>
                <w:szCs w:val="20"/>
                <w:lang w:val="en-US"/>
              </w:rPr>
            </w:pPr>
          </w:p>
          <w:p w14:paraId="14210A0E" w14:textId="7DB16645" w:rsidR="00667C6A" w:rsidRPr="00716EFA" w:rsidRDefault="00667C6A" w:rsidP="00F5420B">
            <w:pPr>
              <w:jc w:val="left"/>
              <w:rPr>
                <w:i/>
                <w:iCs/>
                <w:color w:val="000000" w:themeColor="text1"/>
                <w:sz w:val="20"/>
                <w:szCs w:val="20"/>
                <w:lang w:val="en-US"/>
              </w:rPr>
            </w:pPr>
            <w:r w:rsidRPr="00716EFA">
              <w:rPr>
                <w:i/>
                <w:iCs/>
                <w:color w:val="000000" w:themeColor="text1"/>
                <w:sz w:val="20"/>
                <w:szCs w:val="20"/>
                <w:lang w:val="en-US"/>
              </w:rPr>
              <w:t>0.</w:t>
            </w:r>
            <w:r w:rsidR="00547C4F">
              <w:rPr>
                <w:i/>
                <w:iCs/>
                <w:color w:val="000000" w:themeColor="text1"/>
                <w:sz w:val="20"/>
                <w:szCs w:val="20"/>
                <w:lang w:val="en-US"/>
              </w:rPr>
              <w:t>535</w:t>
            </w:r>
          </w:p>
          <w:p w14:paraId="528B887C" w14:textId="77777777" w:rsidR="00667C6A" w:rsidRPr="00716EFA" w:rsidRDefault="00667C6A" w:rsidP="00F5420B">
            <w:pPr>
              <w:jc w:val="left"/>
              <w:rPr>
                <w:color w:val="000000" w:themeColor="text1"/>
                <w:sz w:val="20"/>
                <w:szCs w:val="20"/>
                <w:lang w:val="en-US"/>
              </w:rPr>
            </w:pPr>
          </w:p>
        </w:tc>
        <w:tc>
          <w:tcPr>
            <w:tcW w:w="1285" w:type="dxa"/>
            <w:vAlign w:val="center"/>
          </w:tcPr>
          <w:p w14:paraId="4DFFEF3D" w14:textId="1FB40CFD" w:rsidR="00667C6A" w:rsidRPr="00716EFA" w:rsidRDefault="00A16B04" w:rsidP="00F5420B">
            <w:pPr>
              <w:jc w:val="left"/>
              <w:rPr>
                <w:color w:val="000000" w:themeColor="text1"/>
                <w:sz w:val="20"/>
                <w:szCs w:val="20"/>
                <w:lang w:val="en-US"/>
              </w:rPr>
            </w:pPr>
            <w:r>
              <w:rPr>
                <w:color w:val="000000" w:themeColor="text1"/>
                <w:sz w:val="20"/>
                <w:szCs w:val="20"/>
                <w:lang w:val="en-US"/>
              </w:rPr>
              <w:t>0.239</w:t>
            </w:r>
          </w:p>
          <w:p w14:paraId="6E89CA1A" w14:textId="24F042C7"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w:t>
            </w:r>
            <w:r w:rsidR="00A16B04">
              <w:rPr>
                <w:color w:val="000000" w:themeColor="text1"/>
                <w:sz w:val="20"/>
                <w:szCs w:val="20"/>
                <w:lang w:val="en-US"/>
              </w:rPr>
              <w:t>12</w:t>
            </w:r>
            <w:r w:rsidRPr="00716EFA">
              <w:rPr>
                <w:color w:val="000000" w:themeColor="text1"/>
                <w:sz w:val="20"/>
                <w:szCs w:val="20"/>
                <w:lang w:val="en-US"/>
              </w:rPr>
              <w:t>)</w:t>
            </w:r>
          </w:p>
          <w:p w14:paraId="371B4A92" w14:textId="5441F2E8"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w:t>
            </w:r>
            <w:r w:rsidR="00A16B04">
              <w:rPr>
                <w:color w:val="000000" w:themeColor="text1"/>
                <w:sz w:val="20"/>
                <w:szCs w:val="20"/>
                <w:lang w:val="en-US"/>
              </w:rPr>
              <w:t>335</w:t>
            </w:r>
          </w:p>
          <w:p w14:paraId="2D0897EF" w14:textId="441FBB0F"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sidR="00A16B04">
              <w:rPr>
                <w:color w:val="000000" w:themeColor="text1"/>
                <w:sz w:val="20"/>
                <w:szCs w:val="20"/>
                <w:lang w:val="en-US"/>
              </w:rPr>
              <w:t>246</w:t>
            </w:r>
            <w:r w:rsidRPr="00716EFA">
              <w:rPr>
                <w:color w:val="000000" w:themeColor="text1"/>
                <w:sz w:val="20"/>
                <w:szCs w:val="20"/>
                <w:lang w:val="en-US"/>
              </w:rPr>
              <w:t xml:space="preserve">) </w:t>
            </w:r>
          </w:p>
          <w:p w14:paraId="3DB97DF2" w14:textId="77777777" w:rsidR="00667C6A" w:rsidRPr="00716EFA" w:rsidRDefault="00667C6A" w:rsidP="00F5420B">
            <w:pPr>
              <w:jc w:val="left"/>
              <w:rPr>
                <w:color w:val="000000" w:themeColor="text1"/>
                <w:sz w:val="20"/>
                <w:szCs w:val="20"/>
                <w:lang w:val="en-US"/>
              </w:rPr>
            </w:pPr>
          </w:p>
          <w:p w14:paraId="102189C1" w14:textId="4F6D03A5" w:rsidR="00667C6A" w:rsidRPr="00547C4F" w:rsidRDefault="00667C6A" w:rsidP="00F5420B">
            <w:pPr>
              <w:jc w:val="left"/>
              <w:rPr>
                <w:b/>
                <w:bCs/>
                <w:i/>
                <w:iCs/>
                <w:color w:val="000000" w:themeColor="text1"/>
                <w:sz w:val="20"/>
                <w:szCs w:val="20"/>
                <w:lang w:val="en-US"/>
              </w:rPr>
            </w:pPr>
            <w:r w:rsidRPr="00547C4F">
              <w:rPr>
                <w:b/>
                <w:bCs/>
                <w:i/>
                <w:iCs/>
                <w:color w:val="000000" w:themeColor="text1"/>
                <w:sz w:val="20"/>
                <w:szCs w:val="20"/>
                <w:lang w:val="en-US"/>
              </w:rPr>
              <w:t>0.</w:t>
            </w:r>
            <w:r w:rsidR="00547C4F" w:rsidRPr="00547C4F">
              <w:rPr>
                <w:b/>
                <w:bCs/>
                <w:i/>
                <w:iCs/>
                <w:color w:val="000000" w:themeColor="text1"/>
                <w:sz w:val="20"/>
                <w:szCs w:val="20"/>
                <w:lang w:val="en-US"/>
              </w:rPr>
              <w:t>082</w:t>
            </w:r>
          </w:p>
          <w:p w14:paraId="71AE669C" w14:textId="77777777" w:rsidR="00667C6A" w:rsidRPr="00716EFA" w:rsidRDefault="00667C6A" w:rsidP="00F5420B">
            <w:pPr>
              <w:jc w:val="left"/>
              <w:rPr>
                <w:color w:val="000000" w:themeColor="text1"/>
                <w:sz w:val="20"/>
                <w:szCs w:val="20"/>
                <w:lang w:val="en-US"/>
              </w:rPr>
            </w:pPr>
          </w:p>
        </w:tc>
        <w:tc>
          <w:tcPr>
            <w:tcW w:w="1246" w:type="dxa"/>
            <w:vAlign w:val="center"/>
          </w:tcPr>
          <w:p w14:paraId="4AA36309" w14:textId="30837FC3" w:rsidR="00667C6A" w:rsidRPr="00716EFA" w:rsidRDefault="00667C6A" w:rsidP="00F5420B">
            <w:pPr>
              <w:jc w:val="left"/>
              <w:rPr>
                <w:color w:val="000000" w:themeColor="text1"/>
                <w:sz w:val="20"/>
                <w:szCs w:val="20"/>
                <w:lang w:val="en-US"/>
              </w:rPr>
            </w:pPr>
            <w:r>
              <w:rPr>
                <w:color w:val="000000" w:themeColor="text1"/>
                <w:sz w:val="20"/>
                <w:szCs w:val="20"/>
                <w:lang w:val="en-US"/>
              </w:rPr>
              <w:t>-0.</w:t>
            </w:r>
            <w:r w:rsidR="00A16B04">
              <w:rPr>
                <w:color w:val="000000" w:themeColor="text1"/>
                <w:sz w:val="20"/>
                <w:szCs w:val="20"/>
                <w:lang w:val="en-US"/>
              </w:rPr>
              <w:t>191</w:t>
            </w:r>
          </w:p>
          <w:p w14:paraId="791B2D8D" w14:textId="7A8BF8EA"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w:t>
            </w:r>
            <w:r w:rsidR="00A16B04">
              <w:rPr>
                <w:color w:val="000000" w:themeColor="text1"/>
                <w:sz w:val="20"/>
                <w:szCs w:val="20"/>
                <w:lang w:val="en-US"/>
              </w:rPr>
              <w:t>466</w:t>
            </w:r>
            <w:r w:rsidRPr="00716EFA">
              <w:rPr>
                <w:color w:val="000000" w:themeColor="text1"/>
                <w:sz w:val="20"/>
                <w:szCs w:val="20"/>
                <w:lang w:val="en-US"/>
              </w:rPr>
              <w:t xml:space="preserve">) </w:t>
            </w:r>
          </w:p>
          <w:p w14:paraId="22AF7FE6" w14:textId="77777777" w:rsidR="00667C6A" w:rsidRPr="00716EFA" w:rsidRDefault="00667C6A" w:rsidP="00F5420B">
            <w:pPr>
              <w:jc w:val="left"/>
              <w:rPr>
                <w:color w:val="000000" w:themeColor="text1"/>
                <w:sz w:val="20"/>
                <w:szCs w:val="20"/>
                <w:lang w:val="en-US"/>
              </w:rPr>
            </w:pPr>
            <w:r>
              <w:rPr>
                <w:color w:val="000000" w:themeColor="text1"/>
                <w:sz w:val="20"/>
                <w:szCs w:val="20"/>
                <w:lang w:val="en-US"/>
              </w:rPr>
              <w:t>0.142</w:t>
            </w:r>
          </w:p>
          <w:p w14:paraId="41CA4FD4" w14:textId="77777777"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420</w:t>
            </w:r>
            <w:r w:rsidRPr="00716EFA">
              <w:rPr>
                <w:color w:val="000000" w:themeColor="text1"/>
                <w:sz w:val="20"/>
                <w:szCs w:val="20"/>
                <w:lang w:val="en-US"/>
              </w:rPr>
              <w:t>)</w:t>
            </w:r>
          </w:p>
          <w:p w14:paraId="0965577A" w14:textId="77777777" w:rsidR="00667C6A" w:rsidRPr="00716EFA" w:rsidRDefault="00667C6A" w:rsidP="00F5420B">
            <w:pPr>
              <w:jc w:val="left"/>
              <w:rPr>
                <w:color w:val="000000" w:themeColor="text1"/>
                <w:sz w:val="20"/>
                <w:szCs w:val="20"/>
                <w:lang w:val="en-US"/>
              </w:rPr>
            </w:pPr>
          </w:p>
          <w:p w14:paraId="0FD9A689" w14:textId="65735E7D" w:rsidR="00667C6A" w:rsidRPr="00716EFA" w:rsidRDefault="00667C6A" w:rsidP="00F5420B">
            <w:pPr>
              <w:jc w:val="left"/>
              <w:rPr>
                <w:i/>
                <w:iCs/>
                <w:color w:val="000000" w:themeColor="text1"/>
                <w:sz w:val="20"/>
                <w:szCs w:val="20"/>
                <w:lang w:val="en-US"/>
              </w:rPr>
            </w:pPr>
            <w:r w:rsidRPr="00716EFA">
              <w:rPr>
                <w:i/>
                <w:iCs/>
                <w:color w:val="000000" w:themeColor="text1"/>
                <w:sz w:val="20"/>
                <w:szCs w:val="20"/>
                <w:lang w:val="en-US"/>
              </w:rPr>
              <w:t>0.</w:t>
            </w:r>
            <w:r w:rsidR="00547C4F">
              <w:rPr>
                <w:i/>
                <w:iCs/>
                <w:color w:val="000000" w:themeColor="text1"/>
                <w:sz w:val="20"/>
                <w:szCs w:val="20"/>
                <w:lang w:val="en-US"/>
              </w:rPr>
              <w:t>382</w:t>
            </w:r>
          </w:p>
          <w:p w14:paraId="2BD686A0" w14:textId="77777777"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 xml:space="preserve"> </w:t>
            </w:r>
          </w:p>
        </w:tc>
      </w:tr>
      <w:tr w:rsidR="00667C6A" w:rsidRPr="006B19A2" w14:paraId="23409C29" w14:textId="77777777" w:rsidTr="00F5420B">
        <w:trPr>
          <w:jc w:val="center"/>
        </w:trPr>
        <w:tc>
          <w:tcPr>
            <w:tcW w:w="2127" w:type="dxa"/>
          </w:tcPr>
          <w:p w14:paraId="31FA582B" w14:textId="77777777" w:rsidR="00667C6A" w:rsidRPr="006B19A2" w:rsidRDefault="00667C6A" w:rsidP="00F5420B">
            <w:pPr>
              <w:jc w:val="left"/>
              <w:rPr>
                <w:b/>
                <w:bCs/>
                <w:color w:val="000000" w:themeColor="text1"/>
                <w:sz w:val="20"/>
                <w:szCs w:val="20"/>
                <w:lang w:val="en-US"/>
              </w:rPr>
            </w:pPr>
            <w:r w:rsidRPr="006B19A2">
              <w:rPr>
                <w:b/>
                <w:bCs/>
                <w:color w:val="000000" w:themeColor="text1"/>
                <w:sz w:val="20"/>
                <w:szCs w:val="20"/>
                <w:lang w:val="en-US"/>
              </w:rPr>
              <w:t>JQI working time quality</w:t>
            </w:r>
          </w:p>
        </w:tc>
        <w:tc>
          <w:tcPr>
            <w:tcW w:w="1930" w:type="dxa"/>
            <w:vAlign w:val="center"/>
          </w:tcPr>
          <w:p w14:paraId="6C152ABB" w14:textId="77777777" w:rsidR="00667C6A" w:rsidRPr="00045D42" w:rsidRDefault="00667C6A"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03154238" w14:textId="77777777" w:rsidR="00667C6A" w:rsidRPr="00045D42" w:rsidRDefault="00667C6A" w:rsidP="00F5420B">
            <w:pPr>
              <w:jc w:val="left"/>
              <w:rPr>
                <w:b/>
                <w:bCs/>
                <w:color w:val="000000" w:themeColor="text1"/>
                <w:sz w:val="20"/>
                <w:szCs w:val="20"/>
                <w:lang w:val="en-US"/>
              </w:rPr>
            </w:pPr>
          </w:p>
          <w:p w14:paraId="619A229A" w14:textId="77777777" w:rsidR="00667C6A" w:rsidRPr="00045D42" w:rsidRDefault="00667C6A" w:rsidP="00F5420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712E59FE" w14:textId="77777777" w:rsidR="00667C6A" w:rsidRDefault="00667C6A" w:rsidP="00F5420B">
            <w:pPr>
              <w:jc w:val="left"/>
              <w:rPr>
                <w:b/>
                <w:bCs/>
                <w:color w:val="000000" w:themeColor="text1"/>
                <w:sz w:val="20"/>
                <w:szCs w:val="20"/>
                <w:lang w:val="en-US"/>
              </w:rPr>
            </w:pPr>
          </w:p>
          <w:p w14:paraId="1A3F5345" w14:textId="77777777" w:rsidR="00667C6A" w:rsidRDefault="00667C6A" w:rsidP="00F5420B">
            <w:pPr>
              <w:jc w:val="left"/>
              <w:rPr>
                <w:b/>
                <w:bCs/>
                <w:color w:val="000000" w:themeColor="text1"/>
                <w:sz w:val="20"/>
                <w:szCs w:val="20"/>
                <w:lang w:val="en-US"/>
              </w:rPr>
            </w:pPr>
          </w:p>
          <w:p w14:paraId="0A6A4A6C" w14:textId="77777777" w:rsidR="00667C6A" w:rsidRDefault="00667C6A" w:rsidP="00F5420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2AB5C83C" w14:textId="77777777" w:rsidR="00667C6A" w:rsidRPr="006B19A2" w:rsidRDefault="00667C6A" w:rsidP="00F5420B">
            <w:pPr>
              <w:jc w:val="left"/>
              <w:rPr>
                <w:b/>
                <w:bCs/>
                <w:color w:val="000000" w:themeColor="text1"/>
                <w:sz w:val="20"/>
                <w:szCs w:val="20"/>
                <w:lang w:val="en-US"/>
              </w:rPr>
            </w:pPr>
          </w:p>
        </w:tc>
        <w:tc>
          <w:tcPr>
            <w:tcW w:w="1323" w:type="dxa"/>
            <w:vAlign w:val="center"/>
          </w:tcPr>
          <w:p w14:paraId="1ACF65B7" w14:textId="69EFDC60" w:rsidR="00667C6A" w:rsidRPr="00547C4F" w:rsidRDefault="00A16B04" w:rsidP="00F5420B">
            <w:pPr>
              <w:jc w:val="left"/>
              <w:rPr>
                <w:b/>
                <w:bCs/>
                <w:color w:val="000000" w:themeColor="text1"/>
                <w:sz w:val="20"/>
                <w:szCs w:val="20"/>
                <w:lang w:val="en-US"/>
              </w:rPr>
            </w:pPr>
            <w:r w:rsidRPr="00547C4F">
              <w:rPr>
                <w:b/>
                <w:bCs/>
                <w:color w:val="000000" w:themeColor="text1"/>
                <w:sz w:val="20"/>
                <w:szCs w:val="20"/>
                <w:lang w:val="en-US"/>
              </w:rPr>
              <w:t>0.457**</w:t>
            </w:r>
          </w:p>
          <w:p w14:paraId="217DCEA3" w14:textId="36B65BAA" w:rsidR="00667C6A" w:rsidRPr="00547C4F" w:rsidRDefault="00667C6A" w:rsidP="00F5420B">
            <w:pPr>
              <w:jc w:val="left"/>
              <w:rPr>
                <w:b/>
                <w:bCs/>
                <w:color w:val="000000" w:themeColor="text1"/>
                <w:sz w:val="20"/>
                <w:szCs w:val="20"/>
                <w:lang w:val="en-US"/>
              </w:rPr>
            </w:pPr>
            <w:r w:rsidRPr="00547C4F">
              <w:rPr>
                <w:b/>
                <w:bCs/>
                <w:color w:val="000000" w:themeColor="text1"/>
                <w:sz w:val="20"/>
                <w:szCs w:val="20"/>
                <w:lang w:val="en-US"/>
              </w:rPr>
              <w:t>(0.</w:t>
            </w:r>
            <w:r w:rsidR="00A16B04" w:rsidRPr="00547C4F">
              <w:rPr>
                <w:b/>
                <w:bCs/>
                <w:color w:val="000000" w:themeColor="text1"/>
                <w:sz w:val="20"/>
                <w:szCs w:val="20"/>
                <w:lang w:val="en-US"/>
              </w:rPr>
              <w:t>212</w:t>
            </w:r>
            <w:r w:rsidRPr="00547C4F">
              <w:rPr>
                <w:b/>
                <w:bCs/>
                <w:color w:val="000000" w:themeColor="text1"/>
                <w:sz w:val="20"/>
                <w:szCs w:val="20"/>
                <w:lang w:val="en-US"/>
              </w:rPr>
              <w:t>)</w:t>
            </w:r>
          </w:p>
          <w:p w14:paraId="726CFCAF" w14:textId="68B82744" w:rsidR="00667C6A" w:rsidRPr="00716EFA" w:rsidRDefault="00A16B04" w:rsidP="00F5420B">
            <w:pPr>
              <w:jc w:val="left"/>
              <w:rPr>
                <w:color w:val="000000" w:themeColor="text1"/>
                <w:sz w:val="20"/>
                <w:szCs w:val="20"/>
                <w:lang w:val="en-US"/>
              </w:rPr>
            </w:pPr>
            <w:r>
              <w:rPr>
                <w:color w:val="000000" w:themeColor="text1"/>
                <w:sz w:val="20"/>
                <w:szCs w:val="20"/>
                <w:lang w:val="en-US"/>
              </w:rPr>
              <w:t>0.086</w:t>
            </w:r>
          </w:p>
          <w:p w14:paraId="5A26ABA0" w14:textId="0005F8BB"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sidR="00A16B04">
              <w:rPr>
                <w:color w:val="000000" w:themeColor="text1"/>
                <w:sz w:val="20"/>
                <w:szCs w:val="20"/>
                <w:lang w:val="en-US"/>
              </w:rPr>
              <w:t>332</w:t>
            </w:r>
            <w:r w:rsidRPr="00716EFA">
              <w:rPr>
                <w:color w:val="000000" w:themeColor="text1"/>
                <w:sz w:val="20"/>
                <w:szCs w:val="20"/>
                <w:lang w:val="en-US"/>
              </w:rPr>
              <w:t xml:space="preserve">) </w:t>
            </w:r>
          </w:p>
          <w:p w14:paraId="1893021A" w14:textId="77777777" w:rsidR="00667C6A" w:rsidRPr="00716EFA" w:rsidRDefault="00667C6A" w:rsidP="00F5420B">
            <w:pPr>
              <w:jc w:val="left"/>
              <w:rPr>
                <w:color w:val="000000" w:themeColor="text1"/>
                <w:sz w:val="20"/>
                <w:szCs w:val="20"/>
                <w:lang w:val="en-US"/>
              </w:rPr>
            </w:pPr>
          </w:p>
          <w:p w14:paraId="5AC46547" w14:textId="4DA9852A" w:rsidR="00667C6A" w:rsidRPr="00716EFA" w:rsidRDefault="00667C6A"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w:t>
            </w:r>
            <w:r w:rsidR="00547C4F">
              <w:rPr>
                <w:i/>
                <w:iCs/>
                <w:color w:val="000000" w:themeColor="text1"/>
                <w:sz w:val="20"/>
                <w:szCs w:val="20"/>
                <w:lang w:val="en-US"/>
              </w:rPr>
              <w:t>369</w:t>
            </w:r>
          </w:p>
          <w:p w14:paraId="3B6E39B9" w14:textId="77777777" w:rsidR="00667C6A" w:rsidRPr="00716EFA" w:rsidRDefault="00667C6A" w:rsidP="00F5420B">
            <w:pPr>
              <w:jc w:val="left"/>
              <w:rPr>
                <w:color w:val="000000" w:themeColor="text1"/>
                <w:sz w:val="20"/>
                <w:szCs w:val="20"/>
                <w:lang w:val="en-US"/>
              </w:rPr>
            </w:pPr>
          </w:p>
        </w:tc>
        <w:tc>
          <w:tcPr>
            <w:tcW w:w="1285" w:type="dxa"/>
            <w:vAlign w:val="center"/>
          </w:tcPr>
          <w:p w14:paraId="0EA93B63" w14:textId="5ECFAA78" w:rsidR="00667C6A" w:rsidRPr="00E54DC4" w:rsidRDefault="00667C6A" w:rsidP="00F5420B">
            <w:pPr>
              <w:jc w:val="left"/>
              <w:rPr>
                <w:color w:val="000000" w:themeColor="text1"/>
                <w:sz w:val="20"/>
                <w:szCs w:val="20"/>
                <w:lang w:val="ru-RU"/>
              </w:rPr>
            </w:pPr>
            <w:r>
              <w:rPr>
                <w:color w:val="000000" w:themeColor="text1"/>
                <w:sz w:val="20"/>
                <w:szCs w:val="20"/>
              </w:rPr>
              <w:t>0.</w:t>
            </w:r>
            <w:r w:rsidR="00A16B04">
              <w:rPr>
                <w:color w:val="000000" w:themeColor="text1"/>
                <w:sz w:val="20"/>
                <w:szCs w:val="20"/>
              </w:rPr>
              <w:t>311</w:t>
            </w:r>
          </w:p>
          <w:p w14:paraId="0D57FBE4" w14:textId="56AF8CA7"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sidR="00A16B04">
              <w:rPr>
                <w:color w:val="000000" w:themeColor="text1"/>
                <w:sz w:val="20"/>
                <w:szCs w:val="20"/>
                <w:lang w:val="en-US"/>
              </w:rPr>
              <w:t>398</w:t>
            </w:r>
            <w:r w:rsidRPr="00716EFA">
              <w:rPr>
                <w:color w:val="000000" w:themeColor="text1"/>
                <w:sz w:val="20"/>
                <w:szCs w:val="20"/>
                <w:lang w:val="en-US"/>
              </w:rPr>
              <w:t>)</w:t>
            </w:r>
          </w:p>
          <w:p w14:paraId="036712C7" w14:textId="5D357D7B"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sidR="00A16B04">
              <w:rPr>
                <w:color w:val="000000" w:themeColor="text1"/>
                <w:sz w:val="20"/>
                <w:szCs w:val="20"/>
                <w:lang w:val="en-US"/>
              </w:rPr>
              <w:t>234</w:t>
            </w:r>
          </w:p>
          <w:p w14:paraId="24481192" w14:textId="10DC21C7"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sidR="00A16B04">
              <w:rPr>
                <w:color w:val="000000" w:themeColor="text1"/>
                <w:sz w:val="20"/>
                <w:szCs w:val="20"/>
                <w:lang w:val="en-US"/>
              </w:rPr>
              <w:t>205</w:t>
            </w:r>
            <w:r w:rsidRPr="00716EFA">
              <w:rPr>
                <w:color w:val="000000" w:themeColor="text1"/>
                <w:sz w:val="20"/>
                <w:szCs w:val="20"/>
                <w:lang w:val="en-US"/>
              </w:rPr>
              <w:t>)</w:t>
            </w:r>
          </w:p>
          <w:p w14:paraId="7BD6C722" w14:textId="77777777" w:rsidR="00667C6A" w:rsidRPr="00716EFA" w:rsidRDefault="00667C6A" w:rsidP="00F5420B">
            <w:pPr>
              <w:jc w:val="left"/>
              <w:rPr>
                <w:color w:val="000000" w:themeColor="text1"/>
                <w:sz w:val="20"/>
                <w:szCs w:val="20"/>
                <w:lang w:val="en-US"/>
              </w:rPr>
            </w:pPr>
          </w:p>
          <w:p w14:paraId="79A24CEC" w14:textId="16DB09C3" w:rsidR="00667C6A" w:rsidRPr="00716EFA" w:rsidRDefault="00667C6A" w:rsidP="00F5420B">
            <w:pPr>
              <w:jc w:val="left"/>
              <w:rPr>
                <w:i/>
                <w:iCs/>
                <w:color w:val="000000" w:themeColor="text1"/>
                <w:sz w:val="20"/>
                <w:szCs w:val="20"/>
                <w:lang w:val="en-US"/>
              </w:rPr>
            </w:pPr>
            <w:r w:rsidRPr="00716EFA">
              <w:rPr>
                <w:i/>
                <w:iCs/>
                <w:color w:val="000000" w:themeColor="text1"/>
                <w:sz w:val="20"/>
                <w:szCs w:val="20"/>
                <w:lang w:val="en-US"/>
              </w:rPr>
              <w:t>0.</w:t>
            </w:r>
            <w:r w:rsidR="00547C4F">
              <w:rPr>
                <w:i/>
                <w:iCs/>
                <w:color w:val="000000" w:themeColor="text1"/>
                <w:sz w:val="20"/>
                <w:szCs w:val="20"/>
                <w:lang w:val="en-US"/>
              </w:rPr>
              <w:t>135</w:t>
            </w:r>
          </w:p>
          <w:p w14:paraId="626DF763" w14:textId="77777777" w:rsidR="00667C6A" w:rsidRPr="00716EFA" w:rsidRDefault="00667C6A" w:rsidP="00F5420B">
            <w:pPr>
              <w:jc w:val="left"/>
              <w:rPr>
                <w:color w:val="000000" w:themeColor="text1"/>
                <w:sz w:val="20"/>
                <w:szCs w:val="20"/>
                <w:lang w:val="en-US"/>
              </w:rPr>
            </w:pPr>
          </w:p>
        </w:tc>
        <w:tc>
          <w:tcPr>
            <w:tcW w:w="1246" w:type="dxa"/>
            <w:vAlign w:val="center"/>
          </w:tcPr>
          <w:p w14:paraId="2FB88255" w14:textId="02BD53AA" w:rsidR="00667C6A" w:rsidRPr="00547C4F" w:rsidRDefault="00A16B04" w:rsidP="00F5420B">
            <w:pPr>
              <w:jc w:val="left"/>
              <w:rPr>
                <w:b/>
                <w:bCs/>
                <w:color w:val="000000" w:themeColor="text1"/>
                <w:sz w:val="20"/>
                <w:szCs w:val="20"/>
                <w:lang w:val="en-US"/>
              </w:rPr>
            </w:pPr>
            <w:r w:rsidRPr="00547C4F">
              <w:rPr>
                <w:b/>
                <w:bCs/>
                <w:color w:val="000000" w:themeColor="text1"/>
                <w:sz w:val="20"/>
                <w:szCs w:val="20"/>
                <w:lang w:val="en-US"/>
              </w:rPr>
              <w:t>0.643***</w:t>
            </w:r>
          </w:p>
          <w:p w14:paraId="546CC9E6" w14:textId="54689CA3" w:rsidR="00667C6A" w:rsidRPr="00547C4F" w:rsidRDefault="00667C6A" w:rsidP="00F5420B">
            <w:pPr>
              <w:jc w:val="left"/>
              <w:rPr>
                <w:b/>
                <w:bCs/>
                <w:color w:val="000000" w:themeColor="text1"/>
                <w:sz w:val="20"/>
                <w:szCs w:val="20"/>
                <w:lang w:val="en-US"/>
              </w:rPr>
            </w:pPr>
            <w:r w:rsidRPr="00547C4F">
              <w:rPr>
                <w:b/>
                <w:bCs/>
                <w:color w:val="000000" w:themeColor="text1"/>
                <w:sz w:val="20"/>
                <w:szCs w:val="20"/>
                <w:lang w:val="en-US"/>
              </w:rPr>
              <w:t>(0.</w:t>
            </w:r>
            <w:r w:rsidR="00A16B04" w:rsidRPr="00547C4F">
              <w:rPr>
                <w:b/>
                <w:bCs/>
                <w:color w:val="000000" w:themeColor="text1"/>
                <w:sz w:val="20"/>
                <w:szCs w:val="20"/>
                <w:lang w:val="en-US"/>
              </w:rPr>
              <w:t>217</w:t>
            </w:r>
            <w:r w:rsidRPr="00547C4F">
              <w:rPr>
                <w:b/>
                <w:bCs/>
                <w:color w:val="000000" w:themeColor="text1"/>
                <w:sz w:val="20"/>
                <w:szCs w:val="20"/>
                <w:lang w:val="en-US"/>
              </w:rPr>
              <w:t>)</w:t>
            </w:r>
          </w:p>
          <w:p w14:paraId="6C8A6048" w14:textId="4C601424" w:rsidR="00667C6A" w:rsidRPr="00716EFA" w:rsidRDefault="00667C6A" w:rsidP="00F5420B">
            <w:pPr>
              <w:jc w:val="left"/>
              <w:rPr>
                <w:color w:val="000000" w:themeColor="text1"/>
                <w:sz w:val="20"/>
                <w:szCs w:val="20"/>
                <w:lang w:val="en-US"/>
              </w:rPr>
            </w:pPr>
            <w:r>
              <w:rPr>
                <w:color w:val="000000" w:themeColor="text1"/>
                <w:sz w:val="20"/>
                <w:szCs w:val="20"/>
                <w:lang w:val="en-US"/>
              </w:rPr>
              <w:t>0.</w:t>
            </w:r>
            <w:r w:rsidR="00A16B04">
              <w:rPr>
                <w:color w:val="000000" w:themeColor="text1"/>
                <w:sz w:val="20"/>
                <w:szCs w:val="20"/>
                <w:lang w:val="en-US"/>
              </w:rPr>
              <w:t>458</w:t>
            </w:r>
          </w:p>
          <w:p w14:paraId="139CA14C" w14:textId="35C4F39D"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w:t>
            </w:r>
            <w:r w:rsidR="00A16B04">
              <w:rPr>
                <w:color w:val="000000" w:themeColor="text1"/>
                <w:sz w:val="20"/>
                <w:szCs w:val="20"/>
                <w:lang w:val="en-US"/>
              </w:rPr>
              <w:t>480</w:t>
            </w:r>
            <w:r w:rsidRPr="00716EFA">
              <w:rPr>
                <w:color w:val="000000" w:themeColor="text1"/>
                <w:sz w:val="20"/>
                <w:szCs w:val="20"/>
                <w:lang w:val="en-US"/>
              </w:rPr>
              <w:t>)</w:t>
            </w:r>
          </w:p>
          <w:p w14:paraId="7AE48CBD" w14:textId="77777777" w:rsidR="00667C6A" w:rsidRPr="00716EFA" w:rsidRDefault="00667C6A" w:rsidP="00F5420B">
            <w:pPr>
              <w:jc w:val="left"/>
              <w:rPr>
                <w:color w:val="000000" w:themeColor="text1"/>
                <w:sz w:val="20"/>
                <w:szCs w:val="20"/>
                <w:lang w:val="en-US"/>
              </w:rPr>
            </w:pPr>
          </w:p>
          <w:p w14:paraId="2CF82E57" w14:textId="1F30FDC5" w:rsidR="00667C6A" w:rsidRPr="00716EFA" w:rsidRDefault="00667C6A" w:rsidP="00F5420B">
            <w:pPr>
              <w:jc w:val="left"/>
              <w:rPr>
                <w:i/>
                <w:iCs/>
                <w:color w:val="000000" w:themeColor="text1"/>
                <w:sz w:val="20"/>
                <w:szCs w:val="20"/>
                <w:lang w:val="en-US"/>
              </w:rPr>
            </w:pPr>
            <w:r w:rsidRPr="00716EFA">
              <w:rPr>
                <w:i/>
                <w:iCs/>
                <w:color w:val="000000" w:themeColor="text1"/>
                <w:sz w:val="20"/>
                <w:szCs w:val="20"/>
                <w:lang w:val="en-US"/>
              </w:rPr>
              <w:t>0.</w:t>
            </w:r>
            <w:r w:rsidR="00547C4F">
              <w:rPr>
                <w:i/>
                <w:iCs/>
                <w:color w:val="000000" w:themeColor="text1"/>
                <w:sz w:val="20"/>
                <w:szCs w:val="20"/>
                <w:lang w:val="en-US"/>
              </w:rPr>
              <w:t>755</w:t>
            </w:r>
          </w:p>
          <w:p w14:paraId="481686DD" w14:textId="77777777"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 xml:space="preserve"> </w:t>
            </w:r>
          </w:p>
        </w:tc>
      </w:tr>
      <w:tr w:rsidR="00667C6A" w:rsidRPr="006B19A2" w14:paraId="4C24B4D3" w14:textId="77777777" w:rsidTr="00F5420B">
        <w:trPr>
          <w:jc w:val="center"/>
        </w:trPr>
        <w:tc>
          <w:tcPr>
            <w:tcW w:w="2127" w:type="dxa"/>
          </w:tcPr>
          <w:p w14:paraId="00B39C80" w14:textId="77777777" w:rsidR="00667C6A" w:rsidRPr="006B19A2" w:rsidRDefault="00667C6A" w:rsidP="00F5420B">
            <w:pPr>
              <w:jc w:val="left"/>
              <w:rPr>
                <w:b/>
                <w:bCs/>
                <w:color w:val="000000" w:themeColor="text1"/>
                <w:sz w:val="20"/>
                <w:szCs w:val="20"/>
                <w:lang w:val="en-US"/>
              </w:rPr>
            </w:pPr>
            <w:r w:rsidRPr="006B19A2">
              <w:rPr>
                <w:b/>
                <w:bCs/>
                <w:color w:val="000000" w:themeColor="text1"/>
                <w:sz w:val="20"/>
                <w:szCs w:val="20"/>
                <w:lang w:val="en-US"/>
              </w:rPr>
              <w:t>JQI intensity</w:t>
            </w:r>
          </w:p>
        </w:tc>
        <w:tc>
          <w:tcPr>
            <w:tcW w:w="1930" w:type="dxa"/>
            <w:vAlign w:val="center"/>
          </w:tcPr>
          <w:p w14:paraId="0587988B" w14:textId="77777777" w:rsidR="00667C6A" w:rsidRPr="00045D42" w:rsidRDefault="00667C6A"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3DF3CF42" w14:textId="77777777" w:rsidR="00667C6A" w:rsidRPr="00045D42" w:rsidRDefault="00667C6A" w:rsidP="00F5420B">
            <w:pPr>
              <w:jc w:val="left"/>
              <w:rPr>
                <w:b/>
                <w:bCs/>
                <w:color w:val="000000" w:themeColor="text1"/>
                <w:sz w:val="20"/>
                <w:szCs w:val="20"/>
                <w:lang w:val="en-US"/>
              </w:rPr>
            </w:pPr>
          </w:p>
          <w:p w14:paraId="4D62F63F" w14:textId="77777777" w:rsidR="00667C6A" w:rsidRPr="00045D42" w:rsidRDefault="00667C6A" w:rsidP="00F5420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688DBA42" w14:textId="77777777" w:rsidR="00667C6A" w:rsidRDefault="00667C6A" w:rsidP="00F5420B">
            <w:pPr>
              <w:jc w:val="left"/>
              <w:rPr>
                <w:b/>
                <w:bCs/>
                <w:color w:val="000000" w:themeColor="text1"/>
                <w:sz w:val="20"/>
                <w:szCs w:val="20"/>
                <w:lang w:val="en-US"/>
              </w:rPr>
            </w:pPr>
          </w:p>
          <w:p w14:paraId="202F5AFB" w14:textId="77777777" w:rsidR="00667C6A" w:rsidRDefault="00667C6A" w:rsidP="00F5420B">
            <w:pPr>
              <w:jc w:val="left"/>
              <w:rPr>
                <w:b/>
                <w:bCs/>
                <w:color w:val="000000" w:themeColor="text1"/>
                <w:sz w:val="20"/>
                <w:szCs w:val="20"/>
                <w:lang w:val="en-US"/>
              </w:rPr>
            </w:pPr>
          </w:p>
          <w:p w14:paraId="53C22354" w14:textId="77777777" w:rsidR="00667C6A" w:rsidRDefault="00667C6A" w:rsidP="00F5420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59D226AE" w14:textId="77777777" w:rsidR="00667C6A" w:rsidRPr="00E17414" w:rsidRDefault="00667C6A" w:rsidP="00F5420B">
            <w:pPr>
              <w:jc w:val="left"/>
              <w:rPr>
                <w:i/>
                <w:iCs/>
                <w:color w:val="000000" w:themeColor="text1"/>
                <w:sz w:val="20"/>
                <w:szCs w:val="20"/>
                <w:lang w:val="en-US"/>
              </w:rPr>
            </w:pPr>
          </w:p>
        </w:tc>
        <w:tc>
          <w:tcPr>
            <w:tcW w:w="1323" w:type="dxa"/>
            <w:vAlign w:val="center"/>
          </w:tcPr>
          <w:p w14:paraId="6E22C0E4" w14:textId="7FE03D2A" w:rsidR="00667C6A" w:rsidRPr="00547C4F" w:rsidRDefault="00667C6A" w:rsidP="00F5420B">
            <w:pPr>
              <w:jc w:val="left"/>
              <w:rPr>
                <w:b/>
                <w:bCs/>
                <w:color w:val="000000" w:themeColor="text1"/>
                <w:sz w:val="20"/>
                <w:szCs w:val="20"/>
                <w:lang w:val="en-US"/>
              </w:rPr>
            </w:pPr>
            <w:r w:rsidRPr="00547C4F">
              <w:rPr>
                <w:b/>
                <w:bCs/>
                <w:color w:val="000000" w:themeColor="text1"/>
                <w:sz w:val="20"/>
                <w:szCs w:val="20"/>
                <w:lang w:val="en-US"/>
              </w:rPr>
              <w:t>0.</w:t>
            </w:r>
            <w:r w:rsidR="00E60A51" w:rsidRPr="00547C4F">
              <w:rPr>
                <w:b/>
                <w:bCs/>
                <w:color w:val="000000" w:themeColor="text1"/>
                <w:sz w:val="20"/>
                <w:szCs w:val="20"/>
                <w:lang w:val="en-US"/>
              </w:rPr>
              <w:t>438**</w:t>
            </w:r>
          </w:p>
          <w:p w14:paraId="464EE94F" w14:textId="07619613" w:rsidR="00667C6A" w:rsidRPr="00547C4F" w:rsidRDefault="00667C6A" w:rsidP="00F5420B">
            <w:pPr>
              <w:jc w:val="left"/>
              <w:rPr>
                <w:b/>
                <w:bCs/>
                <w:color w:val="000000" w:themeColor="text1"/>
                <w:sz w:val="20"/>
                <w:szCs w:val="20"/>
                <w:lang w:val="en-US"/>
              </w:rPr>
            </w:pPr>
            <w:r w:rsidRPr="00547C4F">
              <w:rPr>
                <w:b/>
                <w:bCs/>
                <w:color w:val="000000" w:themeColor="text1"/>
                <w:sz w:val="20"/>
                <w:szCs w:val="20"/>
                <w:lang w:val="en-US"/>
              </w:rPr>
              <w:t>(0.</w:t>
            </w:r>
            <w:r w:rsidR="00E60A51" w:rsidRPr="00547C4F">
              <w:rPr>
                <w:b/>
                <w:bCs/>
                <w:color w:val="000000" w:themeColor="text1"/>
                <w:sz w:val="20"/>
                <w:szCs w:val="20"/>
                <w:lang w:val="en-US"/>
              </w:rPr>
              <w:t>195</w:t>
            </w:r>
            <w:r w:rsidRPr="00547C4F">
              <w:rPr>
                <w:b/>
                <w:bCs/>
                <w:color w:val="000000" w:themeColor="text1"/>
                <w:sz w:val="20"/>
                <w:szCs w:val="20"/>
                <w:lang w:val="en-US"/>
              </w:rPr>
              <w:t xml:space="preserve">) </w:t>
            </w:r>
          </w:p>
          <w:p w14:paraId="617BD90F" w14:textId="77777777" w:rsidR="00E60A51" w:rsidRPr="00716EFA" w:rsidRDefault="00E60A51" w:rsidP="00E60A51">
            <w:pPr>
              <w:jc w:val="left"/>
              <w:rPr>
                <w:color w:val="000000" w:themeColor="text1"/>
                <w:sz w:val="20"/>
                <w:szCs w:val="20"/>
                <w:lang w:val="en-US"/>
              </w:rPr>
            </w:pPr>
            <w:r>
              <w:rPr>
                <w:color w:val="000000" w:themeColor="text1"/>
                <w:sz w:val="20"/>
                <w:szCs w:val="20"/>
                <w:lang w:val="en-US"/>
              </w:rPr>
              <w:t>-0.103</w:t>
            </w:r>
          </w:p>
          <w:p w14:paraId="67430464" w14:textId="77777777" w:rsidR="00E60A51" w:rsidRPr="00716EFA" w:rsidRDefault="00E60A51" w:rsidP="00E60A51">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248</w:t>
            </w:r>
            <w:r w:rsidRPr="00716EFA">
              <w:rPr>
                <w:color w:val="000000" w:themeColor="text1"/>
                <w:sz w:val="20"/>
                <w:szCs w:val="20"/>
                <w:lang w:val="en-US"/>
              </w:rPr>
              <w:t xml:space="preserve">) </w:t>
            </w:r>
          </w:p>
          <w:p w14:paraId="2912DE18" w14:textId="77777777" w:rsidR="00667C6A" w:rsidRPr="00716EFA" w:rsidRDefault="00667C6A" w:rsidP="00F5420B">
            <w:pPr>
              <w:jc w:val="left"/>
              <w:rPr>
                <w:i/>
                <w:iCs/>
                <w:color w:val="000000" w:themeColor="text1"/>
                <w:sz w:val="20"/>
                <w:szCs w:val="20"/>
                <w:lang w:val="en-US"/>
              </w:rPr>
            </w:pPr>
          </w:p>
          <w:p w14:paraId="53DF0EBE" w14:textId="7A803CDF" w:rsidR="00667C6A" w:rsidRPr="00547C4F" w:rsidRDefault="00667C6A" w:rsidP="00F5420B">
            <w:pPr>
              <w:jc w:val="left"/>
              <w:rPr>
                <w:b/>
                <w:bCs/>
                <w:i/>
                <w:iCs/>
                <w:color w:val="000000" w:themeColor="text1"/>
                <w:sz w:val="20"/>
                <w:szCs w:val="20"/>
                <w:lang w:val="en-US"/>
              </w:rPr>
            </w:pPr>
            <w:r w:rsidRPr="00547C4F">
              <w:rPr>
                <w:b/>
                <w:bCs/>
                <w:i/>
                <w:iCs/>
                <w:color w:val="000000" w:themeColor="text1"/>
                <w:sz w:val="20"/>
                <w:szCs w:val="20"/>
                <w:lang w:val="en-US"/>
              </w:rPr>
              <w:t>0.0</w:t>
            </w:r>
            <w:r w:rsidR="00547C4F" w:rsidRPr="00547C4F">
              <w:rPr>
                <w:b/>
                <w:bCs/>
                <w:i/>
                <w:iCs/>
                <w:color w:val="000000" w:themeColor="text1"/>
                <w:sz w:val="20"/>
                <w:szCs w:val="20"/>
                <w:lang w:val="en-US"/>
              </w:rPr>
              <w:t>84</w:t>
            </w:r>
          </w:p>
        </w:tc>
        <w:tc>
          <w:tcPr>
            <w:tcW w:w="1285" w:type="dxa"/>
            <w:vAlign w:val="center"/>
          </w:tcPr>
          <w:p w14:paraId="2F456890" w14:textId="60B75942" w:rsidR="00667C6A" w:rsidRPr="00547C4F" w:rsidRDefault="00E60A51" w:rsidP="00F5420B">
            <w:pPr>
              <w:jc w:val="left"/>
              <w:rPr>
                <w:b/>
                <w:bCs/>
                <w:color w:val="000000" w:themeColor="text1"/>
                <w:sz w:val="20"/>
                <w:szCs w:val="20"/>
                <w:lang w:val="en-US"/>
              </w:rPr>
            </w:pPr>
            <w:r w:rsidRPr="00547C4F">
              <w:rPr>
                <w:b/>
                <w:bCs/>
                <w:color w:val="000000" w:themeColor="text1"/>
                <w:sz w:val="20"/>
                <w:szCs w:val="20"/>
                <w:lang w:val="en-US"/>
              </w:rPr>
              <w:t>0.474*</w:t>
            </w:r>
          </w:p>
          <w:p w14:paraId="14C9387A" w14:textId="4C1BC73D" w:rsidR="00667C6A" w:rsidRPr="00547C4F" w:rsidRDefault="00667C6A" w:rsidP="00F5420B">
            <w:pPr>
              <w:jc w:val="left"/>
              <w:rPr>
                <w:b/>
                <w:bCs/>
                <w:color w:val="000000" w:themeColor="text1"/>
                <w:sz w:val="20"/>
                <w:szCs w:val="20"/>
                <w:lang w:val="en-US"/>
              </w:rPr>
            </w:pPr>
            <w:r w:rsidRPr="00547C4F">
              <w:rPr>
                <w:b/>
                <w:bCs/>
                <w:color w:val="000000" w:themeColor="text1"/>
                <w:sz w:val="20"/>
                <w:szCs w:val="20"/>
                <w:lang w:val="en-US"/>
              </w:rPr>
              <w:t>(0.</w:t>
            </w:r>
            <w:r w:rsidR="00E60A51" w:rsidRPr="00547C4F">
              <w:rPr>
                <w:b/>
                <w:bCs/>
                <w:color w:val="000000" w:themeColor="text1"/>
                <w:sz w:val="20"/>
                <w:szCs w:val="20"/>
                <w:lang w:val="en-US"/>
              </w:rPr>
              <w:t>243</w:t>
            </w:r>
            <w:r w:rsidRPr="00547C4F">
              <w:rPr>
                <w:b/>
                <w:bCs/>
                <w:color w:val="000000" w:themeColor="text1"/>
                <w:sz w:val="20"/>
                <w:szCs w:val="20"/>
                <w:lang w:val="en-US"/>
              </w:rPr>
              <w:t>)</w:t>
            </w:r>
          </w:p>
          <w:p w14:paraId="068863D6" w14:textId="32B08FDD" w:rsidR="00667C6A" w:rsidRPr="00547C4F" w:rsidRDefault="00667C6A" w:rsidP="00F5420B">
            <w:pPr>
              <w:jc w:val="left"/>
              <w:rPr>
                <w:b/>
                <w:bCs/>
                <w:color w:val="000000" w:themeColor="text1"/>
                <w:sz w:val="20"/>
                <w:szCs w:val="20"/>
                <w:lang w:val="en-US"/>
              </w:rPr>
            </w:pPr>
            <w:r w:rsidRPr="00547C4F">
              <w:rPr>
                <w:b/>
                <w:bCs/>
                <w:color w:val="000000" w:themeColor="text1"/>
                <w:sz w:val="20"/>
                <w:szCs w:val="20"/>
                <w:lang w:val="en-US"/>
              </w:rPr>
              <w:t>-0.</w:t>
            </w:r>
            <w:r w:rsidR="00E60A51" w:rsidRPr="00547C4F">
              <w:rPr>
                <w:b/>
                <w:bCs/>
                <w:color w:val="000000" w:themeColor="text1"/>
                <w:sz w:val="20"/>
                <w:szCs w:val="20"/>
                <w:lang w:val="en-US"/>
              </w:rPr>
              <w:t>557**</w:t>
            </w:r>
          </w:p>
          <w:p w14:paraId="396AAF1B" w14:textId="298D0397" w:rsidR="00667C6A" w:rsidRPr="00547C4F" w:rsidRDefault="00667C6A" w:rsidP="00F5420B">
            <w:pPr>
              <w:jc w:val="left"/>
              <w:rPr>
                <w:b/>
                <w:bCs/>
                <w:color w:val="000000" w:themeColor="text1"/>
                <w:sz w:val="20"/>
                <w:szCs w:val="20"/>
                <w:lang w:val="en-US"/>
              </w:rPr>
            </w:pPr>
            <w:r w:rsidRPr="00547C4F">
              <w:rPr>
                <w:b/>
                <w:bCs/>
                <w:color w:val="000000" w:themeColor="text1"/>
                <w:sz w:val="20"/>
                <w:szCs w:val="20"/>
                <w:lang w:val="en-US"/>
              </w:rPr>
              <w:t>(0.</w:t>
            </w:r>
            <w:r w:rsidR="00E60A51" w:rsidRPr="00547C4F">
              <w:rPr>
                <w:b/>
                <w:bCs/>
                <w:color w:val="000000" w:themeColor="text1"/>
                <w:sz w:val="20"/>
                <w:szCs w:val="20"/>
                <w:lang w:val="en-US"/>
              </w:rPr>
              <w:t>206</w:t>
            </w:r>
            <w:r w:rsidRPr="00547C4F">
              <w:rPr>
                <w:b/>
                <w:bCs/>
                <w:color w:val="000000" w:themeColor="text1"/>
                <w:sz w:val="20"/>
                <w:szCs w:val="20"/>
                <w:lang w:val="en-US"/>
              </w:rPr>
              <w:t xml:space="preserve">) </w:t>
            </w:r>
          </w:p>
          <w:p w14:paraId="4CCC78A6" w14:textId="77777777" w:rsidR="00667C6A" w:rsidRPr="00547C4F" w:rsidRDefault="00667C6A" w:rsidP="00F5420B">
            <w:pPr>
              <w:jc w:val="left"/>
              <w:rPr>
                <w:b/>
                <w:bCs/>
                <w:color w:val="000000" w:themeColor="text1"/>
                <w:sz w:val="20"/>
                <w:szCs w:val="20"/>
                <w:lang w:val="en-US"/>
              </w:rPr>
            </w:pPr>
          </w:p>
          <w:p w14:paraId="5B3D49FA" w14:textId="341066CC" w:rsidR="00667C6A" w:rsidRPr="00716EFA" w:rsidRDefault="00667C6A" w:rsidP="00F5420B">
            <w:pPr>
              <w:jc w:val="left"/>
              <w:rPr>
                <w:i/>
                <w:iCs/>
                <w:color w:val="000000" w:themeColor="text1"/>
                <w:sz w:val="20"/>
                <w:szCs w:val="20"/>
                <w:lang w:val="en-US"/>
              </w:rPr>
            </w:pPr>
            <w:r w:rsidRPr="00547C4F">
              <w:rPr>
                <w:b/>
                <w:bCs/>
                <w:i/>
                <w:iCs/>
                <w:color w:val="000000" w:themeColor="text1"/>
                <w:sz w:val="20"/>
                <w:szCs w:val="20"/>
                <w:lang w:val="en-US"/>
              </w:rPr>
              <w:t>0.</w:t>
            </w:r>
            <w:r w:rsidR="00547C4F" w:rsidRPr="00547C4F">
              <w:rPr>
                <w:b/>
                <w:bCs/>
                <w:i/>
                <w:iCs/>
                <w:color w:val="000000" w:themeColor="text1"/>
                <w:sz w:val="20"/>
                <w:szCs w:val="20"/>
                <w:lang w:val="en-US"/>
              </w:rPr>
              <w:t>008</w:t>
            </w:r>
          </w:p>
        </w:tc>
        <w:tc>
          <w:tcPr>
            <w:tcW w:w="1246" w:type="dxa"/>
            <w:vAlign w:val="center"/>
          </w:tcPr>
          <w:p w14:paraId="594BD535" w14:textId="14F5603B" w:rsidR="00667C6A" w:rsidRPr="00716EFA" w:rsidRDefault="00667C6A" w:rsidP="00F5420B">
            <w:pPr>
              <w:jc w:val="left"/>
              <w:rPr>
                <w:color w:val="000000" w:themeColor="text1"/>
                <w:sz w:val="20"/>
                <w:szCs w:val="20"/>
                <w:lang w:val="en-US"/>
              </w:rPr>
            </w:pPr>
            <w:r>
              <w:rPr>
                <w:color w:val="000000" w:themeColor="text1"/>
                <w:sz w:val="20"/>
                <w:szCs w:val="20"/>
                <w:lang w:val="en-US"/>
              </w:rPr>
              <w:t>0.</w:t>
            </w:r>
            <w:r w:rsidR="00E60A51">
              <w:rPr>
                <w:color w:val="000000" w:themeColor="text1"/>
                <w:sz w:val="20"/>
                <w:szCs w:val="20"/>
                <w:lang w:val="en-US"/>
              </w:rPr>
              <w:t>411</w:t>
            </w:r>
          </w:p>
          <w:p w14:paraId="4D3F46D8" w14:textId="1B74840B"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w:t>
            </w:r>
            <w:r w:rsidR="00E60A51">
              <w:rPr>
                <w:color w:val="000000" w:themeColor="text1"/>
                <w:sz w:val="20"/>
                <w:szCs w:val="20"/>
                <w:lang w:val="en-US"/>
              </w:rPr>
              <w:t>267</w:t>
            </w:r>
            <w:r w:rsidRPr="00716EFA">
              <w:rPr>
                <w:color w:val="000000" w:themeColor="text1"/>
                <w:sz w:val="20"/>
                <w:szCs w:val="20"/>
                <w:lang w:val="en-US"/>
              </w:rPr>
              <w:t>)</w:t>
            </w:r>
          </w:p>
          <w:p w14:paraId="0F8D9839" w14:textId="64FA9C1E" w:rsidR="00667C6A" w:rsidRPr="00716EFA" w:rsidRDefault="00E60A51" w:rsidP="00F5420B">
            <w:pPr>
              <w:jc w:val="left"/>
              <w:rPr>
                <w:color w:val="000000" w:themeColor="text1"/>
                <w:sz w:val="20"/>
                <w:szCs w:val="20"/>
                <w:lang w:val="en-US"/>
              </w:rPr>
            </w:pPr>
            <w:r>
              <w:rPr>
                <w:color w:val="000000" w:themeColor="text1"/>
                <w:sz w:val="20"/>
                <w:szCs w:val="20"/>
                <w:lang w:val="en-US"/>
              </w:rPr>
              <w:t>0.225</w:t>
            </w:r>
          </w:p>
          <w:p w14:paraId="46158EAF" w14:textId="7770DF31"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sidR="00E60A51">
              <w:rPr>
                <w:color w:val="000000" w:themeColor="text1"/>
                <w:sz w:val="20"/>
                <w:szCs w:val="20"/>
                <w:lang w:val="en-US"/>
              </w:rPr>
              <w:t>367</w:t>
            </w:r>
            <w:r w:rsidRPr="00716EFA">
              <w:rPr>
                <w:color w:val="000000" w:themeColor="text1"/>
                <w:sz w:val="20"/>
                <w:szCs w:val="20"/>
                <w:lang w:val="en-US"/>
              </w:rPr>
              <w:t xml:space="preserve">) </w:t>
            </w:r>
          </w:p>
          <w:p w14:paraId="440FB075" w14:textId="77777777" w:rsidR="00667C6A" w:rsidRPr="00716EFA" w:rsidRDefault="00667C6A" w:rsidP="00F5420B">
            <w:pPr>
              <w:jc w:val="left"/>
              <w:rPr>
                <w:color w:val="000000" w:themeColor="text1"/>
                <w:sz w:val="20"/>
                <w:szCs w:val="20"/>
                <w:lang w:val="en-US"/>
              </w:rPr>
            </w:pPr>
          </w:p>
          <w:p w14:paraId="28F14D06" w14:textId="46E3C52F" w:rsidR="00667C6A" w:rsidRPr="00716EFA" w:rsidRDefault="00667C6A" w:rsidP="00F5420B">
            <w:pPr>
              <w:jc w:val="left"/>
              <w:rPr>
                <w:i/>
                <w:iCs/>
                <w:color w:val="000000" w:themeColor="text1"/>
                <w:sz w:val="20"/>
                <w:szCs w:val="20"/>
                <w:lang w:val="en-US"/>
              </w:rPr>
            </w:pPr>
            <w:r w:rsidRPr="00716EFA">
              <w:rPr>
                <w:i/>
                <w:iCs/>
                <w:color w:val="000000" w:themeColor="text1"/>
                <w:sz w:val="20"/>
                <w:szCs w:val="20"/>
                <w:lang w:val="en-US"/>
              </w:rPr>
              <w:t>0.</w:t>
            </w:r>
            <w:r w:rsidR="00547C4F">
              <w:rPr>
                <w:i/>
                <w:iCs/>
                <w:color w:val="000000" w:themeColor="text1"/>
                <w:sz w:val="20"/>
                <w:szCs w:val="20"/>
                <w:lang w:val="en-US"/>
              </w:rPr>
              <w:t>600</w:t>
            </w:r>
          </w:p>
        </w:tc>
      </w:tr>
      <w:tr w:rsidR="00667C6A" w:rsidRPr="006B19A2" w14:paraId="1BC70D0F" w14:textId="77777777" w:rsidTr="00F5420B">
        <w:trPr>
          <w:jc w:val="center"/>
        </w:trPr>
        <w:tc>
          <w:tcPr>
            <w:tcW w:w="2127" w:type="dxa"/>
            <w:tcBorders>
              <w:bottom w:val="single" w:sz="4" w:space="0" w:color="auto"/>
            </w:tcBorders>
          </w:tcPr>
          <w:p w14:paraId="3739CDBB" w14:textId="77777777" w:rsidR="00667C6A" w:rsidRPr="006B19A2" w:rsidRDefault="00667C6A" w:rsidP="00F5420B">
            <w:pPr>
              <w:jc w:val="left"/>
              <w:rPr>
                <w:b/>
                <w:bCs/>
                <w:color w:val="000000" w:themeColor="text1"/>
                <w:sz w:val="20"/>
                <w:szCs w:val="20"/>
                <w:lang w:val="en-US"/>
              </w:rPr>
            </w:pPr>
            <w:r w:rsidRPr="006B19A2">
              <w:rPr>
                <w:b/>
                <w:bCs/>
                <w:color w:val="000000" w:themeColor="text1"/>
                <w:sz w:val="20"/>
                <w:szCs w:val="20"/>
                <w:lang w:val="en-US"/>
              </w:rPr>
              <w:t>JQI prospects</w:t>
            </w:r>
          </w:p>
        </w:tc>
        <w:tc>
          <w:tcPr>
            <w:tcW w:w="1930" w:type="dxa"/>
            <w:tcBorders>
              <w:bottom w:val="single" w:sz="4" w:space="0" w:color="auto"/>
            </w:tcBorders>
            <w:vAlign w:val="center"/>
          </w:tcPr>
          <w:p w14:paraId="3F9658EC" w14:textId="77777777" w:rsidR="00667C6A" w:rsidRPr="00045D42" w:rsidRDefault="00667C6A"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05DE3559" w14:textId="77777777" w:rsidR="00667C6A" w:rsidRPr="00045D42" w:rsidRDefault="00667C6A" w:rsidP="00F5420B">
            <w:pPr>
              <w:jc w:val="left"/>
              <w:rPr>
                <w:b/>
                <w:bCs/>
                <w:color w:val="000000" w:themeColor="text1"/>
                <w:sz w:val="20"/>
                <w:szCs w:val="20"/>
                <w:lang w:val="en-US"/>
              </w:rPr>
            </w:pPr>
          </w:p>
          <w:p w14:paraId="38B1421E" w14:textId="77777777" w:rsidR="00667C6A" w:rsidRPr="00045D42" w:rsidRDefault="00667C6A" w:rsidP="00F5420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034247E0" w14:textId="77777777" w:rsidR="00667C6A" w:rsidRPr="007D09CB" w:rsidRDefault="00667C6A" w:rsidP="00F5420B">
            <w:pPr>
              <w:jc w:val="left"/>
              <w:rPr>
                <w:b/>
                <w:bCs/>
                <w:color w:val="000000" w:themeColor="text1"/>
                <w:sz w:val="20"/>
                <w:szCs w:val="20"/>
                <w:lang w:val="en-US"/>
              </w:rPr>
            </w:pPr>
          </w:p>
          <w:p w14:paraId="20CC2116" w14:textId="77777777" w:rsidR="00667C6A" w:rsidRDefault="00667C6A" w:rsidP="00F5420B">
            <w:pPr>
              <w:jc w:val="left"/>
              <w:rPr>
                <w:b/>
                <w:bCs/>
                <w:color w:val="000000" w:themeColor="text1"/>
                <w:sz w:val="20"/>
                <w:szCs w:val="20"/>
                <w:lang w:val="en-US"/>
              </w:rPr>
            </w:pPr>
          </w:p>
          <w:p w14:paraId="521E1220" w14:textId="77777777" w:rsidR="00667C6A" w:rsidRPr="00A01F41" w:rsidRDefault="00667C6A" w:rsidP="00F5420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tc>
        <w:tc>
          <w:tcPr>
            <w:tcW w:w="1323" w:type="dxa"/>
            <w:tcBorders>
              <w:bottom w:val="single" w:sz="4" w:space="0" w:color="auto"/>
            </w:tcBorders>
            <w:vAlign w:val="center"/>
          </w:tcPr>
          <w:p w14:paraId="66AA2AE4" w14:textId="19F3C810"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sidR="00E60A51">
              <w:rPr>
                <w:color w:val="000000" w:themeColor="text1"/>
                <w:sz w:val="20"/>
                <w:szCs w:val="20"/>
                <w:lang w:val="en-US"/>
              </w:rPr>
              <w:t>325</w:t>
            </w:r>
          </w:p>
          <w:p w14:paraId="293C61CB" w14:textId="224FF1E6"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sidR="00E60A51">
              <w:rPr>
                <w:color w:val="000000" w:themeColor="text1"/>
                <w:sz w:val="20"/>
                <w:szCs w:val="20"/>
                <w:lang w:val="en-US"/>
              </w:rPr>
              <w:t>202</w:t>
            </w:r>
            <w:r w:rsidRPr="00716EFA">
              <w:rPr>
                <w:color w:val="000000" w:themeColor="text1"/>
                <w:sz w:val="20"/>
                <w:szCs w:val="20"/>
                <w:lang w:val="en-US"/>
              </w:rPr>
              <w:t xml:space="preserve">) </w:t>
            </w:r>
          </w:p>
          <w:p w14:paraId="0C8070FB" w14:textId="01052FE0" w:rsidR="00667C6A" w:rsidRPr="00716EFA" w:rsidRDefault="00667C6A" w:rsidP="00F5420B">
            <w:pPr>
              <w:jc w:val="left"/>
              <w:rPr>
                <w:color w:val="000000" w:themeColor="text1"/>
                <w:sz w:val="20"/>
                <w:szCs w:val="20"/>
                <w:lang w:val="en-US"/>
              </w:rPr>
            </w:pPr>
            <w:r>
              <w:rPr>
                <w:color w:val="000000" w:themeColor="text1"/>
                <w:sz w:val="20"/>
                <w:szCs w:val="20"/>
                <w:lang w:val="en-US"/>
              </w:rPr>
              <w:t>-0.</w:t>
            </w:r>
            <w:r w:rsidR="00A974E9">
              <w:rPr>
                <w:color w:val="000000" w:themeColor="text1"/>
                <w:sz w:val="20"/>
                <w:szCs w:val="20"/>
                <w:lang w:val="en-US"/>
              </w:rPr>
              <w:t>356</w:t>
            </w:r>
          </w:p>
          <w:p w14:paraId="367B048E" w14:textId="678F8DAA"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sidR="00A974E9">
              <w:rPr>
                <w:color w:val="000000" w:themeColor="text1"/>
                <w:sz w:val="20"/>
                <w:szCs w:val="20"/>
                <w:lang w:val="en-US"/>
              </w:rPr>
              <w:t>232</w:t>
            </w:r>
            <w:r w:rsidRPr="00716EFA">
              <w:rPr>
                <w:color w:val="000000" w:themeColor="text1"/>
                <w:sz w:val="20"/>
                <w:szCs w:val="20"/>
                <w:lang w:val="en-US"/>
              </w:rPr>
              <w:t xml:space="preserve">) </w:t>
            </w:r>
          </w:p>
          <w:p w14:paraId="286A9E58" w14:textId="77777777" w:rsidR="00667C6A" w:rsidRPr="00716EFA" w:rsidRDefault="00667C6A" w:rsidP="00F5420B">
            <w:pPr>
              <w:jc w:val="left"/>
              <w:rPr>
                <w:color w:val="000000" w:themeColor="text1"/>
                <w:sz w:val="20"/>
                <w:szCs w:val="20"/>
                <w:lang w:val="en-US"/>
              </w:rPr>
            </w:pPr>
          </w:p>
          <w:p w14:paraId="1D4958E2" w14:textId="022B3490" w:rsidR="00667C6A" w:rsidRPr="00547C4F" w:rsidRDefault="00667C6A" w:rsidP="00F5420B">
            <w:pPr>
              <w:jc w:val="left"/>
              <w:rPr>
                <w:b/>
                <w:bCs/>
                <w:i/>
                <w:iCs/>
                <w:color w:val="000000" w:themeColor="text1"/>
                <w:sz w:val="20"/>
                <w:szCs w:val="20"/>
                <w:lang w:val="en-US"/>
              </w:rPr>
            </w:pPr>
            <w:r w:rsidRPr="00547C4F">
              <w:rPr>
                <w:b/>
                <w:bCs/>
                <w:i/>
                <w:iCs/>
                <w:color w:val="000000" w:themeColor="text1"/>
                <w:sz w:val="20"/>
                <w:szCs w:val="20"/>
                <w:lang w:val="en-US"/>
              </w:rPr>
              <w:t>0.0</w:t>
            </w:r>
            <w:r w:rsidR="00547C4F" w:rsidRPr="00547C4F">
              <w:rPr>
                <w:b/>
                <w:bCs/>
                <w:i/>
                <w:iCs/>
                <w:color w:val="000000" w:themeColor="text1"/>
                <w:sz w:val="20"/>
                <w:szCs w:val="20"/>
                <w:lang w:val="en-US"/>
              </w:rPr>
              <w:t>06</w:t>
            </w:r>
          </w:p>
        </w:tc>
        <w:tc>
          <w:tcPr>
            <w:tcW w:w="1285" w:type="dxa"/>
            <w:tcBorders>
              <w:bottom w:val="single" w:sz="4" w:space="0" w:color="auto"/>
            </w:tcBorders>
            <w:vAlign w:val="center"/>
          </w:tcPr>
          <w:p w14:paraId="21E39172" w14:textId="27D4B00F" w:rsidR="00667C6A" w:rsidRPr="00716EFA" w:rsidRDefault="00E60A51" w:rsidP="00F5420B">
            <w:pPr>
              <w:jc w:val="left"/>
              <w:rPr>
                <w:color w:val="000000" w:themeColor="text1"/>
                <w:sz w:val="20"/>
                <w:szCs w:val="20"/>
                <w:lang w:val="en-US"/>
              </w:rPr>
            </w:pPr>
            <w:r>
              <w:rPr>
                <w:color w:val="000000" w:themeColor="text1"/>
                <w:sz w:val="20"/>
                <w:szCs w:val="20"/>
                <w:lang w:val="en-US"/>
              </w:rPr>
              <w:t>0.377</w:t>
            </w:r>
          </w:p>
          <w:p w14:paraId="324F96DC" w14:textId="6830AA77"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sidR="00E60A51">
              <w:rPr>
                <w:color w:val="000000" w:themeColor="text1"/>
                <w:sz w:val="20"/>
                <w:szCs w:val="20"/>
                <w:lang w:val="en-US"/>
              </w:rPr>
              <w:t>234</w:t>
            </w:r>
            <w:r w:rsidRPr="00716EFA">
              <w:rPr>
                <w:color w:val="000000" w:themeColor="text1"/>
                <w:sz w:val="20"/>
                <w:szCs w:val="20"/>
                <w:lang w:val="en-US"/>
              </w:rPr>
              <w:t>)</w:t>
            </w:r>
          </w:p>
          <w:p w14:paraId="325B4499" w14:textId="37EACBBA" w:rsidR="00667C6A" w:rsidRPr="00547C4F" w:rsidRDefault="00667C6A" w:rsidP="00F5420B">
            <w:pPr>
              <w:jc w:val="left"/>
              <w:rPr>
                <w:b/>
                <w:bCs/>
                <w:color w:val="000000" w:themeColor="text1"/>
                <w:sz w:val="20"/>
                <w:szCs w:val="20"/>
                <w:lang w:val="en-US"/>
              </w:rPr>
            </w:pPr>
            <w:r w:rsidRPr="00547C4F">
              <w:rPr>
                <w:b/>
                <w:bCs/>
                <w:color w:val="000000" w:themeColor="text1"/>
                <w:sz w:val="20"/>
                <w:szCs w:val="20"/>
                <w:lang w:val="en-US"/>
              </w:rPr>
              <w:t>-0.</w:t>
            </w:r>
            <w:r w:rsidR="00A974E9" w:rsidRPr="00547C4F">
              <w:rPr>
                <w:b/>
                <w:bCs/>
                <w:color w:val="000000" w:themeColor="text1"/>
                <w:sz w:val="20"/>
                <w:szCs w:val="20"/>
                <w:lang w:val="en-US"/>
              </w:rPr>
              <w:t>754**</w:t>
            </w:r>
          </w:p>
          <w:p w14:paraId="726370C7" w14:textId="25C2CC90" w:rsidR="00667C6A" w:rsidRPr="00547C4F" w:rsidRDefault="00667C6A" w:rsidP="00F5420B">
            <w:pPr>
              <w:jc w:val="left"/>
              <w:rPr>
                <w:b/>
                <w:bCs/>
                <w:color w:val="000000" w:themeColor="text1"/>
                <w:sz w:val="20"/>
                <w:szCs w:val="20"/>
                <w:lang w:val="en-US"/>
              </w:rPr>
            </w:pPr>
            <w:r w:rsidRPr="00547C4F">
              <w:rPr>
                <w:b/>
                <w:bCs/>
                <w:color w:val="000000" w:themeColor="text1"/>
                <w:sz w:val="20"/>
                <w:szCs w:val="20"/>
                <w:lang w:val="en-US"/>
              </w:rPr>
              <w:t>(0.</w:t>
            </w:r>
            <w:r w:rsidR="00A974E9" w:rsidRPr="00547C4F">
              <w:rPr>
                <w:b/>
                <w:bCs/>
                <w:color w:val="000000" w:themeColor="text1"/>
                <w:sz w:val="20"/>
                <w:szCs w:val="20"/>
                <w:lang w:val="en-US"/>
              </w:rPr>
              <w:t>330</w:t>
            </w:r>
            <w:r w:rsidRPr="00547C4F">
              <w:rPr>
                <w:b/>
                <w:bCs/>
                <w:color w:val="000000" w:themeColor="text1"/>
                <w:sz w:val="20"/>
                <w:szCs w:val="20"/>
                <w:lang w:val="en-US"/>
              </w:rPr>
              <w:t>)</w:t>
            </w:r>
          </w:p>
          <w:p w14:paraId="6BEA8245" w14:textId="77777777" w:rsidR="00667C6A" w:rsidRPr="00547C4F" w:rsidRDefault="00667C6A" w:rsidP="00F5420B">
            <w:pPr>
              <w:jc w:val="left"/>
              <w:rPr>
                <w:b/>
                <w:bCs/>
                <w:color w:val="000000" w:themeColor="text1"/>
                <w:sz w:val="20"/>
                <w:szCs w:val="20"/>
                <w:lang w:val="en-US"/>
              </w:rPr>
            </w:pPr>
          </w:p>
          <w:p w14:paraId="1E947433" w14:textId="65A6A2D7" w:rsidR="00667C6A" w:rsidRPr="00716EFA" w:rsidRDefault="00667C6A" w:rsidP="00F5420B">
            <w:pPr>
              <w:jc w:val="left"/>
              <w:rPr>
                <w:i/>
                <w:iCs/>
                <w:color w:val="000000" w:themeColor="text1"/>
                <w:sz w:val="20"/>
                <w:szCs w:val="20"/>
                <w:lang w:val="en-US"/>
              </w:rPr>
            </w:pPr>
            <w:r w:rsidRPr="00547C4F">
              <w:rPr>
                <w:b/>
                <w:bCs/>
                <w:i/>
                <w:iCs/>
                <w:color w:val="000000" w:themeColor="text1"/>
                <w:sz w:val="20"/>
                <w:szCs w:val="20"/>
                <w:lang w:val="en-US"/>
              </w:rPr>
              <w:t>0.</w:t>
            </w:r>
            <w:r w:rsidR="00547C4F" w:rsidRPr="00547C4F">
              <w:rPr>
                <w:b/>
                <w:bCs/>
                <w:i/>
                <w:iCs/>
                <w:color w:val="000000" w:themeColor="text1"/>
                <w:sz w:val="20"/>
                <w:szCs w:val="20"/>
                <w:lang w:val="en-US"/>
              </w:rPr>
              <w:t>001</w:t>
            </w:r>
          </w:p>
        </w:tc>
        <w:tc>
          <w:tcPr>
            <w:tcW w:w="1246" w:type="dxa"/>
            <w:tcBorders>
              <w:bottom w:val="single" w:sz="4" w:space="0" w:color="auto"/>
            </w:tcBorders>
            <w:vAlign w:val="center"/>
          </w:tcPr>
          <w:p w14:paraId="403A87FE" w14:textId="51D39FB7" w:rsidR="00667C6A" w:rsidRPr="00716EFA" w:rsidRDefault="00667C6A" w:rsidP="00F5420B">
            <w:pPr>
              <w:jc w:val="left"/>
              <w:rPr>
                <w:color w:val="000000" w:themeColor="text1"/>
                <w:sz w:val="20"/>
                <w:szCs w:val="20"/>
                <w:lang w:val="en-US"/>
              </w:rPr>
            </w:pPr>
            <w:r>
              <w:rPr>
                <w:color w:val="000000" w:themeColor="text1"/>
                <w:sz w:val="20"/>
                <w:szCs w:val="20"/>
                <w:lang w:val="en-US"/>
              </w:rPr>
              <w:t>0.2</w:t>
            </w:r>
            <w:r w:rsidR="00E60A51">
              <w:rPr>
                <w:color w:val="000000" w:themeColor="text1"/>
                <w:sz w:val="20"/>
                <w:szCs w:val="20"/>
                <w:lang w:val="en-US"/>
              </w:rPr>
              <w:t>57</w:t>
            </w:r>
          </w:p>
          <w:p w14:paraId="207FEF58" w14:textId="20EF0E36"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sidR="00E60A51">
              <w:rPr>
                <w:color w:val="000000" w:themeColor="text1"/>
                <w:sz w:val="20"/>
                <w:szCs w:val="20"/>
                <w:lang w:val="en-US"/>
              </w:rPr>
              <w:t>371</w:t>
            </w:r>
            <w:r w:rsidRPr="00716EFA">
              <w:rPr>
                <w:color w:val="000000" w:themeColor="text1"/>
                <w:sz w:val="20"/>
                <w:szCs w:val="20"/>
                <w:lang w:val="en-US"/>
              </w:rPr>
              <w:t xml:space="preserve">) </w:t>
            </w:r>
          </w:p>
          <w:p w14:paraId="670DD52A" w14:textId="020D2E41" w:rsidR="00667C6A" w:rsidRPr="00716EFA" w:rsidRDefault="00667C6A" w:rsidP="00F5420B">
            <w:pPr>
              <w:jc w:val="left"/>
              <w:rPr>
                <w:color w:val="000000" w:themeColor="text1"/>
                <w:sz w:val="20"/>
                <w:szCs w:val="20"/>
                <w:lang w:val="en-US"/>
              </w:rPr>
            </w:pPr>
            <w:r>
              <w:rPr>
                <w:color w:val="000000" w:themeColor="text1"/>
                <w:sz w:val="20"/>
                <w:szCs w:val="20"/>
                <w:lang w:val="en-US"/>
              </w:rPr>
              <w:t>0.</w:t>
            </w:r>
            <w:r w:rsidR="00E60A51">
              <w:rPr>
                <w:color w:val="000000" w:themeColor="text1"/>
                <w:sz w:val="20"/>
                <w:szCs w:val="20"/>
                <w:lang w:val="en-US"/>
              </w:rPr>
              <w:t>101</w:t>
            </w:r>
          </w:p>
          <w:p w14:paraId="18B79011" w14:textId="0CE4B234" w:rsidR="00667C6A" w:rsidRPr="00716EFA" w:rsidRDefault="00667C6A" w:rsidP="00F5420B">
            <w:pPr>
              <w:jc w:val="left"/>
              <w:rPr>
                <w:color w:val="000000" w:themeColor="text1"/>
                <w:sz w:val="20"/>
                <w:szCs w:val="20"/>
                <w:lang w:val="en-US"/>
              </w:rPr>
            </w:pPr>
            <w:r w:rsidRPr="00716EFA">
              <w:rPr>
                <w:color w:val="000000" w:themeColor="text1"/>
                <w:sz w:val="20"/>
                <w:szCs w:val="20"/>
                <w:lang w:val="en-US"/>
              </w:rPr>
              <w:t>(0.</w:t>
            </w:r>
            <w:r w:rsidR="00E60A51">
              <w:rPr>
                <w:color w:val="000000" w:themeColor="text1"/>
                <w:sz w:val="20"/>
                <w:szCs w:val="20"/>
                <w:lang w:val="en-US"/>
              </w:rPr>
              <w:t>238</w:t>
            </w:r>
            <w:r w:rsidRPr="00716EFA">
              <w:rPr>
                <w:color w:val="000000" w:themeColor="text1"/>
                <w:sz w:val="20"/>
                <w:szCs w:val="20"/>
                <w:lang w:val="en-US"/>
              </w:rPr>
              <w:t>)</w:t>
            </w:r>
          </w:p>
          <w:p w14:paraId="551E8D8D" w14:textId="77777777" w:rsidR="00667C6A" w:rsidRPr="00716EFA" w:rsidRDefault="00667C6A" w:rsidP="00F5420B">
            <w:pPr>
              <w:jc w:val="left"/>
              <w:rPr>
                <w:color w:val="000000" w:themeColor="text1"/>
                <w:sz w:val="20"/>
                <w:szCs w:val="20"/>
                <w:lang w:val="en-US"/>
              </w:rPr>
            </w:pPr>
          </w:p>
          <w:p w14:paraId="10294EF7" w14:textId="72B51357" w:rsidR="00667C6A" w:rsidRPr="00716EFA" w:rsidRDefault="00667C6A"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68</w:t>
            </w:r>
            <w:r w:rsidR="00547C4F">
              <w:rPr>
                <w:i/>
                <w:iCs/>
                <w:color w:val="000000" w:themeColor="text1"/>
                <w:sz w:val="20"/>
                <w:szCs w:val="20"/>
                <w:lang w:val="en-US"/>
              </w:rPr>
              <w:t>3</w:t>
            </w:r>
          </w:p>
        </w:tc>
      </w:tr>
    </w:tbl>
    <w:p w14:paraId="3E4CBC2F" w14:textId="77777777" w:rsidR="00667C6A" w:rsidRPr="00B5628F" w:rsidRDefault="00667C6A" w:rsidP="00667C6A">
      <w:pPr>
        <w:spacing w:before="0" w:after="0"/>
        <w:rPr>
          <w:sz w:val="20"/>
          <w:szCs w:val="20"/>
          <w:lang w:val="en-US"/>
        </w:rPr>
      </w:pPr>
      <w:r>
        <w:rPr>
          <w:sz w:val="20"/>
          <w:szCs w:val="20"/>
          <w:lang w:val="en-US"/>
        </w:rPr>
        <w:t xml:space="preserve">* p&lt;0.1, </w:t>
      </w:r>
      <w:r w:rsidRPr="00B5628F">
        <w:rPr>
          <w:sz w:val="20"/>
          <w:szCs w:val="20"/>
          <w:lang w:val="en-US"/>
        </w:rPr>
        <w:t>*</w:t>
      </w:r>
      <w:r>
        <w:rPr>
          <w:sz w:val="20"/>
          <w:szCs w:val="20"/>
          <w:lang w:val="en-US"/>
        </w:rPr>
        <w:t>*</w:t>
      </w:r>
      <w:r w:rsidRPr="00B5628F">
        <w:rPr>
          <w:sz w:val="20"/>
          <w:szCs w:val="20"/>
          <w:lang w:val="en-US"/>
        </w:rPr>
        <w:t xml:space="preserve"> p &lt; 0.05, **</w:t>
      </w:r>
      <w:r>
        <w:rPr>
          <w:sz w:val="20"/>
          <w:szCs w:val="20"/>
          <w:lang w:val="en-US"/>
        </w:rPr>
        <w:t>*</w:t>
      </w:r>
      <w:r w:rsidRPr="00B5628F">
        <w:rPr>
          <w:sz w:val="20"/>
          <w:szCs w:val="20"/>
          <w:lang w:val="en-US"/>
        </w:rPr>
        <w:t>p &lt; 0.01</w:t>
      </w:r>
    </w:p>
    <w:p w14:paraId="52D7C1EA" w14:textId="77777777" w:rsidR="00607129" w:rsidRPr="00607129" w:rsidRDefault="00607129" w:rsidP="00607129">
      <w:pPr>
        <w:spacing w:line="360" w:lineRule="auto"/>
        <w:rPr>
          <w:sz w:val="24"/>
          <w:lang w:val="en-US"/>
        </w:rPr>
      </w:pPr>
    </w:p>
    <w:p w14:paraId="615723A5" w14:textId="77777777" w:rsidR="00607129" w:rsidRPr="00607129" w:rsidRDefault="00607129" w:rsidP="00607129">
      <w:pPr>
        <w:spacing w:line="360" w:lineRule="auto"/>
        <w:rPr>
          <w:sz w:val="24"/>
          <w:lang w:val="en-US"/>
        </w:rPr>
      </w:pPr>
    </w:p>
    <w:p w14:paraId="427306A4" w14:textId="77777777" w:rsidR="00315FEB" w:rsidRPr="00315FEB" w:rsidRDefault="00315FEB" w:rsidP="00C93BCA">
      <w:pPr>
        <w:spacing w:line="360" w:lineRule="auto"/>
        <w:rPr>
          <w:sz w:val="24"/>
          <w:lang w:val="en-US"/>
        </w:rPr>
      </w:pPr>
    </w:p>
    <w:sectPr w:rsidR="00315FEB" w:rsidRPr="00315FEB">
      <w:footerReference w:type="even" r:id="rId16"/>
      <w:footerReference w:type="default" r:id="rId1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Berangere Legendre" w:date="2024-01-26T10:57:00Z" w:initials="BL">
    <w:p w14:paraId="422FC3F5" w14:textId="77101255" w:rsidR="5E28A1EC" w:rsidRPr="00EA5136" w:rsidRDefault="5E28A1EC">
      <w:pPr>
        <w:rPr>
          <w:lang w:val="en-US"/>
        </w:rPr>
      </w:pPr>
      <w:r w:rsidRPr="00EA5136">
        <w:rPr>
          <w:lang w:val="en-US"/>
        </w:rPr>
        <w:t>This paragraph is dedicated to our problematic, so I'd be even more precise : what is new in this paper compared to the previous articles on this topic, what is the original contribution? We explore the heterogeneous effect of reforms on end-of-career mental health as a function of working conditions, and to do this and especially to control for endogeneity bias, we use exogenous data, etc....</w:t>
      </w:r>
      <w:r>
        <w:annotationRef/>
      </w:r>
    </w:p>
  </w:comment>
  <w:comment w:id="65" w:author="Jeremy Tanguy" w:date="2024-01-26T14:12:00Z" w:initials="JT">
    <w:p w14:paraId="3B0CA617" w14:textId="7E02F989" w:rsidR="5E28A1EC" w:rsidRPr="00EA5136" w:rsidRDefault="5E28A1EC">
      <w:pPr>
        <w:rPr>
          <w:lang w:val="en-US"/>
        </w:rPr>
      </w:pPr>
      <w:r w:rsidRPr="00EA5136">
        <w:rPr>
          <w:lang w:val="en-US"/>
        </w:rPr>
        <w:t xml:space="preserve">As the treatment variable is continuous and not binary, the DiD design is not so classic. There is a growing literature on issues related to the use of a continuous treatment.  It would be relevant to take a closer look at this literature.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2FC3F5" w15:done="1"/>
  <w15:commentEx w15:paraId="3B0CA6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FF0666E" w16cex:dateUtc="2024-01-26T09:57:00Z"/>
  <w16cex:commentExtensible w16cex:durableId="5A3F4F39" w16cex:dateUtc="2024-01-26T1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2FC3F5" w16cid:durableId="1FF0666E"/>
  <w16cid:commentId w16cid:paraId="3B0CA617" w16cid:durableId="5A3F4F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DA9C9" w14:textId="77777777" w:rsidR="005C71BF" w:rsidRDefault="005C71BF" w:rsidP="00F22BD1">
      <w:pPr>
        <w:spacing w:before="0" w:after="0"/>
      </w:pPr>
      <w:r>
        <w:separator/>
      </w:r>
    </w:p>
  </w:endnote>
  <w:endnote w:type="continuationSeparator" w:id="0">
    <w:p w14:paraId="6C707FE9" w14:textId="77777777" w:rsidR="005C71BF" w:rsidRDefault="005C71BF" w:rsidP="00F22BD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hang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127825404"/>
      <w:docPartObj>
        <w:docPartGallery w:val="Page Numbers (Bottom of Page)"/>
        <w:docPartUnique/>
      </w:docPartObj>
    </w:sdtPr>
    <w:sdtContent>
      <w:p w14:paraId="0E6395E7" w14:textId="7F3B2A93" w:rsidR="00F22BD1" w:rsidRDefault="00F22BD1" w:rsidP="004C5CB7">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57681EF" w14:textId="77777777" w:rsidR="00F22BD1" w:rsidRDefault="00F22BD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95395161"/>
      <w:docPartObj>
        <w:docPartGallery w:val="Page Numbers (Bottom of Page)"/>
        <w:docPartUnique/>
      </w:docPartObj>
    </w:sdtPr>
    <w:sdtContent>
      <w:p w14:paraId="7B188E4B" w14:textId="317400E5" w:rsidR="00F22BD1" w:rsidRDefault="00F22BD1" w:rsidP="004C5CB7">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76822D80" w14:textId="77777777" w:rsidR="00F22BD1" w:rsidRDefault="00F22BD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9CC55" w14:textId="77777777" w:rsidR="005C71BF" w:rsidRDefault="005C71BF" w:rsidP="00F22BD1">
      <w:pPr>
        <w:spacing w:before="0" w:after="0"/>
      </w:pPr>
      <w:r>
        <w:separator/>
      </w:r>
    </w:p>
  </w:footnote>
  <w:footnote w:type="continuationSeparator" w:id="0">
    <w:p w14:paraId="7EDE4135" w14:textId="77777777" w:rsidR="005C71BF" w:rsidRDefault="005C71BF" w:rsidP="00F22BD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4A2F"/>
    <w:multiLevelType w:val="hybridMultilevel"/>
    <w:tmpl w:val="A08812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A8E744B"/>
    <w:multiLevelType w:val="hybridMultilevel"/>
    <w:tmpl w:val="5F781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6059E6"/>
    <w:multiLevelType w:val="hybridMultilevel"/>
    <w:tmpl w:val="AA88CE8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61D532F"/>
    <w:multiLevelType w:val="hybridMultilevel"/>
    <w:tmpl w:val="443ADD12"/>
    <w:lvl w:ilvl="0" w:tplc="DEFC1796">
      <w:start w:val="65"/>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93E446B"/>
    <w:multiLevelType w:val="hybridMultilevel"/>
    <w:tmpl w:val="88047A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D727D26"/>
    <w:multiLevelType w:val="hybridMultilevel"/>
    <w:tmpl w:val="EB6C30C2"/>
    <w:lvl w:ilvl="0" w:tplc="3070AADA">
      <w:start w:val="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2E238EC"/>
    <w:multiLevelType w:val="hybridMultilevel"/>
    <w:tmpl w:val="FA2C10EE"/>
    <w:lvl w:ilvl="0" w:tplc="DEFC1796">
      <w:start w:val="65"/>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DEC4185"/>
    <w:multiLevelType w:val="hybridMultilevel"/>
    <w:tmpl w:val="73561988"/>
    <w:lvl w:ilvl="0" w:tplc="040C000F">
      <w:start w:val="1"/>
      <w:numFmt w:val="decimal"/>
      <w:lvlText w:val="%1."/>
      <w:lvlJc w:val="left"/>
      <w:pPr>
        <w:ind w:left="720" w:hanging="360"/>
      </w:pPr>
      <w:rPr>
        <w:rFonts w:hint="default"/>
        <w:i w:val="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F37594F"/>
    <w:multiLevelType w:val="hybridMultilevel"/>
    <w:tmpl w:val="1040D826"/>
    <w:lvl w:ilvl="0" w:tplc="E6DAEBDC">
      <w:start w:val="40"/>
      <w:numFmt w:val="bullet"/>
      <w:lvlText w:val="-"/>
      <w:lvlJc w:val="left"/>
      <w:pPr>
        <w:ind w:left="720" w:hanging="360"/>
      </w:pPr>
      <w:rPr>
        <w:rFonts w:ascii="Times New Roman" w:eastAsiaTheme="minorHAnsi" w:hAnsi="Times New Roman" w:cs="Times New Roman" w:hint="default"/>
        <w:i w:val="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1E1065F"/>
    <w:multiLevelType w:val="hybridMultilevel"/>
    <w:tmpl w:val="721C07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C162C33"/>
    <w:multiLevelType w:val="hybridMultilevel"/>
    <w:tmpl w:val="255A4A4E"/>
    <w:lvl w:ilvl="0" w:tplc="D5A833D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E223ACF"/>
    <w:multiLevelType w:val="hybridMultilevel"/>
    <w:tmpl w:val="5740B6C4"/>
    <w:lvl w:ilvl="0" w:tplc="0024B3E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FEF3975"/>
    <w:multiLevelType w:val="hybridMultilevel"/>
    <w:tmpl w:val="369C4724"/>
    <w:lvl w:ilvl="0" w:tplc="4D2C036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33555098">
    <w:abstractNumId w:val="1"/>
  </w:num>
  <w:num w:numId="2" w16cid:durableId="1314918123">
    <w:abstractNumId w:val="3"/>
  </w:num>
  <w:num w:numId="3" w16cid:durableId="1459835037">
    <w:abstractNumId w:val="6"/>
  </w:num>
  <w:num w:numId="4" w16cid:durableId="261838262">
    <w:abstractNumId w:val="10"/>
  </w:num>
  <w:num w:numId="5" w16cid:durableId="83887297">
    <w:abstractNumId w:val="11"/>
  </w:num>
  <w:num w:numId="6" w16cid:durableId="251206865">
    <w:abstractNumId w:val="4"/>
  </w:num>
  <w:num w:numId="7" w16cid:durableId="1223324601">
    <w:abstractNumId w:val="0"/>
  </w:num>
  <w:num w:numId="8" w16cid:durableId="1324044009">
    <w:abstractNumId w:val="5"/>
  </w:num>
  <w:num w:numId="9" w16cid:durableId="1004824869">
    <w:abstractNumId w:val="8"/>
  </w:num>
  <w:num w:numId="10" w16cid:durableId="1248615020">
    <w:abstractNumId w:val="7"/>
  </w:num>
  <w:num w:numId="11" w16cid:durableId="1998217067">
    <w:abstractNumId w:val="2"/>
  </w:num>
  <w:num w:numId="12" w16cid:durableId="709691209">
    <w:abstractNumId w:val="9"/>
  </w:num>
  <w:num w:numId="13" w16cid:durableId="13278252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DFE"/>
    <w:rsid w:val="0001566C"/>
    <w:rsid w:val="00020DFE"/>
    <w:rsid w:val="000232AC"/>
    <w:rsid w:val="000235EC"/>
    <w:rsid w:val="00035B42"/>
    <w:rsid w:val="00042A1F"/>
    <w:rsid w:val="000457E5"/>
    <w:rsid w:val="00055052"/>
    <w:rsid w:val="00071BA6"/>
    <w:rsid w:val="000A0C18"/>
    <w:rsid w:val="000B2D47"/>
    <w:rsid w:val="000C350F"/>
    <w:rsid w:val="000C7276"/>
    <w:rsid w:val="000E762D"/>
    <w:rsid w:val="000F777E"/>
    <w:rsid w:val="00133EDD"/>
    <w:rsid w:val="00153338"/>
    <w:rsid w:val="00156E58"/>
    <w:rsid w:val="0016449D"/>
    <w:rsid w:val="001645BF"/>
    <w:rsid w:val="00170249"/>
    <w:rsid w:val="0017276E"/>
    <w:rsid w:val="001736D5"/>
    <w:rsid w:val="001A2651"/>
    <w:rsid w:val="001C0F62"/>
    <w:rsid w:val="001D2D80"/>
    <w:rsid w:val="001F0BF0"/>
    <w:rsid w:val="00211914"/>
    <w:rsid w:val="00216AB2"/>
    <w:rsid w:val="002176C5"/>
    <w:rsid w:val="00235B84"/>
    <w:rsid w:val="00236FAE"/>
    <w:rsid w:val="00265DBC"/>
    <w:rsid w:val="00286372"/>
    <w:rsid w:val="002A230C"/>
    <w:rsid w:val="002A7800"/>
    <w:rsid w:val="002C72A2"/>
    <w:rsid w:val="002E1387"/>
    <w:rsid w:val="002E26AC"/>
    <w:rsid w:val="002E3B46"/>
    <w:rsid w:val="00306387"/>
    <w:rsid w:val="00306C87"/>
    <w:rsid w:val="00315FEB"/>
    <w:rsid w:val="00322B4C"/>
    <w:rsid w:val="003568F0"/>
    <w:rsid w:val="00362860"/>
    <w:rsid w:val="00362C29"/>
    <w:rsid w:val="00363776"/>
    <w:rsid w:val="00371264"/>
    <w:rsid w:val="00372A82"/>
    <w:rsid w:val="00375825"/>
    <w:rsid w:val="00375B62"/>
    <w:rsid w:val="003A5748"/>
    <w:rsid w:val="003A7755"/>
    <w:rsid w:val="003C4185"/>
    <w:rsid w:val="003D7D5E"/>
    <w:rsid w:val="003F13EF"/>
    <w:rsid w:val="003F411A"/>
    <w:rsid w:val="00417851"/>
    <w:rsid w:val="00432F08"/>
    <w:rsid w:val="00434822"/>
    <w:rsid w:val="00436F21"/>
    <w:rsid w:val="004531C6"/>
    <w:rsid w:val="00477DDD"/>
    <w:rsid w:val="004A6225"/>
    <w:rsid w:val="004D1AF6"/>
    <w:rsid w:val="004D331B"/>
    <w:rsid w:val="004D494C"/>
    <w:rsid w:val="004E77AA"/>
    <w:rsid w:val="004F2E57"/>
    <w:rsid w:val="004F68DB"/>
    <w:rsid w:val="00507B74"/>
    <w:rsid w:val="00520035"/>
    <w:rsid w:val="00522DEE"/>
    <w:rsid w:val="00532379"/>
    <w:rsid w:val="00545BC9"/>
    <w:rsid w:val="00547C4F"/>
    <w:rsid w:val="005577BF"/>
    <w:rsid w:val="0058795B"/>
    <w:rsid w:val="005A176D"/>
    <w:rsid w:val="005A7847"/>
    <w:rsid w:val="005A7D34"/>
    <w:rsid w:val="005C71BF"/>
    <w:rsid w:val="005D0C68"/>
    <w:rsid w:val="005D79A4"/>
    <w:rsid w:val="005E77FA"/>
    <w:rsid w:val="005F0327"/>
    <w:rsid w:val="00606B4B"/>
    <w:rsid w:val="00607129"/>
    <w:rsid w:val="006100C0"/>
    <w:rsid w:val="006102FD"/>
    <w:rsid w:val="006220BA"/>
    <w:rsid w:val="006345D9"/>
    <w:rsid w:val="006519D4"/>
    <w:rsid w:val="00667C6A"/>
    <w:rsid w:val="006A67DE"/>
    <w:rsid w:val="006C4BFD"/>
    <w:rsid w:val="006D5845"/>
    <w:rsid w:val="006E5F51"/>
    <w:rsid w:val="006E67B0"/>
    <w:rsid w:val="00716272"/>
    <w:rsid w:val="00716EFA"/>
    <w:rsid w:val="00717048"/>
    <w:rsid w:val="007218B9"/>
    <w:rsid w:val="00725183"/>
    <w:rsid w:val="00727819"/>
    <w:rsid w:val="0073136E"/>
    <w:rsid w:val="00740DE0"/>
    <w:rsid w:val="007419F6"/>
    <w:rsid w:val="007445E2"/>
    <w:rsid w:val="0077542F"/>
    <w:rsid w:val="00781162"/>
    <w:rsid w:val="00790180"/>
    <w:rsid w:val="007A088F"/>
    <w:rsid w:val="007B02DB"/>
    <w:rsid w:val="007D3D0C"/>
    <w:rsid w:val="007E3058"/>
    <w:rsid w:val="00810EA8"/>
    <w:rsid w:val="008110ED"/>
    <w:rsid w:val="00817F34"/>
    <w:rsid w:val="00847940"/>
    <w:rsid w:val="00851730"/>
    <w:rsid w:val="00874FF1"/>
    <w:rsid w:val="00887C83"/>
    <w:rsid w:val="00887CB4"/>
    <w:rsid w:val="00890249"/>
    <w:rsid w:val="008B2A2D"/>
    <w:rsid w:val="008D1DE0"/>
    <w:rsid w:val="008E770B"/>
    <w:rsid w:val="008F53D3"/>
    <w:rsid w:val="009047F5"/>
    <w:rsid w:val="00905317"/>
    <w:rsid w:val="0092491B"/>
    <w:rsid w:val="0093293C"/>
    <w:rsid w:val="00977B08"/>
    <w:rsid w:val="009A0A83"/>
    <w:rsid w:val="009E26A5"/>
    <w:rsid w:val="009F723D"/>
    <w:rsid w:val="00A16B04"/>
    <w:rsid w:val="00A33355"/>
    <w:rsid w:val="00A4548C"/>
    <w:rsid w:val="00A53CFC"/>
    <w:rsid w:val="00A55EBD"/>
    <w:rsid w:val="00A5648B"/>
    <w:rsid w:val="00A708DC"/>
    <w:rsid w:val="00A733DD"/>
    <w:rsid w:val="00A857B8"/>
    <w:rsid w:val="00A85826"/>
    <w:rsid w:val="00A974E9"/>
    <w:rsid w:val="00AD5122"/>
    <w:rsid w:val="00AF2234"/>
    <w:rsid w:val="00AF7C8A"/>
    <w:rsid w:val="00B01855"/>
    <w:rsid w:val="00B2011A"/>
    <w:rsid w:val="00B31A95"/>
    <w:rsid w:val="00B352A8"/>
    <w:rsid w:val="00B50A67"/>
    <w:rsid w:val="00B531EC"/>
    <w:rsid w:val="00B5353C"/>
    <w:rsid w:val="00B53DB0"/>
    <w:rsid w:val="00B546FE"/>
    <w:rsid w:val="00B55240"/>
    <w:rsid w:val="00B615E6"/>
    <w:rsid w:val="00B716EA"/>
    <w:rsid w:val="00B739D8"/>
    <w:rsid w:val="00B8636F"/>
    <w:rsid w:val="00BA3461"/>
    <w:rsid w:val="00BA4195"/>
    <w:rsid w:val="00BC1D34"/>
    <w:rsid w:val="00BC2873"/>
    <w:rsid w:val="00BC2A6C"/>
    <w:rsid w:val="00BC3EF6"/>
    <w:rsid w:val="00BC729B"/>
    <w:rsid w:val="00BF2B2E"/>
    <w:rsid w:val="00C02F61"/>
    <w:rsid w:val="00C03131"/>
    <w:rsid w:val="00C0523B"/>
    <w:rsid w:val="00C07905"/>
    <w:rsid w:val="00C10748"/>
    <w:rsid w:val="00C2311D"/>
    <w:rsid w:val="00C315CF"/>
    <w:rsid w:val="00C6003D"/>
    <w:rsid w:val="00C606BC"/>
    <w:rsid w:val="00C8373E"/>
    <w:rsid w:val="00C90E47"/>
    <w:rsid w:val="00C93BCA"/>
    <w:rsid w:val="00C9401D"/>
    <w:rsid w:val="00CB0630"/>
    <w:rsid w:val="00CF30DB"/>
    <w:rsid w:val="00D12D3D"/>
    <w:rsid w:val="00D20076"/>
    <w:rsid w:val="00D408D4"/>
    <w:rsid w:val="00D52322"/>
    <w:rsid w:val="00D54121"/>
    <w:rsid w:val="00D570F8"/>
    <w:rsid w:val="00D7293B"/>
    <w:rsid w:val="00DA567E"/>
    <w:rsid w:val="00DA5F15"/>
    <w:rsid w:val="00DA6A0C"/>
    <w:rsid w:val="00DB587E"/>
    <w:rsid w:val="00DC29EF"/>
    <w:rsid w:val="00DC6175"/>
    <w:rsid w:val="00DC6A61"/>
    <w:rsid w:val="00DF2842"/>
    <w:rsid w:val="00E11FAC"/>
    <w:rsid w:val="00E13307"/>
    <w:rsid w:val="00E14614"/>
    <w:rsid w:val="00E15776"/>
    <w:rsid w:val="00E24CF5"/>
    <w:rsid w:val="00E54DC4"/>
    <w:rsid w:val="00E60A51"/>
    <w:rsid w:val="00E62229"/>
    <w:rsid w:val="00E77D31"/>
    <w:rsid w:val="00E80826"/>
    <w:rsid w:val="00E87720"/>
    <w:rsid w:val="00EA06C3"/>
    <w:rsid w:val="00EA109E"/>
    <w:rsid w:val="00EA5136"/>
    <w:rsid w:val="00EE1C3F"/>
    <w:rsid w:val="00EE4EA9"/>
    <w:rsid w:val="00EF24FA"/>
    <w:rsid w:val="00F0163B"/>
    <w:rsid w:val="00F03DCA"/>
    <w:rsid w:val="00F22BD1"/>
    <w:rsid w:val="00F24A25"/>
    <w:rsid w:val="00F3400A"/>
    <w:rsid w:val="00F47334"/>
    <w:rsid w:val="00F50C68"/>
    <w:rsid w:val="00F524B4"/>
    <w:rsid w:val="00F64FD8"/>
    <w:rsid w:val="00F66A6E"/>
    <w:rsid w:val="00F76FD1"/>
    <w:rsid w:val="00F77D22"/>
    <w:rsid w:val="00F855BD"/>
    <w:rsid w:val="00FB2777"/>
    <w:rsid w:val="00FB3408"/>
    <w:rsid w:val="00FC6F73"/>
    <w:rsid w:val="00FD7DE4"/>
    <w:rsid w:val="00FE36B4"/>
    <w:rsid w:val="00FF1805"/>
    <w:rsid w:val="3F5F7F3D"/>
    <w:rsid w:val="535385FA"/>
    <w:rsid w:val="53CC4AC7"/>
    <w:rsid w:val="5E28A1EC"/>
    <w:rsid w:val="703B0E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3280010"/>
  <w15:chartTrackingRefBased/>
  <w15:docId w15:val="{6C6C3498-1E74-1841-B668-FA1ABDD46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606B4B"/>
    <w:pPr>
      <w:spacing w:before="120" w:after="120"/>
      <w:jc w:val="both"/>
    </w:pPr>
    <w:rPr>
      <w:rFonts w:ascii="Times New Roman" w:hAnsi="Times New Roman"/>
      <w:kern w:val="0"/>
      <w:sz w:val="28"/>
      <w14:ligatures w14:val="none"/>
    </w:rPr>
  </w:style>
  <w:style w:type="paragraph" w:styleId="Titre1">
    <w:name w:val="heading 1"/>
    <w:basedOn w:val="Normal"/>
    <w:next w:val="Normal"/>
    <w:link w:val="Titre1Car"/>
    <w:autoRedefine/>
    <w:uiPriority w:val="9"/>
    <w:qFormat/>
    <w:rsid w:val="00606B4B"/>
    <w:pPr>
      <w:keepNext/>
      <w:keepLines/>
      <w:spacing w:before="240"/>
      <w:jc w:val="center"/>
      <w:outlineLvl w:val="0"/>
    </w:pPr>
    <w:rPr>
      <w:rFonts w:eastAsiaTheme="majorEastAsia" w:cstheme="majorBidi"/>
      <w:b/>
      <w:color w:val="000000" w:themeColor="text1"/>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6B4B"/>
    <w:rPr>
      <w:rFonts w:ascii="Times New Roman" w:eastAsiaTheme="majorEastAsia" w:hAnsi="Times New Roman" w:cstheme="majorBidi"/>
      <w:b/>
      <w:color w:val="000000" w:themeColor="text1"/>
      <w:sz w:val="28"/>
      <w:szCs w:val="32"/>
    </w:rPr>
  </w:style>
  <w:style w:type="character" w:customStyle="1" w:styleId="notion-enable-hover">
    <w:name w:val="notion-enable-hover"/>
    <w:basedOn w:val="Policepardfaut"/>
    <w:rsid w:val="00020DFE"/>
  </w:style>
  <w:style w:type="character" w:styleId="Textedelespacerserv">
    <w:name w:val="Placeholder Text"/>
    <w:basedOn w:val="Policepardfaut"/>
    <w:uiPriority w:val="99"/>
    <w:semiHidden/>
    <w:rsid w:val="006E67B0"/>
    <w:rPr>
      <w:color w:val="666666"/>
    </w:rPr>
  </w:style>
  <w:style w:type="paragraph" w:styleId="Lgende">
    <w:name w:val="caption"/>
    <w:basedOn w:val="Normal"/>
    <w:next w:val="Normal"/>
    <w:uiPriority w:val="35"/>
    <w:unhideWhenUsed/>
    <w:qFormat/>
    <w:rsid w:val="006E67B0"/>
    <w:pPr>
      <w:spacing w:before="0" w:after="200"/>
    </w:pPr>
    <w:rPr>
      <w:i/>
      <w:iCs/>
      <w:color w:val="44546A" w:themeColor="text2"/>
      <w:sz w:val="18"/>
      <w:szCs w:val="18"/>
    </w:rPr>
  </w:style>
  <w:style w:type="table" w:styleId="Grilledutableau">
    <w:name w:val="Table Grid"/>
    <w:basedOn w:val="TableauNormal"/>
    <w:uiPriority w:val="39"/>
    <w:rsid w:val="00A733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22B4C"/>
    <w:pPr>
      <w:ind w:left="720"/>
      <w:contextualSpacing/>
    </w:pPr>
  </w:style>
  <w:style w:type="paragraph" w:styleId="Bibliographie">
    <w:name w:val="Bibliography"/>
    <w:basedOn w:val="Normal"/>
    <w:next w:val="Normal"/>
    <w:uiPriority w:val="37"/>
    <w:unhideWhenUsed/>
    <w:rsid w:val="000C350F"/>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rPr>
      <w:rFonts w:ascii="Times New Roman" w:hAnsi="Times New Roman"/>
      <w:kern w:val="0"/>
      <w:sz w:val="20"/>
      <w:szCs w:val="20"/>
      <w14:ligatures w14:val="none"/>
    </w:rPr>
  </w:style>
  <w:style w:type="character" w:styleId="Marquedecommentaire">
    <w:name w:val="annotation reference"/>
    <w:basedOn w:val="Policepardfaut"/>
    <w:uiPriority w:val="99"/>
    <w:semiHidden/>
    <w:unhideWhenUsed/>
    <w:rPr>
      <w:sz w:val="16"/>
      <w:szCs w:val="16"/>
    </w:rPr>
  </w:style>
  <w:style w:type="paragraph" w:styleId="Pieddepage">
    <w:name w:val="footer"/>
    <w:basedOn w:val="Normal"/>
    <w:link w:val="PieddepageCar"/>
    <w:uiPriority w:val="99"/>
    <w:unhideWhenUsed/>
    <w:rsid w:val="00F22BD1"/>
    <w:pPr>
      <w:tabs>
        <w:tab w:val="center" w:pos="4536"/>
        <w:tab w:val="right" w:pos="9072"/>
      </w:tabs>
      <w:spacing w:before="0" w:after="0"/>
    </w:pPr>
  </w:style>
  <w:style w:type="character" w:customStyle="1" w:styleId="PieddepageCar">
    <w:name w:val="Pied de page Car"/>
    <w:basedOn w:val="Policepardfaut"/>
    <w:link w:val="Pieddepage"/>
    <w:uiPriority w:val="99"/>
    <w:rsid w:val="00F22BD1"/>
    <w:rPr>
      <w:rFonts w:ascii="Times New Roman" w:hAnsi="Times New Roman"/>
      <w:kern w:val="0"/>
      <w:sz w:val="28"/>
      <w14:ligatures w14:val="none"/>
    </w:rPr>
  </w:style>
  <w:style w:type="character" w:styleId="Numrodepage">
    <w:name w:val="page number"/>
    <w:basedOn w:val="Policepardfaut"/>
    <w:uiPriority w:val="99"/>
    <w:semiHidden/>
    <w:unhideWhenUsed/>
    <w:rsid w:val="00F22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026">
      <w:bodyDiv w:val="1"/>
      <w:marLeft w:val="0"/>
      <w:marRight w:val="0"/>
      <w:marTop w:val="0"/>
      <w:marBottom w:val="0"/>
      <w:divBdr>
        <w:top w:val="none" w:sz="0" w:space="0" w:color="auto"/>
        <w:left w:val="none" w:sz="0" w:space="0" w:color="auto"/>
        <w:bottom w:val="none" w:sz="0" w:space="0" w:color="auto"/>
        <w:right w:val="none" w:sz="0" w:space="0" w:color="auto"/>
      </w:divBdr>
    </w:div>
    <w:div w:id="14769203">
      <w:bodyDiv w:val="1"/>
      <w:marLeft w:val="0"/>
      <w:marRight w:val="0"/>
      <w:marTop w:val="0"/>
      <w:marBottom w:val="0"/>
      <w:divBdr>
        <w:top w:val="none" w:sz="0" w:space="0" w:color="auto"/>
        <w:left w:val="none" w:sz="0" w:space="0" w:color="auto"/>
        <w:bottom w:val="none" w:sz="0" w:space="0" w:color="auto"/>
        <w:right w:val="none" w:sz="0" w:space="0" w:color="auto"/>
      </w:divBdr>
    </w:div>
    <w:div w:id="28727510">
      <w:bodyDiv w:val="1"/>
      <w:marLeft w:val="0"/>
      <w:marRight w:val="0"/>
      <w:marTop w:val="0"/>
      <w:marBottom w:val="0"/>
      <w:divBdr>
        <w:top w:val="none" w:sz="0" w:space="0" w:color="auto"/>
        <w:left w:val="none" w:sz="0" w:space="0" w:color="auto"/>
        <w:bottom w:val="none" w:sz="0" w:space="0" w:color="auto"/>
        <w:right w:val="none" w:sz="0" w:space="0" w:color="auto"/>
      </w:divBdr>
      <w:divsChild>
        <w:div w:id="1652708875">
          <w:marLeft w:val="0"/>
          <w:marRight w:val="0"/>
          <w:marTop w:val="0"/>
          <w:marBottom w:val="0"/>
          <w:divBdr>
            <w:top w:val="none" w:sz="0" w:space="0" w:color="auto"/>
            <w:left w:val="none" w:sz="0" w:space="0" w:color="auto"/>
            <w:bottom w:val="none" w:sz="0" w:space="0" w:color="auto"/>
            <w:right w:val="none" w:sz="0" w:space="0" w:color="auto"/>
          </w:divBdr>
          <w:divsChild>
            <w:div w:id="1886873199">
              <w:marLeft w:val="0"/>
              <w:marRight w:val="0"/>
              <w:marTop w:val="0"/>
              <w:marBottom w:val="0"/>
              <w:divBdr>
                <w:top w:val="none" w:sz="0" w:space="0" w:color="auto"/>
                <w:left w:val="none" w:sz="0" w:space="0" w:color="auto"/>
                <w:bottom w:val="none" w:sz="0" w:space="0" w:color="auto"/>
                <w:right w:val="none" w:sz="0" w:space="0" w:color="auto"/>
              </w:divBdr>
              <w:divsChild>
                <w:div w:id="923105489">
                  <w:marLeft w:val="0"/>
                  <w:marRight w:val="0"/>
                  <w:marTop w:val="0"/>
                  <w:marBottom w:val="0"/>
                  <w:divBdr>
                    <w:top w:val="none" w:sz="0" w:space="0" w:color="auto"/>
                    <w:left w:val="none" w:sz="0" w:space="0" w:color="auto"/>
                    <w:bottom w:val="none" w:sz="0" w:space="0" w:color="auto"/>
                    <w:right w:val="none" w:sz="0" w:space="0" w:color="auto"/>
                  </w:divBdr>
                </w:div>
                <w:div w:id="342362740">
                  <w:marLeft w:val="0"/>
                  <w:marRight w:val="0"/>
                  <w:marTop w:val="0"/>
                  <w:marBottom w:val="0"/>
                  <w:divBdr>
                    <w:top w:val="none" w:sz="0" w:space="0" w:color="auto"/>
                    <w:left w:val="none" w:sz="0" w:space="0" w:color="auto"/>
                    <w:bottom w:val="none" w:sz="0" w:space="0" w:color="auto"/>
                    <w:right w:val="none" w:sz="0" w:space="0" w:color="auto"/>
                  </w:divBdr>
                </w:div>
                <w:div w:id="142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97248">
      <w:bodyDiv w:val="1"/>
      <w:marLeft w:val="0"/>
      <w:marRight w:val="0"/>
      <w:marTop w:val="0"/>
      <w:marBottom w:val="0"/>
      <w:divBdr>
        <w:top w:val="none" w:sz="0" w:space="0" w:color="auto"/>
        <w:left w:val="none" w:sz="0" w:space="0" w:color="auto"/>
        <w:bottom w:val="none" w:sz="0" w:space="0" w:color="auto"/>
        <w:right w:val="none" w:sz="0" w:space="0" w:color="auto"/>
      </w:divBdr>
      <w:divsChild>
        <w:div w:id="2022509198">
          <w:marLeft w:val="0"/>
          <w:marRight w:val="0"/>
          <w:marTop w:val="0"/>
          <w:marBottom w:val="0"/>
          <w:divBdr>
            <w:top w:val="none" w:sz="0" w:space="0" w:color="auto"/>
            <w:left w:val="none" w:sz="0" w:space="0" w:color="auto"/>
            <w:bottom w:val="none" w:sz="0" w:space="0" w:color="auto"/>
            <w:right w:val="none" w:sz="0" w:space="0" w:color="auto"/>
          </w:divBdr>
          <w:divsChild>
            <w:div w:id="1234857328">
              <w:marLeft w:val="0"/>
              <w:marRight w:val="0"/>
              <w:marTop w:val="0"/>
              <w:marBottom w:val="0"/>
              <w:divBdr>
                <w:top w:val="none" w:sz="0" w:space="0" w:color="auto"/>
                <w:left w:val="none" w:sz="0" w:space="0" w:color="auto"/>
                <w:bottom w:val="none" w:sz="0" w:space="0" w:color="auto"/>
                <w:right w:val="none" w:sz="0" w:space="0" w:color="auto"/>
              </w:divBdr>
              <w:divsChild>
                <w:div w:id="15269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4016">
      <w:bodyDiv w:val="1"/>
      <w:marLeft w:val="0"/>
      <w:marRight w:val="0"/>
      <w:marTop w:val="0"/>
      <w:marBottom w:val="0"/>
      <w:divBdr>
        <w:top w:val="none" w:sz="0" w:space="0" w:color="auto"/>
        <w:left w:val="none" w:sz="0" w:space="0" w:color="auto"/>
        <w:bottom w:val="none" w:sz="0" w:space="0" w:color="auto"/>
        <w:right w:val="none" w:sz="0" w:space="0" w:color="auto"/>
      </w:divBdr>
      <w:divsChild>
        <w:div w:id="1649047420">
          <w:marLeft w:val="0"/>
          <w:marRight w:val="0"/>
          <w:marTop w:val="0"/>
          <w:marBottom w:val="0"/>
          <w:divBdr>
            <w:top w:val="none" w:sz="0" w:space="0" w:color="auto"/>
            <w:left w:val="none" w:sz="0" w:space="0" w:color="auto"/>
            <w:bottom w:val="none" w:sz="0" w:space="0" w:color="auto"/>
            <w:right w:val="none" w:sz="0" w:space="0" w:color="auto"/>
          </w:divBdr>
          <w:divsChild>
            <w:div w:id="452410568">
              <w:marLeft w:val="0"/>
              <w:marRight w:val="0"/>
              <w:marTop w:val="0"/>
              <w:marBottom w:val="0"/>
              <w:divBdr>
                <w:top w:val="none" w:sz="0" w:space="0" w:color="auto"/>
                <w:left w:val="none" w:sz="0" w:space="0" w:color="auto"/>
                <w:bottom w:val="none" w:sz="0" w:space="0" w:color="auto"/>
                <w:right w:val="none" w:sz="0" w:space="0" w:color="auto"/>
              </w:divBdr>
              <w:divsChild>
                <w:div w:id="12429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61858">
      <w:bodyDiv w:val="1"/>
      <w:marLeft w:val="0"/>
      <w:marRight w:val="0"/>
      <w:marTop w:val="0"/>
      <w:marBottom w:val="0"/>
      <w:divBdr>
        <w:top w:val="none" w:sz="0" w:space="0" w:color="auto"/>
        <w:left w:val="none" w:sz="0" w:space="0" w:color="auto"/>
        <w:bottom w:val="none" w:sz="0" w:space="0" w:color="auto"/>
        <w:right w:val="none" w:sz="0" w:space="0" w:color="auto"/>
      </w:divBdr>
    </w:div>
    <w:div w:id="84419642">
      <w:bodyDiv w:val="1"/>
      <w:marLeft w:val="0"/>
      <w:marRight w:val="0"/>
      <w:marTop w:val="0"/>
      <w:marBottom w:val="0"/>
      <w:divBdr>
        <w:top w:val="none" w:sz="0" w:space="0" w:color="auto"/>
        <w:left w:val="none" w:sz="0" w:space="0" w:color="auto"/>
        <w:bottom w:val="none" w:sz="0" w:space="0" w:color="auto"/>
        <w:right w:val="none" w:sz="0" w:space="0" w:color="auto"/>
      </w:divBdr>
    </w:div>
    <w:div w:id="94518878">
      <w:bodyDiv w:val="1"/>
      <w:marLeft w:val="0"/>
      <w:marRight w:val="0"/>
      <w:marTop w:val="0"/>
      <w:marBottom w:val="0"/>
      <w:divBdr>
        <w:top w:val="none" w:sz="0" w:space="0" w:color="auto"/>
        <w:left w:val="none" w:sz="0" w:space="0" w:color="auto"/>
        <w:bottom w:val="none" w:sz="0" w:space="0" w:color="auto"/>
        <w:right w:val="none" w:sz="0" w:space="0" w:color="auto"/>
      </w:divBdr>
      <w:divsChild>
        <w:div w:id="162549766">
          <w:marLeft w:val="0"/>
          <w:marRight w:val="0"/>
          <w:marTop w:val="0"/>
          <w:marBottom w:val="0"/>
          <w:divBdr>
            <w:top w:val="none" w:sz="0" w:space="0" w:color="auto"/>
            <w:left w:val="none" w:sz="0" w:space="0" w:color="auto"/>
            <w:bottom w:val="none" w:sz="0" w:space="0" w:color="auto"/>
            <w:right w:val="none" w:sz="0" w:space="0" w:color="auto"/>
          </w:divBdr>
          <w:divsChild>
            <w:div w:id="2129660198">
              <w:marLeft w:val="0"/>
              <w:marRight w:val="0"/>
              <w:marTop w:val="0"/>
              <w:marBottom w:val="0"/>
              <w:divBdr>
                <w:top w:val="none" w:sz="0" w:space="0" w:color="auto"/>
                <w:left w:val="none" w:sz="0" w:space="0" w:color="auto"/>
                <w:bottom w:val="none" w:sz="0" w:space="0" w:color="auto"/>
                <w:right w:val="none" w:sz="0" w:space="0" w:color="auto"/>
              </w:divBdr>
              <w:divsChild>
                <w:div w:id="7497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3594">
      <w:bodyDiv w:val="1"/>
      <w:marLeft w:val="0"/>
      <w:marRight w:val="0"/>
      <w:marTop w:val="0"/>
      <w:marBottom w:val="0"/>
      <w:divBdr>
        <w:top w:val="none" w:sz="0" w:space="0" w:color="auto"/>
        <w:left w:val="none" w:sz="0" w:space="0" w:color="auto"/>
        <w:bottom w:val="none" w:sz="0" w:space="0" w:color="auto"/>
        <w:right w:val="none" w:sz="0" w:space="0" w:color="auto"/>
      </w:divBdr>
      <w:divsChild>
        <w:div w:id="910582764">
          <w:marLeft w:val="0"/>
          <w:marRight w:val="0"/>
          <w:marTop w:val="0"/>
          <w:marBottom w:val="0"/>
          <w:divBdr>
            <w:top w:val="none" w:sz="0" w:space="0" w:color="auto"/>
            <w:left w:val="none" w:sz="0" w:space="0" w:color="auto"/>
            <w:bottom w:val="none" w:sz="0" w:space="0" w:color="auto"/>
            <w:right w:val="none" w:sz="0" w:space="0" w:color="auto"/>
          </w:divBdr>
          <w:divsChild>
            <w:div w:id="2119567342">
              <w:marLeft w:val="0"/>
              <w:marRight w:val="0"/>
              <w:marTop w:val="0"/>
              <w:marBottom w:val="0"/>
              <w:divBdr>
                <w:top w:val="none" w:sz="0" w:space="0" w:color="auto"/>
                <w:left w:val="none" w:sz="0" w:space="0" w:color="auto"/>
                <w:bottom w:val="none" w:sz="0" w:space="0" w:color="auto"/>
                <w:right w:val="none" w:sz="0" w:space="0" w:color="auto"/>
              </w:divBdr>
              <w:divsChild>
                <w:div w:id="117522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17899">
      <w:bodyDiv w:val="1"/>
      <w:marLeft w:val="0"/>
      <w:marRight w:val="0"/>
      <w:marTop w:val="0"/>
      <w:marBottom w:val="0"/>
      <w:divBdr>
        <w:top w:val="none" w:sz="0" w:space="0" w:color="auto"/>
        <w:left w:val="none" w:sz="0" w:space="0" w:color="auto"/>
        <w:bottom w:val="none" w:sz="0" w:space="0" w:color="auto"/>
        <w:right w:val="none" w:sz="0" w:space="0" w:color="auto"/>
      </w:divBdr>
    </w:div>
    <w:div w:id="143203436">
      <w:bodyDiv w:val="1"/>
      <w:marLeft w:val="0"/>
      <w:marRight w:val="0"/>
      <w:marTop w:val="0"/>
      <w:marBottom w:val="0"/>
      <w:divBdr>
        <w:top w:val="none" w:sz="0" w:space="0" w:color="auto"/>
        <w:left w:val="none" w:sz="0" w:space="0" w:color="auto"/>
        <w:bottom w:val="none" w:sz="0" w:space="0" w:color="auto"/>
        <w:right w:val="none" w:sz="0" w:space="0" w:color="auto"/>
      </w:divBdr>
      <w:divsChild>
        <w:div w:id="494689070">
          <w:marLeft w:val="0"/>
          <w:marRight w:val="0"/>
          <w:marTop w:val="0"/>
          <w:marBottom w:val="0"/>
          <w:divBdr>
            <w:top w:val="none" w:sz="0" w:space="0" w:color="auto"/>
            <w:left w:val="none" w:sz="0" w:space="0" w:color="auto"/>
            <w:bottom w:val="none" w:sz="0" w:space="0" w:color="auto"/>
            <w:right w:val="none" w:sz="0" w:space="0" w:color="auto"/>
          </w:divBdr>
          <w:divsChild>
            <w:div w:id="1228415286">
              <w:marLeft w:val="0"/>
              <w:marRight w:val="0"/>
              <w:marTop w:val="0"/>
              <w:marBottom w:val="0"/>
              <w:divBdr>
                <w:top w:val="none" w:sz="0" w:space="0" w:color="auto"/>
                <w:left w:val="none" w:sz="0" w:space="0" w:color="auto"/>
                <w:bottom w:val="none" w:sz="0" w:space="0" w:color="auto"/>
                <w:right w:val="none" w:sz="0" w:space="0" w:color="auto"/>
              </w:divBdr>
              <w:divsChild>
                <w:div w:id="1520587770">
                  <w:marLeft w:val="0"/>
                  <w:marRight w:val="0"/>
                  <w:marTop w:val="0"/>
                  <w:marBottom w:val="0"/>
                  <w:divBdr>
                    <w:top w:val="none" w:sz="0" w:space="0" w:color="auto"/>
                    <w:left w:val="none" w:sz="0" w:space="0" w:color="auto"/>
                    <w:bottom w:val="none" w:sz="0" w:space="0" w:color="auto"/>
                    <w:right w:val="none" w:sz="0" w:space="0" w:color="auto"/>
                  </w:divBdr>
                  <w:divsChild>
                    <w:div w:id="7162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67808">
      <w:bodyDiv w:val="1"/>
      <w:marLeft w:val="0"/>
      <w:marRight w:val="0"/>
      <w:marTop w:val="0"/>
      <w:marBottom w:val="0"/>
      <w:divBdr>
        <w:top w:val="none" w:sz="0" w:space="0" w:color="auto"/>
        <w:left w:val="none" w:sz="0" w:space="0" w:color="auto"/>
        <w:bottom w:val="none" w:sz="0" w:space="0" w:color="auto"/>
        <w:right w:val="none" w:sz="0" w:space="0" w:color="auto"/>
      </w:divBdr>
    </w:div>
    <w:div w:id="150103376">
      <w:bodyDiv w:val="1"/>
      <w:marLeft w:val="0"/>
      <w:marRight w:val="0"/>
      <w:marTop w:val="0"/>
      <w:marBottom w:val="0"/>
      <w:divBdr>
        <w:top w:val="none" w:sz="0" w:space="0" w:color="auto"/>
        <w:left w:val="none" w:sz="0" w:space="0" w:color="auto"/>
        <w:bottom w:val="none" w:sz="0" w:space="0" w:color="auto"/>
        <w:right w:val="none" w:sz="0" w:space="0" w:color="auto"/>
      </w:divBdr>
    </w:div>
    <w:div w:id="180896979">
      <w:bodyDiv w:val="1"/>
      <w:marLeft w:val="0"/>
      <w:marRight w:val="0"/>
      <w:marTop w:val="0"/>
      <w:marBottom w:val="0"/>
      <w:divBdr>
        <w:top w:val="none" w:sz="0" w:space="0" w:color="auto"/>
        <w:left w:val="none" w:sz="0" w:space="0" w:color="auto"/>
        <w:bottom w:val="none" w:sz="0" w:space="0" w:color="auto"/>
        <w:right w:val="none" w:sz="0" w:space="0" w:color="auto"/>
      </w:divBdr>
      <w:divsChild>
        <w:div w:id="2006274504">
          <w:marLeft w:val="0"/>
          <w:marRight w:val="0"/>
          <w:marTop w:val="0"/>
          <w:marBottom w:val="0"/>
          <w:divBdr>
            <w:top w:val="none" w:sz="0" w:space="0" w:color="auto"/>
            <w:left w:val="none" w:sz="0" w:space="0" w:color="auto"/>
            <w:bottom w:val="none" w:sz="0" w:space="0" w:color="auto"/>
            <w:right w:val="none" w:sz="0" w:space="0" w:color="auto"/>
          </w:divBdr>
          <w:divsChild>
            <w:div w:id="1970473337">
              <w:marLeft w:val="0"/>
              <w:marRight w:val="0"/>
              <w:marTop w:val="0"/>
              <w:marBottom w:val="0"/>
              <w:divBdr>
                <w:top w:val="none" w:sz="0" w:space="0" w:color="auto"/>
                <w:left w:val="none" w:sz="0" w:space="0" w:color="auto"/>
                <w:bottom w:val="none" w:sz="0" w:space="0" w:color="auto"/>
                <w:right w:val="none" w:sz="0" w:space="0" w:color="auto"/>
              </w:divBdr>
              <w:divsChild>
                <w:div w:id="511529592">
                  <w:marLeft w:val="0"/>
                  <w:marRight w:val="0"/>
                  <w:marTop w:val="0"/>
                  <w:marBottom w:val="0"/>
                  <w:divBdr>
                    <w:top w:val="none" w:sz="0" w:space="0" w:color="auto"/>
                    <w:left w:val="none" w:sz="0" w:space="0" w:color="auto"/>
                    <w:bottom w:val="none" w:sz="0" w:space="0" w:color="auto"/>
                    <w:right w:val="none" w:sz="0" w:space="0" w:color="auto"/>
                  </w:divBdr>
                  <w:divsChild>
                    <w:div w:id="30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07849">
      <w:bodyDiv w:val="1"/>
      <w:marLeft w:val="0"/>
      <w:marRight w:val="0"/>
      <w:marTop w:val="0"/>
      <w:marBottom w:val="0"/>
      <w:divBdr>
        <w:top w:val="none" w:sz="0" w:space="0" w:color="auto"/>
        <w:left w:val="none" w:sz="0" w:space="0" w:color="auto"/>
        <w:bottom w:val="none" w:sz="0" w:space="0" w:color="auto"/>
        <w:right w:val="none" w:sz="0" w:space="0" w:color="auto"/>
      </w:divBdr>
    </w:div>
    <w:div w:id="205724106">
      <w:bodyDiv w:val="1"/>
      <w:marLeft w:val="0"/>
      <w:marRight w:val="0"/>
      <w:marTop w:val="0"/>
      <w:marBottom w:val="0"/>
      <w:divBdr>
        <w:top w:val="none" w:sz="0" w:space="0" w:color="auto"/>
        <w:left w:val="none" w:sz="0" w:space="0" w:color="auto"/>
        <w:bottom w:val="none" w:sz="0" w:space="0" w:color="auto"/>
        <w:right w:val="none" w:sz="0" w:space="0" w:color="auto"/>
      </w:divBdr>
    </w:div>
    <w:div w:id="206337306">
      <w:bodyDiv w:val="1"/>
      <w:marLeft w:val="0"/>
      <w:marRight w:val="0"/>
      <w:marTop w:val="0"/>
      <w:marBottom w:val="0"/>
      <w:divBdr>
        <w:top w:val="none" w:sz="0" w:space="0" w:color="auto"/>
        <w:left w:val="none" w:sz="0" w:space="0" w:color="auto"/>
        <w:bottom w:val="none" w:sz="0" w:space="0" w:color="auto"/>
        <w:right w:val="none" w:sz="0" w:space="0" w:color="auto"/>
      </w:divBdr>
      <w:divsChild>
        <w:div w:id="1068188533">
          <w:marLeft w:val="0"/>
          <w:marRight w:val="0"/>
          <w:marTop w:val="0"/>
          <w:marBottom w:val="0"/>
          <w:divBdr>
            <w:top w:val="none" w:sz="0" w:space="0" w:color="auto"/>
            <w:left w:val="none" w:sz="0" w:space="0" w:color="auto"/>
            <w:bottom w:val="none" w:sz="0" w:space="0" w:color="auto"/>
            <w:right w:val="none" w:sz="0" w:space="0" w:color="auto"/>
          </w:divBdr>
          <w:divsChild>
            <w:div w:id="385221981">
              <w:marLeft w:val="0"/>
              <w:marRight w:val="0"/>
              <w:marTop w:val="0"/>
              <w:marBottom w:val="0"/>
              <w:divBdr>
                <w:top w:val="none" w:sz="0" w:space="0" w:color="auto"/>
                <w:left w:val="none" w:sz="0" w:space="0" w:color="auto"/>
                <w:bottom w:val="none" w:sz="0" w:space="0" w:color="auto"/>
                <w:right w:val="none" w:sz="0" w:space="0" w:color="auto"/>
              </w:divBdr>
              <w:divsChild>
                <w:div w:id="11602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4366">
      <w:bodyDiv w:val="1"/>
      <w:marLeft w:val="0"/>
      <w:marRight w:val="0"/>
      <w:marTop w:val="0"/>
      <w:marBottom w:val="0"/>
      <w:divBdr>
        <w:top w:val="none" w:sz="0" w:space="0" w:color="auto"/>
        <w:left w:val="none" w:sz="0" w:space="0" w:color="auto"/>
        <w:bottom w:val="none" w:sz="0" w:space="0" w:color="auto"/>
        <w:right w:val="none" w:sz="0" w:space="0" w:color="auto"/>
      </w:divBdr>
    </w:div>
    <w:div w:id="222185667">
      <w:bodyDiv w:val="1"/>
      <w:marLeft w:val="0"/>
      <w:marRight w:val="0"/>
      <w:marTop w:val="0"/>
      <w:marBottom w:val="0"/>
      <w:divBdr>
        <w:top w:val="none" w:sz="0" w:space="0" w:color="auto"/>
        <w:left w:val="none" w:sz="0" w:space="0" w:color="auto"/>
        <w:bottom w:val="none" w:sz="0" w:space="0" w:color="auto"/>
        <w:right w:val="none" w:sz="0" w:space="0" w:color="auto"/>
      </w:divBdr>
    </w:div>
    <w:div w:id="231623387">
      <w:bodyDiv w:val="1"/>
      <w:marLeft w:val="0"/>
      <w:marRight w:val="0"/>
      <w:marTop w:val="0"/>
      <w:marBottom w:val="0"/>
      <w:divBdr>
        <w:top w:val="none" w:sz="0" w:space="0" w:color="auto"/>
        <w:left w:val="none" w:sz="0" w:space="0" w:color="auto"/>
        <w:bottom w:val="none" w:sz="0" w:space="0" w:color="auto"/>
        <w:right w:val="none" w:sz="0" w:space="0" w:color="auto"/>
      </w:divBdr>
    </w:div>
    <w:div w:id="256837973">
      <w:bodyDiv w:val="1"/>
      <w:marLeft w:val="0"/>
      <w:marRight w:val="0"/>
      <w:marTop w:val="0"/>
      <w:marBottom w:val="0"/>
      <w:divBdr>
        <w:top w:val="none" w:sz="0" w:space="0" w:color="auto"/>
        <w:left w:val="none" w:sz="0" w:space="0" w:color="auto"/>
        <w:bottom w:val="none" w:sz="0" w:space="0" w:color="auto"/>
        <w:right w:val="none" w:sz="0" w:space="0" w:color="auto"/>
      </w:divBdr>
    </w:div>
    <w:div w:id="275988933">
      <w:bodyDiv w:val="1"/>
      <w:marLeft w:val="0"/>
      <w:marRight w:val="0"/>
      <w:marTop w:val="0"/>
      <w:marBottom w:val="0"/>
      <w:divBdr>
        <w:top w:val="none" w:sz="0" w:space="0" w:color="auto"/>
        <w:left w:val="none" w:sz="0" w:space="0" w:color="auto"/>
        <w:bottom w:val="none" w:sz="0" w:space="0" w:color="auto"/>
        <w:right w:val="none" w:sz="0" w:space="0" w:color="auto"/>
      </w:divBdr>
    </w:div>
    <w:div w:id="287592895">
      <w:bodyDiv w:val="1"/>
      <w:marLeft w:val="0"/>
      <w:marRight w:val="0"/>
      <w:marTop w:val="0"/>
      <w:marBottom w:val="0"/>
      <w:divBdr>
        <w:top w:val="none" w:sz="0" w:space="0" w:color="auto"/>
        <w:left w:val="none" w:sz="0" w:space="0" w:color="auto"/>
        <w:bottom w:val="none" w:sz="0" w:space="0" w:color="auto"/>
        <w:right w:val="none" w:sz="0" w:space="0" w:color="auto"/>
      </w:divBdr>
      <w:divsChild>
        <w:div w:id="407927036">
          <w:marLeft w:val="0"/>
          <w:marRight w:val="0"/>
          <w:marTop w:val="0"/>
          <w:marBottom w:val="0"/>
          <w:divBdr>
            <w:top w:val="none" w:sz="0" w:space="0" w:color="auto"/>
            <w:left w:val="none" w:sz="0" w:space="0" w:color="auto"/>
            <w:bottom w:val="none" w:sz="0" w:space="0" w:color="auto"/>
            <w:right w:val="none" w:sz="0" w:space="0" w:color="auto"/>
          </w:divBdr>
          <w:divsChild>
            <w:div w:id="1470512303">
              <w:marLeft w:val="0"/>
              <w:marRight w:val="0"/>
              <w:marTop w:val="0"/>
              <w:marBottom w:val="0"/>
              <w:divBdr>
                <w:top w:val="none" w:sz="0" w:space="0" w:color="auto"/>
                <w:left w:val="none" w:sz="0" w:space="0" w:color="auto"/>
                <w:bottom w:val="none" w:sz="0" w:space="0" w:color="auto"/>
                <w:right w:val="none" w:sz="0" w:space="0" w:color="auto"/>
              </w:divBdr>
              <w:divsChild>
                <w:div w:id="115264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518940">
      <w:bodyDiv w:val="1"/>
      <w:marLeft w:val="0"/>
      <w:marRight w:val="0"/>
      <w:marTop w:val="0"/>
      <w:marBottom w:val="0"/>
      <w:divBdr>
        <w:top w:val="none" w:sz="0" w:space="0" w:color="auto"/>
        <w:left w:val="none" w:sz="0" w:space="0" w:color="auto"/>
        <w:bottom w:val="none" w:sz="0" w:space="0" w:color="auto"/>
        <w:right w:val="none" w:sz="0" w:space="0" w:color="auto"/>
      </w:divBdr>
      <w:divsChild>
        <w:div w:id="1936815203">
          <w:marLeft w:val="0"/>
          <w:marRight w:val="0"/>
          <w:marTop w:val="0"/>
          <w:marBottom w:val="0"/>
          <w:divBdr>
            <w:top w:val="none" w:sz="0" w:space="0" w:color="auto"/>
            <w:left w:val="none" w:sz="0" w:space="0" w:color="auto"/>
            <w:bottom w:val="none" w:sz="0" w:space="0" w:color="auto"/>
            <w:right w:val="none" w:sz="0" w:space="0" w:color="auto"/>
          </w:divBdr>
          <w:divsChild>
            <w:div w:id="724719782">
              <w:marLeft w:val="0"/>
              <w:marRight w:val="0"/>
              <w:marTop w:val="0"/>
              <w:marBottom w:val="0"/>
              <w:divBdr>
                <w:top w:val="none" w:sz="0" w:space="0" w:color="auto"/>
                <w:left w:val="none" w:sz="0" w:space="0" w:color="auto"/>
                <w:bottom w:val="none" w:sz="0" w:space="0" w:color="auto"/>
                <w:right w:val="none" w:sz="0" w:space="0" w:color="auto"/>
              </w:divBdr>
              <w:divsChild>
                <w:div w:id="4226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093159">
      <w:bodyDiv w:val="1"/>
      <w:marLeft w:val="0"/>
      <w:marRight w:val="0"/>
      <w:marTop w:val="0"/>
      <w:marBottom w:val="0"/>
      <w:divBdr>
        <w:top w:val="none" w:sz="0" w:space="0" w:color="auto"/>
        <w:left w:val="none" w:sz="0" w:space="0" w:color="auto"/>
        <w:bottom w:val="none" w:sz="0" w:space="0" w:color="auto"/>
        <w:right w:val="none" w:sz="0" w:space="0" w:color="auto"/>
      </w:divBdr>
    </w:div>
    <w:div w:id="309486182">
      <w:bodyDiv w:val="1"/>
      <w:marLeft w:val="0"/>
      <w:marRight w:val="0"/>
      <w:marTop w:val="0"/>
      <w:marBottom w:val="0"/>
      <w:divBdr>
        <w:top w:val="none" w:sz="0" w:space="0" w:color="auto"/>
        <w:left w:val="none" w:sz="0" w:space="0" w:color="auto"/>
        <w:bottom w:val="none" w:sz="0" w:space="0" w:color="auto"/>
        <w:right w:val="none" w:sz="0" w:space="0" w:color="auto"/>
      </w:divBdr>
    </w:div>
    <w:div w:id="318659254">
      <w:bodyDiv w:val="1"/>
      <w:marLeft w:val="0"/>
      <w:marRight w:val="0"/>
      <w:marTop w:val="0"/>
      <w:marBottom w:val="0"/>
      <w:divBdr>
        <w:top w:val="none" w:sz="0" w:space="0" w:color="auto"/>
        <w:left w:val="none" w:sz="0" w:space="0" w:color="auto"/>
        <w:bottom w:val="none" w:sz="0" w:space="0" w:color="auto"/>
        <w:right w:val="none" w:sz="0" w:space="0" w:color="auto"/>
      </w:divBdr>
    </w:div>
    <w:div w:id="330985380">
      <w:bodyDiv w:val="1"/>
      <w:marLeft w:val="0"/>
      <w:marRight w:val="0"/>
      <w:marTop w:val="0"/>
      <w:marBottom w:val="0"/>
      <w:divBdr>
        <w:top w:val="none" w:sz="0" w:space="0" w:color="auto"/>
        <w:left w:val="none" w:sz="0" w:space="0" w:color="auto"/>
        <w:bottom w:val="none" w:sz="0" w:space="0" w:color="auto"/>
        <w:right w:val="none" w:sz="0" w:space="0" w:color="auto"/>
      </w:divBdr>
    </w:div>
    <w:div w:id="337585904">
      <w:bodyDiv w:val="1"/>
      <w:marLeft w:val="0"/>
      <w:marRight w:val="0"/>
      <w:marTop w:val="0"/>
      <w:marBottom w:val="0"/>
      <w:divBdr>
        <w:top w:val="none" w:sz="0" w:space="0" w:color="auto"/>
        <w:left w:val="none" w:sz="0" w:space="0" w:color="auto"/>
        <w:bottom w:val="none" w:sz="0" w:space="0" w:color="auto"/>
        <w:right w:val="none" w:sz="0" w:space="0" w:color="auto"/>
      </w:divBdr>
    </w:div>
    <w:div w:id="337969267">
      <w:bodyDiv w:val="1"/>
      <w:marLeft w:val="0"/>
      <w:marRight w:val="0"/>
      <w:marTop w:val="0"/>
      <w:marBottom w:val="0"/>
      <w:divBdr>
        <w:top w:val="none" w:sz="0" w:space="0" w:color="auto"/>
        <w:left w:val="none" w:sz="0" w:space="0" w:color="auto"/>
        <w:bottom w:val="none" w:sz="0" w:space="0" w:color="auto"/>
        <w:right w:val="none" w:sz="0" w:space="0" w:color="auto"/>
      </w:divBdr>
    </w:div>
    <w:div w:id="342711661">
      <w:bodyDiv w:val="1"/>
      <w:marLeft w:val="0"/>
      <w:marRight w:val="0"/>
      <w:marTop w:val="0"/>
      <w:marBottom w:val="0"/>
      <w:divBdr>
        <w:top w:val="none" w:sz="0" w:space="0" w:color="auto"/>
        <w:left w:val="none" w:sz="0" w:space="0" w:color="auto"/>
        <w:bottom w:val="none" w:sz="0" w:space="0" w:color="auto"/>
        <w:right w:val="none" w:sz="0" w:space="0" w:color="auto"/>
      </w:divBdr>
      <w:divsChild>
        <w:div w:id="1480418628">
          <w:marLeft w:val="0"/>
          <w:marRight w:val="0"/>
          <w:marTop w:val="0"/>
          <w:marBottom w:val="0"/>
          <w:divBdr>
            <w:top w:val="none" w:sz="0" w:space="0" w:color="auto"/>
            <w:left w:val="none" w:sz="0" w:space="0" w:color="auto"/>
            <w:bottom w:val="none" w:sz="0" w:space="0" w:color="auto"/>
            <w:right w:val="none" w:sz="0" w:space="0" w:color="auto"/>
          </w:divBdr>
          <w:divsChild>
            <w:div w:id="48964166">
              <w:marLeft w:val="0"/>
              <w:marRight w:val="0"/>
              <w:marTop w:val="0"/>
              <w:marBottom w:val="0"/>
              <w:divBdr>
                <w:top w:val="none" w:sz="0" w:space="0" w:color="auto"/>
                <w:left w:val="none" w:sz="0" w:space="0" w:color="auto"/>
                <w:bottom w:val="none" w:sz="0" w:space="0" w:color="auto"/>
                <w:right w:val="none" w:sz="0" w:space="0" w:color="auto"/>
              </w:divBdr>
              <w:divsChild>
                <w:div w:id="1797676679">
                  <w:marLeft w:val="0"/>
                  <w:marRight w:val="0"/>
                  <w:marTop w:val="0"/>
                  <w:marBottom w:val="0"/>
                  <w:divBdr>
                    <w:top w:val="none" w:sz="0" w:space="0" w:color="auto"/>
                    <w:left w:val="none" w:sz="0" w:space="0" w:color="auto"/>
                    <w:bottom w:val="none" w:sz="0" w:space="0" w:color="auto"/>
                    <w:right w:val="none" w:sz="0" w:space="0" w:color="auto"/>
                  </w:divBdr>
                  <w:divsChild>
                    <w:div w:id="211644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801857">
      <w:bodyDiv w:val="1"/>
      <w:marLeft w:val="0"/>
      <w:marRight w:val="0"/>
      <w:marTop w:val="0"/>
      <w:marBottom w:val="0"/>
      <w:divBdr>
        <w:top w:val="none" w:sz="0" w:space="0" w:color="auto"/>
        <w:left w:val="none" w:sz="0" w:space="0" w:color="auto"/>
        <w:bottom w:val="none" w:sz="0" w:space="0" w:color="auto"/>
        <w:right w:val="none" w:sz="0" w:space="0" w:color="auto"/>
      </w:divBdr>
    </w:div>
    <w:div w:id="354045137">
      <w:bodyDiv w:val="1"/>
      <w:marLeft w:val="0"/>
      <w:marRight w:val="0"/>
      <w:marTop w:val="0"/>
      <w:marBottom w:val="0"/>
      <w:divBdr>
        <w:top w:val="none" w:sz="0" w:space="0" w:color="auto"/>
        <w:left w:val="none" w:sz="0" w:space="0" w:color="auto"/>
        <w:bottom w:val="none" w:sz="0" w:space="0" w:color="auto"/>
        <w:right w:val="none" w:sz="0" w:space="0" w:color="auto"/>
      </w:divBdr>
    </w:div>
    <w:div w:id="366955989">
      <w:bodyDiv w:val="1"/>
      <w:marLeft w:val="0"/>
      <w:marRight w:val="0"/>
      <w:marTop w:val="0"/>
      <w:marBottom w:val="0"/>
      <w:divBdr>
        <w:top w:val="none" w:sz="0" w:space="0" w:color="auto"/>
        <w:left w:val="none" w:sz="0" w:space="0" w:color="auto"/>
        <w:bottom w:val="none" w:sz="0" w:space="0" w:color="auto"/>
        <w:right w:val="none" w:sz="0" w:space="0" w:color="auto"/>
      </w:divBdr>
    </w:div>
    <w:div w:id="390202722">
      <w:bodyDiv w:val="1"/>
      <w:marLeft w:val="0"/>
      <w:marRight w:val="0"/>
      <w:marTop w:val="0"/>
      <w:marBottom w:val="0"/>
      <w:divBdr>
        <w:top w:val="none" w:sz="0" w:space="0" w:color="auto"/>
        <w:left w:val="none" w:sz="0" w:space="0" w:color="auto"/>
        <w:bottom w:val="none" w:sz="0" w:space="0" w:color="auto"/>
        <w:right w:val="none" w:sz="0" w:space="0" w:color="auto"/>
      </w:divBdr>
      <w:divsChild>
        <w:div w:id="1543596754">
          <w:marLeft w:val="0"/>
          <w:marRight w:val="0"/>
          <w:marTop w:val="0"/>
          <w:marBottom w:val="0"/>
          <w:divBdr>
            <w:top w:val="none" w:sz="0" w:space="0" w:color="auto"/>
            <w:left w:val="none" w:sz="0" w:space="0" w:color="auto"/>
            <w:bottom w:val="none" w:sz="0" w:space="0" w:color="auto"/>
            <w:right w:val="none" w:sz="0" w:space="0" w:color="auto"/>
          </w:divBdr>
          <w:divsChild>
            <w:div w:id="83192915">
              <w:marLeft w:val="0"/>
              <w:marRight w:val="0"/>
              <w:marTop w:val="0"/>
              <w:marBottom w:val="0"/>
              <w:divBdr>
                <w:top w:val="none" w:sz="0" w:space="0" w:color="auto"/>
                <w:left w:val="none" w:sz="0" w:space="0" w:color="auto"/>
                <w:bottom w:val="none" w:sz="0" w:space="0" w:color="auto"/>
                <w:right w:val="none" w:sz="0" w:space="0" w:color="auto"/>
              </w:divBdr>
              <w:divsChild>
                <w:div w:id="433405182">
                  <w:marLeft w:val="0"/>
                  <w:marRight w:val="0"/>
                  <w:marTop w:val="0"/>
                  <w:marBottom w:val="0"/>
                  <w:divBdr>
                    <w:top w:val="none" w:sz="0" w:space="0" w:color="auto"/>
                    <w:left w:val="none" w:sz="0" w:space="0" w:color="auto"/>
                    <w:bottom w:val="none" w:sz="0" w:space="0" w:color="auto"/>
                    <w:right w:val="none" w:sz="0" w:space="0" w:color="auto"/>
                  </w:divBdr>
                  <w:divsChild>
                    <w:div w:id="5076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506299">
      <w:bodyDiv w:val="1"/>
      <w:marLeft w:val="0"/>
      <w:marRight w:val="0"/>
      <w:marTop w:val="0"/>
      <w:marBottom w:val="0"/>
      <w:divBdr>
        <w:top w:val="none" w:sz="0" w:space="0" w:color="auto"/>
        <w:left w:val="none" w:sz="0" w:space="0" w:color="auto"/>
        <w:bottom w:val="none" w:sz="0" w:space="0" w:color="auto"/>
        <w:right w:val="none" w:sz="0" w:space="0" w:color="auto"/>
      </w:divBdr>
    </w:div>
    <w:div w:id="401148312">
      <w:bodyDiv w:val="1"/>
      <w:marLeft w:val="0"/>
      <w:marRight w:val="0"/>
      <w:marTop w:val="0"/>
      <w:marBottom w:val="0"/>
      <w:divBdr>
        <w:top w:val="none" w:sz="0" w:space="0" w:color="auto"/>
        <w:left w:val="none" w:sz="0" w:space="0" w:color="auto"/>
        <w:bottom w:val="none" w:sz="0" w:space="0" w:color="auto"/>
        <w:right w:val="none" w:sz="0" w:space="0" w:color="auto"/>
      </w:divBdr>
    </w:div>
    <w:div w:id="417945123">
      <w:bodyDiv w:val="1"/>
      <w:marLeft w:val="0"/>
      <w:marRight w:val="0"/>
      <w:marTop w:val="0"/>
      <w:marBottom w:val="0"/>
      <w:divBdr>
        <w:top w:val="none" w:sz="0" w:space="0" w:color="auto"/>
        <w:left w:val="none" w:sz="0" w:space="0" w:color="auto"/>
        <w:bottom w:val="none" w:sz="0" w:space="0" w:color="auto"/>
        <w:right w:val="none" w:sz="0" w:space="0" w:color="auto"/>
      </w:divBdr>
    </w:div>
    <w:div w:id="451364195">
      <w:bodyDiv w:val="1"/>
      <w:marLeft w:val="0"/>
      <w:marRight w:val="0"/>
      <w:marTop w:val="0"/>
      <w:marBottom w:val="0"/>
      <w:divBdr>
        <w:top w:val="none" w:sz="0" w:space="0" w:color="auto"/>
        <w:left w:val="none" w:sz="0" w:space="0" w:color="auto"/>
        <w:bottom w:val="none" w:sz="0" w:space="0" w:color="auto"/>
        <w:right w:val="none" w:sz="0" w:space="0" w:color="auto"/>
      </w:divBdr>
      <w:divsChild>
        <w:div w:id="682517655">
          <w:marLeft w:val="0"/>
          <w:marRight w:val="0"/>
          <w:marTop w:val="0"/>
          <w:marBottom w:val="0"/>
          <w:divBdr>
            <w:top w:val="none" w:sz="0" w:space="0" w:color="auto"/>
            <w:left w:val="none" w:sz="0" w:space="0" w:color="auto"/>
            <w:bottom w:val="none" w:sz="0" w:space="0" w:color="auto"/>
            <w:right w:val="none" w:sz="0" w:space="0" w:color="auto"/>
          </w:divBdr>
          <w:divsChild>
            <w:div w:id="559365959">
              <w:marLeft w:val="0"/>
              <w:marRight w:val="0"/>
              <w:marTop w:val="0"/>
              <w:marBottom w:val="0"/>
              <w:divBdr>
                <w:top w:val="none" w:sz="0" w:space="0" w:color="auto"/>
                <w:left w:val="none" w:sz="0" w:space="0" w:color="auto"/>
                <w:bottom w:val="none" w:sz="0" w:space="0" w:color="auto"/>
                <w:right w:val="none" w:sz="0" w:space="0" w:color="auto"/>
              </w:divBdr>
              <w:divsChild>
                <w:div w:id="201583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815683">
      <w:bodyDiv w:val="1"/>
      <w:marLeft w:val="0"/>
      <w:marRight w:val="0"/>
      <w:marTop w:val="0"/>
      <w:marBottom w:val="0"/>
      <w:divBdr>
        <w:top w:val="none" w:sz="0" w:space="0" w:color="auto"/>
        <w:left w:val="none" w:sz="0" w:space="0" w:color="auto"/>
        <w:bottom w:val="none" w:sz="0" w:space="0" w:color="auto"/>
        <w:right w:val="none" w:sz="0" w:space="0" w:color="auto"/>
      </w:divBdr>
    </w:div>
    <w:div w:id="485319400">
      <w:bodyDiv w:val="1"/>
      <w:marLeft w:val="0"/>
      <w:marRight w:val="0"/>
      <w:marTop w:val="0"/>
      <w:marBottom w:val="0"/>
      <w:divBdr>
        <w:top w:val="none" w:sz="0" w:space="0" w:color="auto"/>
        <w:left w:val="none" w:sz="0" w:space="0" w:color="auto"/>
        <w:bottom w:val="none" w:sz="0" w:space="0" w:color="auto"/>
        <w:right w:val="none" w:sz="0" w:space="0" w:color="auto"/>
      </w:divBdr>
    </w:div>
    <w:div w:id="493960893">
      <w:bodyDiv w:val="1"/>
      <w:marLeft w:val="0"/>
      <w:marRight w:val="0"/>
      <w:marTop w:val="0"/>
      <w:marBottom w:val="0"/>
      <w:divBdr>
        <w:top w:val="none" w:sz="0" w:space="0" w:color="auto"/>
        <w:left w:val="none" w:sz="0" w:space="0" w:color="auto"/>
        <w:bottom w:val="none" w:sz="0" w:space="0" w:color="auto"/>
        <w:right w:val="none" w:sz="0" w:space="0" w:color="auto"/>
      </w:divBdr>
    </w:div>
    <w:div w:id="502162809">
      <w:bodyDiv w:val="1"/>
      <w:marLeft w:val="0"/>
      <w:marRight w:val="0"/>
      <w:marTop w:val="0"/>
      <w:marBottom w:val="0"/>
      <w:divBdr>
        <w:top w:val="none" w:sz="0" w:space="0" w:color="auto"/>
        <w:left w:val="none" w:sz="0" w:space="0" w:color="auto"/>
        <w:bottom w:val="none" w:sz="0" w:space="0" w:color="auto"/>
        <w:right w:val="none" w:sz="0" w:space="0" w:color="auto"/>
      </w:divBdr>
    </w:div>
    <w:div w:id="502817122">
      <w:bodyDiv w:val="1"/>
      <w:marLeft w:val="0"/>
      <w:marRight w:val="0"/>
      <w:marTop w:val="0"/>
      <w:marBottom w:val="0"/>
      <w:divBdr>
        <w:top w:val="none" w:sz="0" w:space="0" w:color="auto"/>
        <w:left w:val="none" w:sz="0" w:space="0" w:color="auto"/>
        <w:bottom w:val="none" w:sz="0" w:space="0" w:color="auto"/>
        <w:right w:val="none" w:sz="0" w:space="0" w:color="auto"/>
      </w:divBdr>
      <w:divsChild>
        <w:div w:id="1073695446">
          <w:marLeft w:val="0"/>
          <w:marRight w:val="0"/>
          <w:marTop w:val="0"/>
          <w:marBottom w:val="0"/>
          <w:divBdr>
            <w:top w:val="none" w:sz="0" w:space="0" w:color="auto"/>
            <w:left w:val="none" w:sz="0" w:space="0" w:color="auto"/>
            <w:bottom w:val="none" w:sz="0" w:space="0" w:color="auto"/>
            <w:right w:val="none" w:sz="0" w:space="0" w:color="auto"/>
          </w:divBdr>
          <w:divsChild>
            <w:div w:id="1416626685">
              <w:marLeft w:val="0"/>
              <w:marRight w:val="0"/>
              <w:marTop w:val="0"/>
              <w:marBottom w:val="0"/>
              <w:divBdr>
                <w:top w:val="none" w:sz="0" w:space="0" w:color="auto"/>
                <w:left w:val="none" w:sz="0" w:space="0" w:color="auto"/>
                <w:bottom w:val="none" w:sz="0" w:space="0" w:color="auto"/>
                <w:right w:val="none" w:sz="0" w:space="0" w:color="auto"/>
              </w:divBdr>
              <w:divsChild>
                <w:div w:id="13785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625718">
      <w:bodyDiv w:val="1"/>
      <w:marLeft w:val="0"/>
      <w:marRight w:val="0"/>
      <w:marTop w:val="0"/>
      <w:marBottom w:val="0"/>
      <w:divBdr>
        <w:top w:val="none" w:sz="0" w:space="0" w:color="auto"/>
        <w:left w:val="none" w:sz="0" w:space="0" w:color="auto"/>
        <w:bottom w:val="none" w:sz="0" w:space="0" w:color="auto"/>
        <w:right w:val="none" w:sz="0" w:space="0" w:color="auto"/>
      </w:divBdr>
    </w:div>
    <w:div w:id="525027328">
      <w:bodyDiv w:val="1"/>
      <w:marLeft w:val="0"/>
      <w:marRight w:val="0"/>
      <w:marTop w:val="0"/>
      <w:marBottom w:val="0"/>
      <w:divBdr>
        <w:top w:val="none" w:sz="0" w:space="0" w:color="auto"/>
        <w:left w:val="none" w:sz="0" w:space="0" w:color="auto"/>
        <w:bottom w:val="none" w:sz="0" w:space="0" w:color="auto"/>
        <w:right w:val="none" w:sz="0" w:space="0" w:color="auto"/>
      </w:divBdr>
    </w:div>
    <w:div w:id="542324805">
      <w:bodyDiv w:val="1"/>
      <w:marLeft w:val="0"/>
      <w:marRight w:val="0"/>
      <w:marTop w:val="0"/>
      <w:marBottom w:val="0"/>
      <w:divBdr>
        <w:top w:val="none" w:sz="0" w:space="0" w:color="auto"/>
        <w:left w:val="none" w:sz="0" w:space="0" w:color="auto"/>
        <w:bottom w:val="none" w:sz="0" w:space="0" w:color="auto"/>
        <w:right w:val="none" w:sz="0" w:space="0" w:color="auto"/>
      </w:divBdr>
    </w:div>
    <w:div w:id="572013550">
      <w:bodyDiv w:val="1"/>
      <w:marLeft w:val="0"/>
      <w:marRight w:val="0"/>
      <w:marTop w:val="0"/>
      <w:marBottom w:val="0"/>
      <w:divBdr>
        <w:top w:val="none" w:sz="0" w:space="0" w:color="auto"/>
        <w:left w:val="none" w:sz="0" w:space="0" w:color="auto"/>
        <w:bottom w:val="none" w:sz="0" w:space="0" w:color="auto"/>
        <w:right w:val="none" w:sz="0" w:space="0" w:color="auto"/>
      </w:divBdr>
    </w:div>
    <w:div w:id="574052107">
      <w:bodyDiv w:val="1"/>
      <w:marLeft w:val="0"/>
      <w:marRight w:val="0"/>
      <w:marTop w:val="0"/>
      <w:marBottom w:val="0"/>
      <w:divBdr>
        <w:top w:val="none" w:sz="0" w:space="0" w:color="auto"/>
        <w:left w:val="none" w:sz="0" w:space="0" w:color="auto"/>
        <w:bottom w:val="none" w:sz="0" w:space="0" w:color="auto"/>
        <w:right w:val="none" w:sz="0" w:space="0" w:color="auto"/>
      </w:divBdr>
    </w:div>
    <w:div w:id="576214228">
      <w:bodyDiv w:val="1"/>
      <w:marLeft w:val="0"/>
      <w:marRight w:val="0"/>
      <w:marTop w:val="0"/>
      <w:marBottom w:val="0"/>
      <w:divBdr>
        <w:top w:val="none" w:sz="0" w:space="0" w:color="auto"/>
        <w:left w:val="none" w:sz="0" w:space="0" w:color="auto"/>
        <w:bottom w:val="none" w:sz="0" w:space="0" w:color="auto"/>
        <w:right w:val="none" w:sz="0" w:space="0" w:color="auto"/>
      </w:divBdr>
    </w:div>
    <w:div w:id="608388499">
      <w:bodyDiv w:val="1"/>
      <w:marLeft w:val="0"/>
      <w:marRight w:val="0"/>
      <w:marTop w:val="0"/>
      <w:marBottom w:val="0"/>
      <w:divBdr>
        <w:top w:val="none" w:sz="0" w:space="0" w:color="auto"/>
        <w:left w:val="none" w:sz="0" w:space="0" w:color="auto"/>
        <w:bottom w:val="none" w:sz="0" w:space="0" w:color="auto"/>
        <w:right w:val="none" w:sz="0" w:space="0" w:color="auto"/>
      </w:divBdr>
    </w:div>
    <w:div w:id="610359046">
      <w:bodyDiv w:val="1"/>
      <w:marLeft w:val="0"/>
      <w:marRight w:val="0"/>
      <w:marTop w:val="0"/>
      <w:marBottom w:val="0"/>
      <w:divBdr>
        <w:top w:val="none" w:sz="0" w:space="0" w:color="auto"/>
        <w:left w:val="none" w:sz="0" w:space="0" w:color="auto"/>
        <w:bottom w:val="none" w:sz="0" w:space="0" w:color="auto"/>
        <w:right w:val="none" w:sz="0" w:space="0" w:color="auto"/>
      </w:divBdr>
      <w:divsChild>
        <w:div w:id="611281855">
          <w:marLeft w:val="0"/>
          <w:marRight w:val="0"/>
          <w:marTop w:val="0"/>
          <w:marBottom w:val="0"/>
          <w:divBdr>
            <w:top w:val="none" w:sz="0" w:space="0" w:color="auto"/>
            <w:left w:val="none" w:sz="0" w:space="0" w:color="auto"/>
            <w:bottom w:val="none" w:sz="0" w:space="0" w:color="auto"/>
            <w:right w:val="none" w:sz="0" w:space="0" w:color="auto"/>
          </w:divBdr>
          <w:divsChild>
            <w:div w:id="482356668">
              <w:marLeft w:val="0"/>
              <w:marRight w:val="0"/>
              <w:marTop w:val="0"/>
              <w:marBottom w:val="0"/>
              <w:divBdr>
                <w:top w:val="none" w:sz="0" w:space="0" w:color="auto"/>
                <w:left w:val="none" w:sz="0" w:space="0" w:color="auto"/>
                <w:bottom w:val="none" w:sz="0" w:space="0" w:color="auto"/>
                <w:right w:val="none" w:sz="0" w:space="0" w:color="auto"/>
              </w:divBdr>
              <w:divsChild>
                <w:div w:id="1903103205">
                  <w:marLeft w:val="0"/>
                  <w:marRight w:val="0"/>
                  <w:marTop w:val="0"/>
                  <w:marBottom w:val="0"/>
                  <w:divBdr>
                    <w:top w:val="none" w:sz="0" w:space="0" w:color="auto"/>
                    <w:left w:val="none" w:sz="0" w:space="0" w:color="auto"/>
                    <w:bottom w:val="none" w:sz="0" w:space="0" w:color="auto"/>
                    <w:right w:val="none" w:sz="0" w:space="0" w:color="auto"/>
                  </w:divBdr>
                </w:div>
                <w:div w:id="741100754">
                  <w:marLeft w:val="0"/>
                  <w:marRight w:val="0"/>
                  <w:marTop w:val="0"/>
                  <w:marBottom w:val="0"/>
                  <w:divBdr>
                    <w:top w:val="none" w:sz="0" w:space="0" w:color="auto"/>
                    <w:left w:val="none" w:sz="0" w:space="0" w:color="auto"/>
                    <w:bottom w:val="none" w:sz="0" w:space="0" w:color="auto"/>
                    <w:right w:val="none" w:sz="0" w:space="0" w:color="auto"/>
                  </w:divBdr>
                </w:div>
                <w:div w:id="9712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868465">
      <w:bodyDiv w:val="1"/>
      <w:marLeft w:val="0"/>
      <w:marRight w:val="0"/>
      <w:marTop w:val="0"/>
      <w:marBottom w:val="0"/>
      <w:divBdr>
        <w:top w:val="none" w:sz="0" w:space="0" w:color="auto"/>
        <w:left w:val="none" w:sz="0" w:space="0" w:color="auto"/>
        <w:bottom w:val="none" w:sz="0" w:space="0" w:color="auto"/>
        <w:right w:val="none" w:sz="0" w:space="0" w:color="auto"/>
      </w:divBdr>
    </w:div>
    <w:div w:id="637804559">
      <w:bodyDiv w:val="1"/>
      <w:marLeft w:val="0"/>
      <w:marRight w:val="0"/>
      <w:marTop w:val="0"/>
      <w:marBottom w:val="0"/>
      <w:divBdr>
        <w:top w:val="none" w:sz="0" w:space="0" w:color="auto"/>
        <w:left w:val="none" w:sz="0" w:space="0" w:color="auto"/>
        <w:bottom w:val="none" w:sz="0" w:space="0" w:color="auto"/>
        <w:right w:val="none" w:sz="0" w:space="0" w:color="auto"/>
      </w:divBdr>
      <w:divsChild>
        <w:div w:id="120460827">
          <w:marLeft w:val="0"/>
          <w:marRight w:val="0"/>
          <w:marTop w:val="0"/>
          <w:marBottom w:val="0"/>
          <w:divBdr>
            <w:top w:val="none" w:sz="0" w:space="0" w:color="auto"/>
            <w:left w:val="none" w:sz="0" w:space="0" w:color="auto"/>
            <w:bottom w:val="none" w:sz="0" w:space="0" w:color="auto"/>
            <w:right w:val="none" w:sz="0" w:space="0" w:color="auto"/>
          </w:divBdr>
          <w:divsChild>
            <w:div w:id="716395382">
              <w:marLeft w:val="0"/>
              <w:marRight w:val="0"/>
              <w:marTop w:val="0"/>
              <w:marBottom w:val="0"/>
              <w:divBdr>
                <w:top w:val="none" w:sz="0" w:space="0" w:color="auto"/>
                <w:left w:val="none" w:sz="0" w:space="0" w:color="auto"/>
                <w:bottom w:val="none" w:sz="0" w:space="0" w:color="auto"/>
                <w:right w:val="none" w:sz="0" w:space="0" w:color="auto"/>
              </w:divBdr>
              <w:divsChild>
                <w:div w:id="1873835588">
                  <w:marLeft w:val="0"/>
                  <w:marRight w:val="0"/>
                  <w:marTop w:val="0"/>
                  <w:marBottom w:val="0"/>
                  <w:divBdr>
                    <w:top w:val="none" w:sz="0" w:space="0" w:color="auto"/>
                    <w:left w:val="none" w:sz="0" w:space="0" w:color="auto"/>
                    <w:bottom w:val="none" w:sz="0" w:space="0" w:color="auto"/>
                    <w:right w:val="none" w:sz="0" w:space="0" w:color="auto"/>
                  </w:divBdr>
                  <w:divsChild>
                    <w:div w:id="1431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190627">
      <w:bodyDiv w:val="1"/>
      <w:marLeft w:val="0"/>
      <w:marRight w:val="0"/>
      <w:marTop w:val="0"/>
      <w:marBottom w:val="0"/>
      <w:divBdr>
        <w:top w:val="none" w:sz="0" w:space="0" w:color="auto"/>
        <w:left w:val="none" w:sz="0" w:space="0" w:color="auto"/>
        <w:bottom w:val="none" w:sz="0" w:space="0" w:color="auto"/>
        <w:right w:val="none" w:sz="0" w:space="0" w:color="auto"/>
      </w:divBdr>
    </w:div>
    <w:div w:id="646059252">
      <w:bodyDiv w:val="1"/>
      <w:marLeft w:val="0"/>
      <w:marRight w:val="0"/>
      <w:marTop w:val="0"/>
      <w:marBottom w:val="0"/>
      <w:divBdr>
        <w:top w:val="none" w:sz="0" w:space="0" w:color="auto"/>
        <w:left w:val="none" w:sz="0" w:space="0" w:color="auto"/>
        <w:bottom w:val="none" w:sz="0" w:space="0" w:color="auto"/>
        <w:right w:val="none" w:sz="0" w:space="0" w:color="auto"/>
      </w:divBdr>
    </w:div>
    <w:div w:id="650057010">
      <w:bodyDiv w:val="1"/>
      <w:marLeft w:val="0"/>
      <w:marRight w:val="0"/>
      <w:marTop w:val="0"/>
      <w:marBottom w:val="0"/>
      <w:divBdr>
        <w:top w:val="none" w:sz="0" w:space="0" w:color="auto"/>
        <w:left w:val="none" w:sz="0" w:space="0" w:color="auto"/>
        <w:bottom w:val="none" w:sz="0" w:space="0" w:color="auto"/>
        <w:right w:val="none" w:sz="0" w:space="0" w:color="auto"/>
      </w:divBdr>
    </w:div>
    <w:div w:id="651518073">
      <w:bodyDiv w:val="1"/>
      <w:marLeft w:val="0"/>
      <w:marRight w:val="0"/>
      <w:marTop w:val="0"/>
      <w:marBottom w:val="0"/>
      <w:divBdr>
        <w:top w:val="none" w:sz="0" w:space="0" w:color="auto"/>
        <w:left w:val="none" w:sz="0" w:space="0" w:color="auto"/>
        <w:bottom w:val="none" w:sz="0" w:space="0" w:color="auto"/>
        <w:right w:val="none" w:sz="0" w:space="0" w:color="auto"/>
      </w:divBdr>
    </w:div>
    <w:div w:id="665129261">
      <w:bodyDiv w:val="1"/>
      <w:marLeft w:val="0"/>
      <w:marRight w:val="0"/>
      <w:marTop w:val="0"/>
      <w:marBottom w:val="0"/>
      <w:divBdr>
        <w:top w:val="none" w:sz="0" w:space="0" w:color="auto"/>
        <w:left w:val="none" w:sz="0" w:space="0" w:color="auto"/>
        <w:bottom w:val="none" w:sz="0" w:space="0" w:color="auto"/>
        <w:right w:val="none" w:sz="0" w:space="0" w:color="auto"/>
      </w:divBdr>
    </w:div>
    <w:div w:id="677852383">
      <w:bodyDiv w:val="1"/>
      <w:marLeft w:val="0"/>
      <w:marRight w:val="0"/>
      <w:marTop w:val="0"/>
      <w:marBottom w:val="0"/>
      <w:divBdr>
        <w:top w:val="none" w:sz="0" w:space="0" w:color="auto"/>
        <w:left w:val="none" w:sz="0" w:space="0" w:color="auto"/>
        <w:bottom w:val="none" w:sz="0" w:space="0" w:color="auto"/>
        <w:right w:val="none" w:sz="0" w:space="0" w:color="auto"/>
      </w:divBdr>
    </w:div>
    <w:div w:id="683365574">
      <w:bodyDiv w:val="1"/>
      <w:marLeft w:val="0"/>
      <w:marRight w:val="0"/>
      <w:marTop w:val="0"/>
      <w:marBottom w:val="0"/>
      <w:divBdr>
        <w:top w:val="none" w:sz="0" w:space="0" w:color="auto"/>
        <w:left w:val="none" w:sz="0" w:space="0" w:color="auto"/>
        <w:bottom w:val="none" w:sz="0" w:space="0" w:color="auto"/>
        <w:right w:val="none" w:sz="0" w:space="0" w:color="auto"/>
      </w:divBdr>
    </w:div>
    <w:div w:id="684215583">
      <w:bodyDiv w:val="1"/>
      <w:marLeft w:val="0"/>
      <w:marRight w:val="0"/>
      <w:marTop w:val="0"/>
      <w:marBottom w:val="0"/>
      <w:divBdr>
        <w:top w:val="none" w:sz="0" w:space="0" w:color="auto"/>
        <w:left w:val="none" w:sz="0" w:space="0" w:color="auto"/>
        <w:bottom w:val="none" w:sz="0" w:space="0" w:color="auto"/>
        <w:right w:val="none" w:sz="0" w:space="0" w:color="auto"/>
      </w:divBdr>
    </w:div>
    <w:div w:id="688415876">
      <w:bodyDiv w:val="1"/>
      <w:marLeft w:val="0"/>
      <w:marRight w:val="0"/>
      <w:marTop w:val="0"/>
      <w:marBottom w:val="0"/>
      <w:divBdr>
        <w:top w:val="none" w:sz="0" w:space="0" w:color="auto"/>
        <w:left w:val="none" w:sz="0" w:space="0" w:color="auto"/>
        <w:bottom w:val="none" w:sz="0" w:space="0" w:color="auto"/>
        <w:right w:val="none" w:sz="0" w:space="0" w:color="auto"/>
      </w:divBdr>
    </w:div>
    <w:div w:id="701323699">
      <w:bodyDiv w:val="1"/>
      <w:marLeft w:val="0"/>
      <w:marRight w:val="0"/>
      <w:marTop w:val="0"/>
      <w:marBottom w:val="0"/>
      <w:divBdr>
        <w:top w:val="none" w:sz="0" w:space="0" w:color="auto"/>
        <w:left w:val="none" w:sz="0" w:space="0" w:color="auto"/>
        <w:bottom w:val="none" w:sz="0" w:space="0" w:color="auto"/>
        <w:right w:val="none" w:sz="0" w:space="0" w:color="auto"/>
      </w:divBdr>
      <w:divsChild>
        <w:div w:id="1198815452">
          <w:marLeft w:val="0"/>
          <w:marRight w:val="0"/>
          <w:marTop w:val="0"/>
          <w:marBottom w:val="0"/>
          <w:divBdr>
            <w:top w:val="none" w:sz="0" w:space="0" w:color="auto"/>
            <w:left w:val="none" w:sz="0" w:space="0" w:color="auto"/>
            <w:bottom w:val="none" w:sz="0" w:space="0" w:color="auto"/>
            <w:right w:val="none" w:sz="0" w:space="0" w:color="auto"/>
          </w:divBdr>
          <w:divsChild>
            <w:div w:id="1037854158">
              <w:marLeft w:val="0"/>
              <w:marRight w:val="0"/>
              <w:marTop w:val="0"/>
              <w:marBottom w:val="0"/>
              <w:divBdr>
                <w:top w:val="none" w:sz="0" w:space="0" w:color="auto"/>
                <w:left w:val="none" w:sz="0" w:space="0" w:color="auto"/>
                <w:bottom w:val="none" w:sz="0" w:space="0" w:color="auto"/>
                <w:right w:val="none" w:sz="0" w:space="0" w:color="auto"/>
              </w:divBdr>
              <w:divsChild>
                <w:div w:id="18458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19757">
      <w:bodyDiv w:val="1"/>
      <w:marLeft w:val="0"/>
      <w:marRight w:val="0"/>
      <w:marTop w:val="0"/>
      <w:marBottom w:val="0"/>
      <w:divBdr>
        <w:top w:val="none" w:sz="0" w:space="0" w:color="auto"/>
        <w:left w:val="none" w:sz="0" w:space="0" w:color="auto"/>
        <w:bottom w:val="none" w:sz="0" w:space="0" w:color="auto"/>
        <w:right w:val="none" w:sz="0" w:space="0" w:color="auto"/>
      </w:divBdr>
      <w:divsChild>
        <w:div w:id="185872942">
          <w:marLeft w:val="0"/>
          <w:marRight w:val="0"/>
          <w:marTop w:val="0"/>
          <w:marBottom w:val="0"/>
          <w:divBdr>
            <w:top w:val="none" w:sz="0" w:space="0" w:color="auto"/>
            <w:left w:val="none" w:sz="0" w:space="0" w:color="auto"/>
            <w:bottom w:val="none" w:sz="0" w:space="0" w:color="auto"/>
            <w:right w:val="none" w:sz="0" w:space="0" w:color="auto"/>
          </w:divBdr>
          <w:divsChild>
            <w:div w:id="623467043">
              <w:marLeft w:val="0"/>
              <w:marRight w:val="0"/>
              <w:marTop w:val="0"/>
              <w:marBottom w:val="0"/>
              <w:divBdr>
                <w:top w:val="none" w:sz="0" w:space="0" w:color="auto"/>
                <w:left w:val="none" w:sz="0" w:space="0" w:color="auto"/>
                <w:bottom w:val="none" w:sz="0" w:space="0" w:color="auto"/>
                <w:right w:val="none" w:sz="0" w:space="0" w:color="auto"/>
              </w:divBdr>
              <w:divsChild>
                <w:div w:id="20860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73261">
      <w:bodyDiv w:val="1"/>
      <w:marLeft w:val="0"/>
      <w:marRight w:val="0"/>
      <w:marTop w:val="0"/>
      <w:marBottom w:val="0"/>
      <w:divBdr>
        <w:top w:val="none" w:sz="0" w:space="0" w:color="auto"/>
        <w:left w:val="none" w:sz="0" w:space="0" w:color="auto"/>
        <w:bottom w:val="none" w:sz="0" w:space="0" w:color="auto"/>
        <w:right w:val="none" w:sz="0" w:space="0" w:color="auto"/>
      </w:divBdr>
    </w:div>
    <w:div w:id="756252453">
      <w:bodyDiv w:val="1"/>
      <w:marLeft w:val="0"/>
      <w:marRight w:val="0"/>
      <w:marTop w:val="0"/>
      <w:marBottom w:val="0"/>
      <w:divBdr>
        <w:top w:val="none" w:sz="0" w:space="0" w:color="auto"/>
        <w:left w:val="none" w:sz="0" w:space="0" w:color="auto"/>
        <w:bottom w:val="none" w:sz="0" w:space="0" w:color="auto"/>
        <w:right w:val="none" w:sz="0" w:space="0" w:color="auto"/>
      </w:divBdr>
    </w:div>
    <w:div w:id="756710094">
      <w:bodyDiv w:val="1"/>
      <w:marLeft w:val="0"/>
      <w:marRight w:val="0"/>
      <w:marTop w:val="0"/>
      <w:marBottom w:val="0"/>
      <w:divBdr>
        <w:top w:val="none" w:sz="0" w:space="0" w:color="auto"/>
        <w:left w:val="none" w:sz="0" w:space="0" w:color="auto"/>
        <w:bottom w:val="none" w:sz="0" w:space="0" w:color="auto"/>
        <w:right w:val="none" w:sz="0" w:space="0" w:color="auto"/>
      </w:divBdr>
    </w:div>
    <w:div w:id="762186227">
      <w:bodyDiv w:val="1"/>
      <w:marLeft w:val="0"/>
      <w:marRight w:val="0"/>
      <w:marTop w:val="0"/>
      <w:marBottom w:val="0"/>
      <w:divBdr>
        <w:top w:val="none" w:sz="0" w:space="0" w:color="auto"/>
        <w:left w:val="none" w:sz="0" w:space="0" w:color="auto"/>
        <w:bottom w:val="none" w:sz="0" w:space="0" w:color="auto"/>
        <w:right w:val="none" w:sz="0" w:space="0" w:color="auto"/>
      </w:divBdr>
    </w:div>
    <w:div w:id="763769155">
      <w:bodyDiv w:val="1"/>
      <w:marLeft w:val="0"/>
      <w:marRight w:val="0"/>
      <w:marTop w:val="0"/>
      <w:marBottom w:val="0"/>
      <w:divBdr>
        <w:top w:val="none" w:sz="0" w:space="0" w:color="auto"/>
        <w:left w:val="none" w:sz="0" w:space="0" w:color="auto"/>
        <w:bottom w:val="none" w:sz="0" w:space="0" w:color="auto"/>
        <w:right w:val="none" w:sz="0" w:space="0" w:color="auto"/>
      </w:divBdr>
      <w:divsChild>
        <w:div w:id="614484561">
          <w:marLeft w:val="0"/>
          <w:marRight w:val="0"/>
          <w:marTop w:val="0"/>
          <w:marBottom w:val="0"/>
          <w:divBdr>
            <w:top w:val="none" w:sz="0" w:space="0" w:color="auto"/>
            <w:left w:val="none" w:sz="0" w:space="0" w:color="auto"/>
            <w:bottom w:val="none" w:sz="0" w:space="0" w:color="auto"/>
            <w:right w:val="none" w:sz="0" w:space="0" w:color="auto"/>
          </w:divBdr>
          <w:divsChild>
            <w:div w:id="5518484">
              <w:marLeft w:val="0"/>
              <w:marRight w:val="0"/>
              <w:marTop w:val="0"/>
              <w:marBottom w:val="0"/>
              <w:divBdr>
                <w:top w:val="none" w:sz="0" w:space="0" w:color="auto"/>
                <w:left w:val="none" w:sz="0" w:space="0" w:color="auto"/>
                <w:bottom w:val="none" w:sz="0" w:space="0" w:color="auto"/>
                <w:right w:val="none" w:sz="0" w:space="0" w:color="auto"/>
              </w:divBdr>
              <w:divsChild>
                <w:div w:id="19685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98250">
      <w:bodyDiv w:val="1"/>
      <w:marLeft w:val="0"/>
      <w:marRight w:val="0"/>
      <w:marTop w:val="0"/>
      <w:marBottom w:val="0"/>
      <w:divBdr>
        <w:top w:val="none" w:sz="0" w:space="0" w:color="auto"/>
        <w:left w:val="none" w:sz="0" w:space="0" w:color="auto"/>
        <w:bottom w:val="none" w:sz="0" w:space="0" w:color="auto"/>
        <w:right w:val="none" w:sz="0" w:space="0" w:color="auto"/>
      </w:divBdr>
    </w:div>
    <w:div w:id="787704719">
      <w:bodyDiv w:val="1"/>
      <w:marLeft w:val="0"/>
      <w:marRight w:val="0"/>
      <w:marTop w:val="0"/>
      <w:marBottom w:val="0"/>
      <w:divBdr>
        <w:top w:val="none" w:sz="0" w:space="0" w:color="auto"/>
        <w:left w:val="none" w:sz="0" w:space="0" w:color="auto"/>
        <w:bottom w:val="none" w:sz="0" w:space="0" w:color="auto"/>
        <w:right w:val="none" w:sz="0" w:space="0" w:color="auto"/>
      </w:divBdr>
    </w:div>
    <w:div w:id="792019532">
      <w:bodyDiv w:val="1"/>
      <w:marLeft w:val="0"/>
      <w:marRight w:val="0"/>
      <w:marTop w:val="0"/>
      <w:marBottom w:val="0"/>
      <w:divBdr>
        <w:top w:val="none" w:sz="0" w:space="0" w:color="auto"/>
        <w:left w:val="none" w:sz="0" w:space="0" w:color="auto"/>
        <w:bottom w:val="none" w:sz="0" w:space="0" w:color="auto"/>
        <w:right w:val="none" w:sz="0" w:space="0" w:color="auto"/>
      </w:divBdr>
    </w:div>
    <w:div w:id="800341982">
      <w:bodyDiv w:val="1"/>
      <w:marLeft w:val="0"/>
      <w:marRight w:val="0"/>
      <w:marTop w:val="0"/>
      <w:marBottom w:val="0"/>
      <w:divBdr>
        <w:top w:val="none" w:sz="0" w:space="0" w:color="auto"/>
        <w:left w:val="none" w:sz="0" w:space="0" w:color="auto"/>
        <w:bottom w:val="none" w:sz="0" w:space="0" w:color="auto"/>
        <w:right w:val="none" w:sz="0" w:space="0" w:color="auto"/>
      </w:divBdr>
      <w:divsChild>
        <w:div w:id="1828862134">
          <w:marLeft w:val="0"/>
          <w:marRight w:val="0"/>
          <w:marTop w:val="0"/>
          <w:marBottom w:val="0"/>
          <w:divBdr>
            <w:top w:val="none" w:sz="0" w:space="0" w:color="auto"/>
            <w:left w:val="none" w:sz="0" w:space="0" w:color="auto"/>
            <w:bottom w:val="none" w:sz="0" w:space="0" w:color="auto"/>
            <w:right w:val="none" w:sz="0" w:space="0" w:color="auto"/>
          </w:divBdr>
          <w:divsChild>
            <w:div w:id="1992438190">
              <w:marLeft w:val="0"/>
              <w:marRight w:val="0"/>
              <w:marTop w:val="0"/>
              <w:marBottom w:val="0"/>
              <w:divBdr>
                <w:top w:val="none" w:sz="0" w:space="0" w:color="auto"/>
                <w:left w:val="none" w:sz="0" w:space="0" w:color="auto"/>
                <w:bottom w:val="none" w:sz="0" w:space="0" w:color="auto"/>
                <w:right w:val="none" w:sz="0" w:space="0" w:color="auto"/>
              </w:divBdr>
              <w:divsChild>
                <w:div w:id="2434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56754">
      <w:bodyDiv w:val="1"/>
      <w:marLeft w:val="0"/>
      <w:marRight w:val="0"/>
      <w:marTop w:val="0"/>
      <w:marBottom w:val="0"/>
      <w:divBdr>
        <w:top w:val="none" w:sz="0" w:space="0" w:color="auto"/>
        <w:left w:val="none" w:sz="0" w:space="0" w:color="auto"/>
        <w:bottom w:val="none" w:sz="0" w:space="0" w:color="auto"/>
        <w:right w:val="none" w:sz="0" w:space="0" w:color="auto"/>
      </w:divBdr>
    </w:div>
    <w:div w:id="812985206">
      <w:bodyDiv w:val="1"/>
      <w:marLeft w:val="0"/>
      <w:marRight w:val="0"/>
      <w:marTop w:val="0"/>
      <w:marBottom w:val="0"/>
      <w:divBdr>
        <w:top w:val="none" w:sz="0" w:space="0" w:color="auto"/>
        <w:left w:val="none" w:sz="0" w:space="0" w:color="auto"/>
        <w:bottom w:val="none" w:sz="0" w:space="0" w:color="auto"/>
        <w:right w:val="none" w:sz="0" w:space="0" w:color="auto"/>
      </w:divBdr>
    </w:div>
    <w:div w:id="814226575">
      <w:bodyDiv w:val="1"/>
      <w:marLeft w:val="0"/>
      <w:marRight w:val="0"/>
      <w:marTop w:val="0"/>
      <w:marBottom w:val="0"/>
      <w:divBdr>
        <w:top w:val="none" w:sz="0" w:space="0" w:color="auto"/>
        <w:left w:val="none" w:sz="0" w:space="0" w:color="auto"/>
        <w:bottom w:val="none" w:sz="0" w:space="0" w:color="auto"/>
        <w:right w:val="none" w:sz="0" w:space="0" w:color="auto"/>
      </w:divBdr>
      <w:divsChild>
        <w:div w:id="1445735118">
          <w:marLeft w:val="0"/>
          <w:marRight w:val="0"/>
          <w:marTop w:val="0"/>
          <w:marBottom w:val="0"/>
          <w:divBdr>
            <w:top w:val="none" w:sz="0" w:space="0" w:color="auto"/>
            <w:left w:val="none" w:sz="0" w:space="0" w:color="auto"/>
            <w:bottom w:val="none" w:sz="0" w:space="0" w:color="auto"/>
            <w:right w:val="none" w:sz="0" w:space="0" w:color="auto"/>
          </w:divBdr>
          <w:divsChild>
            <w:div w:id="33309383">
              <w:marLeft w:val="0"/>
              <w:marRight w:val="0"/>
              <w:marTop w:val="0"/>
              <w:marBottom w:val="0"/>
              <w:divBdr>
                <w:top w:val="none" w:sz="0" w:space="0" w:color="auto"/>
                <w:left w:val="none" w:sz="0" w:space="0" w:color="auto"/>
                <w:bottom w:val="none" w:sz="0" w:space="0" w:color="auto"/>
                <w:right w:val="none" w:sz="0" w:space="0" w:color="auto"/>
              </w:divBdr>
              <w:divsChild>
                <w:div w:id="4531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15330">
      <w:bodyDiv w:val="1"/>
      <w:marLeft w:val="0"/>
      <w:marRight w:val="0"/>
      <w:marTop w:val="0"/>
      <w:marBottom w:val="0"/>
      <w:divBdr>
        <w:top w:val="none" w:sz="0" w:space="0" w:color="auto"/>
        <w:left w:val="none" w:sz="0" w:space="0" w:color="auto"/>
        <w:bottom w:val="none" w:sz="0" w:space="0" w:color="auto"/>
        <w:right w:val="none" w:sz="0" w:space="0" w:color="auto"/>
      </w:divBdr>
    </w:div>
    <w:div w:id="818687006">
      <w:bodyDiv w:val="1"/>
      <w:marLeft w:val="0"/>
      <w:marRight w:val="0"/>
      <w:marTop w:val="0"/>
      <w:marBottom w:val="0"/>
      <w:divBdr>
        <w:top w:val="none" w:sz="0" w:space="0" w:color="auto"/>
        <w:left w:val="none" w:sz="0" w:space="0" w:color="auto"/>
        <w:bottom w:val="none" w:sz="0" w:space="0" w:color="auto"/>
        <w:right w:val="none" w:sz="0" w:space="0" w:color="auto"/>
      </w:divBdr>
    </w:div>
    <w:div w:id="821117484">
      <w:bodyDiv w:val="1"/>
      <w:marLeft w:val="0"/>
      <w:marRight w:val="0"/>
      <w:marTop w:val="0"/>
      <w:marBottom w:val="0"/>
      <w:divBdr>
        <w:top w:val="none" w:sz="0" w:space="0" w:color="auto"/>
        <w:left w:val="none" w:sz="0" w:space="0" w:color="auto"/>
        <w:bottom w:val="none" w:sz="0" w:space="0" w:color="auto"/>
        <w:right w:val="none" w:sz="0" w:space="0" w:color="auto"/>
      </w:divBdr>
    </w:div>
    <w:div w:id="822234844">
      <w:bodyDiv w:val="1"/>
      <w:marLeft w:val="0"/>
      <w:marRight w:val="0"/>
      <w:marTop w:val="0"/>
      <w:marBottom w:val="0"/>
      <w:divBdr>
        <w:top w:val="none" w:sz="0" w:space="0" w:color="auto"/>
        <w:left w:val="none" w:sz="0" w:space="0" w:color="auto"/>
        <w:bottom w:val="none" w:sz="0" w:space="0" w:color="auto"/>
        <w:right w:val="none" w:sz="0" w:space="0" w:color="auto"/>
      </w:divBdr>
    </w:div>
    <w:div w:id="824124229">
      <w:bodyDiv w:val="1"/>
      <w:marLeft w:val="0"/>
      <w:marRight w:val="0"/>
      <w:marTop w:val="0"/>
      <w:marBottom w:val="0"/>
      <w:divBdr>
        <w:top w:val="none" w:sz="0" w:space="0" w:color="auto"/>
        <w:left w:val="none" w:sz="0" w:space="0" w:color="auto"/>
        <w:bottom w:val="none" w:sz="0" w:space="0" w:color="auto"/>
        <w:right w:val="none" w:sz="0" w:space="0" w:color="auto"/>
      </w:divBdr>
      <w:divsChild>
        <w:div w:id="99647221">
          <w:marLeft w:val="0"/>
          <w:marRight w:val="0"/>
          <w:marTop w:val="0"/>
          <w:marBottom w:val="0"/>
          <w:divBdr>
            <w:top w:val="none" w:sz="0" w:space="0" w:color="auto"/>
            <w:left w:val="none" w:sz="0" w:space="0" w:color="auto"/>
            <w:bottom w:val="none" w:sz="0" w:space="0" w:color="auto"/>
            <w:right w:val="none" w:sz="0" w:space="0" w:color="auto"/>
          </w:divBdr>
          <w:divsChild>
            <w:div w:id="739644981">
              <w:marLeft w:val="0"/>
              <w:marRight w:val="0"/>
              <w:marTop w:val="0"/>
              <w:marBottom w:val="0"/>
              <w:divBdr>
                <w:top w:val="none" w:sz="0" w:space="0" w:color="auto"/>
                <w:left w:val="none" w:sz="0" w:space="0" w:color="auto"/>
                <w:bottom w:val="none" w:sz="0" w:space="0" w:color="auto"/>
                <w:right w:val="none" w:sz="0" w:space="0" w:color="auto"/>
              </w:divBdr>
              <w:divsChild>
                <w:div w:id="18128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5423">
      <w:bodyDiv w:val="1"/>
      <w:marLeft w:val="0"/>
      <w:marRight w:val="0"/>
      <w:marTop w:val="0"/>
      <w:marBottom w:val="0"/>
      <w:divBdr>
        <w:top w:val="none" w:sz="0" w:space="0" w:color="auto"/>
        <w:left w:val="none" w:sz="0" w:space="0" w:color="auto"/>
        <w:bottom w:val="none" w:sz="0" w:space="0" w:color="auto"/>
        <w:right w:val="none" w:sz="0" w:space="0" w:color="auto"/>
      </w:divBdr>
      <w:divsChild>
        <w:div w:id="685638637">
          <w:marLeft w:val="0"/>
          <w:marRight w:val="0"/>
          <w:marTop w:val="0"/>
          <w:marBottom w:val="0"/>
          <w:divBdr>
            <w:top w:val="none" w:sz="0" w:space="0" w:color="auto"/>
            <w:left w:val="none" w:sz="0" w:space="0" w:color="auto"/>
            <w:bottom w:val="none" w:sz="0" w:space="0" w:color="auto"/>
            <w:right w:val="none" w:sz="0" w:space="0" w:color="auto"/>
          </w:divBdr>
          <w:divsChild>
            <w:div w:id="796219553">
              <w:marLeft w:val="0"/>
              <w:marRight w:val="0"/>
              <w:marTop w:val="0"/>
              <w:marBottom w:val="0"/>
              <w:divBdr>
                <w:top w:val="none" w:sz="0" w:space="0" w:color="auto"/>
                <w:left w:val="none" w:sz="0" w:space="0" w:color="auto"/>
                <w:bottom w:val="none" w:sz="0" w:space="0" w:color="auto"/>
                <w:right w:val="none" w:sz="0" w:space="0" w:color="auto"/>
              </w:divBdr>
              <w:divsChild>
                <w:div w:id="548885034">
                  <w:marLeft w:val="0"/>
                  <w:marRight w:val="0"/>
                  <w:marTop w:val="0"/>
                  <w:marBottom w:val="0"/>
                  <w:divBdr>
                    <w:top w:val="none" w:sz="0" w:space="0" w:color="auto"/>
                    <w:left w:val="none" w:sz="0" w:space="0" w:color="auto"/>
                    <w:bottom w:val="none" w:sz="0" w:space="0" w:color="auto"/>
                    <w:right w:val="none" w:sz="0" w:space="0" w:color="auto"/>
                  </w:divBdr>
                  <w:divsChild>
                    <w:div w:id="7296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20925">
      <w:bodyDiv w:val="1"/>
      <w:marLeft w:val="0"/>
      <w:marRight w:val="0"/>
      <w:marTop w:val="0"/>
      <w:marBottom w:val="0"/>
      <w:divBdr>
        <w:top w:val="none" w:sz="0" w:space="0" w:color="auto"/>
        <w:left w:val="none" w:sz="0" w:space="0" w:color="auto"/>
        <w:bottom w:val="none" w:sz="0" w:space="0" w:color="auto"/>
        <w:right w:val="none" w:sz="0" w:space="0" w:color="auto"/>
      </w:divBdr>
      <w:divsChild>
        <w:div w:id="2123761759">
          <w:marLeft w:val="0"/>
          <w:marRight w:val="0"/>
          <w:marTop w:val="0"/>
          <w:marBottom w:val="0"/>
          <w:divBdr>
            <w:top w:val="none" w:sz="0" w:space="0" w:color="auto"/>
            <w:left w:val="none" w:sz="0" w:space="0" w:color="auto"/>
            <w:bottom w:val="none" w:sz="0" w:space="0" w:color="auto"/>
            <w:right w:val="none" w:sz="0" w:space="0" w:color="auto"/>
          </w:divBdr>
          <w:divsChild>
            <w:div w:id="1849522027">
              <w:marLeft w:val="0"/>
              <w:marRight w:val="0"/>
              <w:marTop w:val="0"/>
              <w:marBottom w:val="0"/>
              <w:divBdr>
                <w:top w:val="none" w:sz="0" w:space="0" w:color="auto"/>
                <w:left w:val="none" w:sz="0" w:space="0" w:color="auto"/>
                <w:bottom w:val="none" w:sz="0" w:space="0" w:color="auto"/>
                <w:right w:val="none" w:sz="0" w:space="0" w:color="auto"/>
              </w:divBdr>
              <w:divsChild>
                <w:div w:id="11065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8191">
      <w:bodyDiv w:val="1"/>
      <w:marLeft w:val="0"/>
      <w:marRight w:val="0"/>
      <w:marTop w:val="0"/>
      <w:marBottom w:val="0"/>
      <w:divBdr>
        <w:top w:val="none" w:sz="0" w:space="0" w:color="auto"/>
        <w:left w:val="none" w:sz="0" w:space="0" w:color="auto"/>
        <w:bottom w:val="none" w:sz="0" w:space="0" w:color="auto"/>
        <w:right w:val="none" w:sz="0" w:space="0" w:color="auto"/>
      </w:divBdr>
    </w:div>
    <w:div w:id="900867893">
      <w:bodyDiv w:val="1"/>
      <w:marLeft w:val="0"/>
      <w:marRight w:val="0"/>
      <w:marTop w:val="0"/>
      <w:marBottom w:val="0"/>
      <w:divBdr>
        <w:top w:val="none" w:sz="0" w:space="0" w:color="auto"/>
        <w:left w:val="none" w:sz="0" w:space="0" w:color="auto"/>
        <w:bottom w:val="none" w:sz="0" w:space="0" w:color="auto"/>
        <w:right w:val="none" w:sz="0" w:space="0" w:color="auto"/>
      </w:divBdr>
    </w:div>
    <w:div w:id="910314670">
      <w:bodyDiv w:val="1"/>
      <w:marLeft w:val="0"/>
      <w:marRight w:val="0"/>
      <w:marTop w:val="0"/>
      <w:marBottom w:val="0"/>
      <w:divBdr>
        <w:top w:val="none" w:sz="0" w:space="0" w:color="auto"/>
        <w:left w:val="none" w:sz="0" w:space="0" w:color="auto"/>
        <w:bottom w:val="none" w:sz="0" w:space="0" w:color="auto"/>
        <w:right w:val="none" w:sz="0" w:space="0" w:color="auto"/>
      </w:divBdr>
    </w:div>
    <w:div w:id="939610041">
      <w:bodyDiv w:val="1"/>
      <w:marLeft w:val="0"/>
      <w:marRight w:val="0"/>
      <w:marTop w:val="0"/>
      <w:marBottom w:val="0"/>
      <w:divBdr>
        <w:top w:val="none" w:sz="0" w:space="0" w:color="auto"/>
        <w:left w:val="none" w:sz="0" w:space="0" w:color="auto"/>
        <w:bottom w:val="none" w:sz="0" w:space="0" w:color="auto"/>
        <w:right w:val="none" w:sz="0" w:space="0" w:color="auto"/>
      </w:divBdr>
    </w:div>
    <w:div w:id="953638925">
      <w:bodyDiv w:val="1"/>
      <w:marLeft w:val="0"/>
      <w:marRight w:val="0"/>
      <w:marTop w:val="0"/>
      <w:marBottom w:val="0"/>
      <w:divBdr>
        <w:top w:val="none" w:sz="0" w:space="0" w:color="auto"/>
        <w:left w:val="none" w:sz="0" w:space="0" w:color="auto"/>
        <w:bottom w:val="none" w:sz="0" w:space="0" w:color="auto"/>
        <w:right w:val="none" w:sz="0" w:space="0" w:color="auto"/>
      </w:divBdr>
    </w:div>
    <w:div w:id="972559240">
      <w:bodyDiv w:val="1"/>
      <w:marLeft w:val="0"/>
      <w:marRight w:val="0"/>
      <w:marTop w:val="0"/>
      <w:marBottom w:val="0"/>
      <w:divBdr>
        <w:top w:val="none" w:sz="0" w:space="0" w:color="auto"/>
        <w:left w:val="none" w:sz="0" w:space="0" w:color="auto"/>
        <w:bottom w:val="none" w:sz="0" w:space="0" w:color="auto"/>
        <w:right w:val="none" w:sz="0" w:space="0" w:color="auto"/>
      </w:divBdr>
    </w:div>
    <w:div w:id="989212849">
      <w:bodyDiv w:val="1"/>
      <w:marLeft w:val="0"/>
      <w:marRight w:val="0"/>
      <w:marTop w:val="0"/>
      <w:marBottom w:val="0"/>
      <w:divBdr>
        <w:top w:val="none" w:sz="0" w:space="0" w:color="auto"/>
        <w:left w:val="none" w:sz="0" w:space="0" w:color="auto"/>
        <w:bottom w:val="none" w:sz="0" w:space="0" w:color="auto"/>
        <w:right w:val="none" w:sz="0" w:space="0" w:color="auto"/>
      </w:divBdr>
    </w:div>
    <w:div w:id="1008409269">
      <w:bodyDiv w:val="1"/>
      <w:marLeft w:val="0"/>
      <w:marRight w:val="0"/>
      <w:marTop w:val="0"/>
      <w:marBottom w:val="0"/>
      <w:divBdr>
        <w:top w:val="none" w:sz="0" w:space="0" w:color="auto"/>
        <w:left w:val="none" w:sz="0" w:space="0" w:color="auto"/>
        <w:bottom w:val="none" w:sz="0" w:space="0" w:color="auto"/>
        <w:right w:val="none" w:sz="0" w:space="0" w:color="auto"/>
      </w:divBdr>
    </w:div>
    <w:div w:id="1010371506">
      <w:bodyDiv w:val="1"/>
      <w:marLeft w:val="0"/>
      <w:marRight w:val="0"/>
      <w:marTop w:val="0"/>
      <w:marBottom w:val="0"/>
      <w:divBdr>
        <w:top w:val="none" w:sz="0" w:space="0" w:color="auto"/>
        <w:left w:val="none" w:sz="0" w:space="0" w:color="auto"/>
        <w:bottom w:val="none" w:sz="0" w:space="0" w:color="auto"/>
        <w:right w:val="none" w:sz="0" w:space="0" w:color="auto"/>
      </w:divBdr>
    </w:div>
    <w:div w:id="1011179032">
      <w:bodyDiv w:val="1"/>
      <w:marLeft w:val="0"/>
      <w:marRight w:val="0"/>
      <w:marTop w:val="0"/>
      <w:marBottom w:val="0"/>
      <w:divBdr>
        <w:top w:val="none" w:sz="0" w:space="0" w:color="auto"/>
        <w:left w:val="none" w:sz="0" w:space="0" w:color="auto"/>
        <w:bottom w:val="none" w:sz="0" w:space="0" w:color="auto"/>
        <w:right w:val="none" w:sz="0" w:space="0" w:color="auto"/>
      </w:divBdr>
    </w:div>
    <w:div w:id="1012026308">
      <w:bodyDiv w:val="1"/>
      <w:marLeft w:val="0"/>
      <w:marRight w:val="0"/>
      <w:marTop w:val="0"/>
      <w:marBottom w:val="0"/>
      <w:divBdr>
        <w:top w:val="none" w:sz="0" w:space="0" w:color="auto"/>
        <w:left w:val="none" w:sz="0" w:space="0" w:color="auto"/>
        <w:bottom w:val="none" w:sz="0" w:space="0" w:color="auto"/>
        <w:right w:val="none" w:sz="0" w:space="0" w:color="auto"/>
      </w:divBdr>
    </w:div>
    <w:div w:id="1021975923">
      <w:bodyDiv w:val="1"/>
      <w:marLeft w:val="0"/>
      <w:marRight w:val="0"/>
      <w:marTop w:val="0"/>
      <w:marBottom w:val="0"/>
      <w:divBdr>
        <w:top w:val="none" w:sz="0" w:space="0" w:color="auto"/>
        <w:left w:val="none" w:sz="0" w:space="0" w:color="auto"/>
        <w:bottom w:val="none" w:sz="0" w:space="0" w:color="auto"/>
        <w:right w:val="none" w:sz="0" w:space="0" w:color="auto"/>
      </w:divBdr>
    </w:div>
    <w:div w:id="1026059530">
      <w:bodyDiv w:val="1"/>
      <w:marLeft w:val="0"/>
      <w:marRight w:val="0"/>
      <w:marTop w:val="0"/>
      <w:marBottom w:val="0"/>
      <w:divBdr>
        <w:top w:val="none" w:sz="0" w:space="0" w:color="auto"/>
        <w:left w:val="none" w:sz="0" w:space="0" w:color="auto"/>
        <w:bottom w:val="none" w:sz="0" w:space="0" w:color="auto"/>
        <w:right w:val="none" w:sz="0" w:space="0" w:color="auto"/>
      </w:divBdr>
    </w:div>
    <w:div w:id="1027876747">
      <w:bodyDiv w:val="1"/>
      <w:marLeft w:val="0"/>
      <w:marRight w:val="0"/>
      <w:marTop w:val="0"/>
      <w:marBottom w:val="0"/>
      <w:divBdr>
        <w:top w:val="none" w:sz="0" w:space="0" w:color="auto"/>
        <w:left w:val="none" w:sz="0" w:space="0" w:color="auto"/>
        <w:bottom w:val="none" w:sz="0" w:space="0" w:color="auto"/>
        <w:right w:val="none" w:sz="0" w:space="0" w:color="auto"/>
      </w:divBdr>
      <w:divsChild>
        <w:div w:id="1484346986">
          <w:marLeft w:val="0"/>
          <w:marRight w:val="0"/>
          <w:marTop w:val="0"/>
          <w:marBottom w:val="0"/>
          <w:divBdr>
            <w:top w:val="none" w:sz="0" w:space="0" w:color="auto"/>
            <w:left w:val="none" w:sz="0" w:space="0" w:color="auto"/>
            <w:bottom w:val="none" w:sz="0" w:space="0" w:color="auto"/>
            <w:right w:val="none" w:sz="0" w:space="0" w:color="auto"/>
          </w:divBdr>
          <w:divsChild>
            <w:div w:id="1665283662">
              <w:marLeft w:val="0"/>
              <w:marRight w:val="0"/>
              <w:marTop w:val="0"/>
              <w:marBottom w:val="0"/>
              <w:divBdr>
                <w:top w:val="none" w:sz="0" w:space="0" w:color="auto"/>
                <w:left w:val="none" w:sz="0" w:space="0" w:color="auto"/>
                <w:bottom w:val="none" w:sz="0" w:space="0" w:color="auto"/>
                <w:right w:val="none" w:sz="0" w:space="0" w:color="auto"/>
              </w:divBdr>
              <w:divsChild>
                <w:div w:id="1469086818">
                  <w:marLeft w:val="0"/>
                  <w:marRight w:val="0"/>
                  <w:marTop w:val="0"/>
                  <w:marBottom w:val="0"/>
                  <w:divBdr>
                    <w:top w:val="none" w:sz="0" w:space="0" w:color="auto"/>
                    <w:left w:val="none" w:sz="0" w:space="0" w:color="auto"/>
                    <w:bottom w:val="none" w:sz="0" w:space="0" w:color="auto"/>
                    <w:right w:val="none" w:sz="0" w:space="0" w:color="auto"/>
                  </w:divBdr>
                  <w:divsChild>
                    <w:div w:id="12952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684883">
      <w:bodyDiv w:val="1"/>
      <w:marLeft w:val="0"/>
      <w:marRight w:val="0"/>
      <w:marTop w:val="0"/>
      <w:marBottom w:val="0"/>
      <w:divBdr>
        <w:top w:val="none" w:sz="0" w:space="0" w:color="auto"/>
        <w:left w:val="none" w:sz="0" w:space="0" w:color="auto"/>
        <w:bottom w:val="none" w:sz="0" w:space="0" w:color="auto"/>
        <w:right w:val="none" w:sz="0" w:space="0" w:color="auto"/>
      </w:divBdr>
    </w:div>
    <w:div w:id="1030840422">
      <w:bodyDiv w:val="1"/>
      <w:marLeft w:val="0"/>
      <w:marRight w:val="0"/>
      <w:marTop w:val="0"/>
      <w:marBottom w:val="0"/>
      <w:divBdr>
        <w:top w:val="none" w:sz="0" w:space="0" w:color="auto"/>
        <w:left w:val="none" w:sz="0" w:space="0" w:color="auto"/>
        <w:bottom w:val="none" w:sz="0" w:space="0" w:color="auto"/>
        <w:right w:val="none" w:sz="0" w:space="0" w:color="auto"/>
      </w:divBdr>
    </w:div>
    <w:div w:id="1040864585">
      <w:bodyDiv w:val="1"/>
      <w:marLeft w:val="0"/>
      <w:marRight w:val="0"/>
      <w:marTop w:val="0"/>
      <w:marBottom w:val="0"/>
      <w:divBdr>
        <w:top w:val="none" w:sz="0" w:space="0" w:color="auto"/>
        <w:left w:val="none" w:sz="0" w:space="0" w:color="auto"/>
        <w:bottom w:val="none" w:sz="0" w:space="0" w:color="auto"/>
        <w:right w:val="none" w:sz="0" w:space="0" w:color="auto"/>
      </w:divBdr>
    </w:div>
    <w:div w:id="1052926590">
      <w:bodyDiv w:val="1"/>
      <w:marLeft w:val="0"/>
      <w:marRight w:val="0"/>
      <w:marTop w:val="0"/>
      <w:marBottom w:val="0"/>
      <w:divBdr>
        <w:top w:val="none" w:sz="0" w:space="0" w:color="auto"/>
        <w:left w:val="none" w:sz="0" w:space="0" w:color="auto"/>
        <w:bottom w:val="none" w:sz="0" w:space="0" w:color="auto"/>
        <w:right w:val="none" w:sz="0" w:space="0" w:color="auto"/>
      </w:divBdr>
    </w:div>
    <w:div w:id="1057321523">
      <w:bodyDiv w:val="1"/>
      <w:marLeft w:val="0"/>
      <w:marRight w:val="0"/>
      <w:marTop w:val="0"/>
      <w:marBottom w:val="0"/>
      <w:divBdr>
        <w:top w:val="none" w:sz="0" w:space="0" w:color="auto"/>
        <w:left w:val="none" w:sz="0" w:space="0" w:color="auto"/>
        <w:bottom w:val="none" w:sz="0" w:space="0" w:color="auto"/>
        <w:right w:val="none" w:sz="0" w:space="0" w:color="auto"/>
      </w:divBdr>
    </w:div>
    <w:div w:id="1065495547">
      <w:bodyDiv w:val="1"/>
      <w:marLeft w:val="0"/>
      <w:marRight w:val="0"/>
      <w:marTop w:val="0"/>
      <w:marBottom w:val="0"/>
      <w:divBdr>
        <w:top w:val="none" w:sz="0" w:space="0" w:color="auto"/>
        <w:left w:val="none" w:sz="0" w:space="0" w:color="auto"/>
        <w:bottom w:val="none" w:sz="0" w:space="0" w:color="auto"/>
        <w:right w:val="none" w:sz="0" w:space="0" w:color="auto"/>
      </w:divBdr>
      <w:divsChild>
        <w:div w:id="211428950">
          <w:marLeft w:val="0"/>
          <w:marRight w:val="0"/>
          <w:marTop w:val="0"/>
          <w:marBottom w:val="0"/>
          <w:divBdr>
            <w:top w:val="none" w:sz="0" w:space="0" w:color="auto"/>
            <w:left w:val="none" w:sz="0" w:space="0" w:color="auto"/>
            <w:bottom w:val="none" w:sz="0" w:space="0" w:color="auto"/>
            <w:right w:val="none" w:sz="0" w:space="0" w:color="auto"/>
          </w:divBdr>
          <w:divsChild>
            <w:div w:id="1169564124">
              <w:marLeft w:val="0"/>
              <w:marRight w:val="0"/>
              <w:marTop w:val="0"/>
              <w:marBottom w:val="0"/>
              <w:divBdr>
                <w:top w:val="none" w:sz="0" w:space="0" w:color="auto"/>
                <w:left w:val="none" w:sz="0" w:space="0" w:color="auto"/>
                <w:bottom w:val="none" w:sz="0" w:space="0" w:color="auto"/>
                <w:right w:val="none" w:sz="0" w:space="0" w:color="auto"/>
              </w:divBdr>
              <w:divsChild>
                <w:div w:id="122508606">
                  <w:marLeft w:val="0"/>
                  <w:marRight w:val="0"/>
                  <w:marTop w:val="0"/>
                  <w:marBottom w:val="0"/>
                  <w:divBdr>
                    <w:top w:val="none" w:sz="0" w:space="0" w:color="auto"/>
                    <w:left w:val="none" w:sz="0" w:space="0" w:color="auto"/>
                    <w:bottom w:val="none" w:sz="0" w:space="0" w:color="auto"/>
                    <w:right w:val="none" w:sz="0" w:space="0" w:color="auto"/>
                  </w:divBdr>
                  <w:divsChild>
                    <w:div w:id="569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361686">
      <w:bodyDiv w:val="1"/>
      <w:marLeft w:val="0"/>
      <w:marRight w:val="0"/>
      <w:marTop w:val="0"/>
      <w:marBottom w:val="0"/>
      <w:divBdr>
        <w:top w:val="none" w:sz="0" w:space="0" w:color="auto"/>
        <w:left w:val="none" w:sz="0" w:space="0" w:color="auto"/>
        <w:bottom w:val="none" w:sz="0" w:space="0" w:color="auto"/>
        <w:right w:val="none" w:sz="0" w:space="0" w:color="auto"/>
      </w:divBdr>
    </w:div>
    <w:div w:id="1112212976">
      <w:bodyDiv w:val="1"/>
      <w:marLeft w:val="0"/>
      <w:marRight w:val="0"/>
      <w:marTop w:val="0"/>
      <w:marBottom w:val="0"/>
      <w:divBdr>
        <w:top w:val="none" w:sz="0" w:space="0" w:color="auto"/>
        <w:left w:val="none" w:sz="0" w:space="0" w:color="auto"/>
        <w:bottom w:val="none" w:sz="0" w:space="0" w:color="auto"/>
        <w:right w:val="none" w:sz="0" w:space="0" w:color="auto"/>
      </w:divBdr>
    </w:div>
    <w:div w:id="1117481519">
      <w:bodyDiv w:val="1"/>
      <w:marLeft w:val="0"/>
      <w:marRight w:val="0"/>
      <w:marTop w:val="0"/>
      <w:marBottom w:val="0"/>
      <w:divBdr>
        <w:top w:val="none" w:sz="0" w:space="0" w:color="auto"/>
        <w:left w:val="none" w:sz="0" w:space="0" w:color="auto"/>
        <w:bottom w:val="none" w:sz="0" w:space="0" w:color="auto"/>
        <w:right w:val="none" w:sz="0" w:space="0" w:color="auto"/>
      </w:divBdr>
    </w:div>
    <w:div w:id="1119448594">
      <w:bodyDiv w:val="1"/>
      <w:marLeft w:val="0"/>
      <w:marRight w:val="0"/>
      <w:marTop w:val="0"/>
      <w:marBottom w:val="0"/>
      <w:divBdr>
        <w:top w:val="none" w:sz="0" w:space="0" w:color="auto"/>
        <w:left w:val="none" w:sz="0" w:space="0" w:color="auto"/>
        <w:bottom w:val="none" w:sz="0" w:space="0" w:color="auto"/>
        <w:right w:val="none" w:sz="0" w:space="0" w:color="auto"/>
      </w:divBdr>
    </w:div>
    <w:div w:id="1120954411">
      <w:bodyDiv w:val="1"/>
      <w:marLeft w:val="0"/>
      <w:marRight w:val="0"/>
      <w:marTop w:val="0"/>
      <w:marBottom w:val="0"/>
      <w:divBdr>
        <w:top w:val="none" w:sz="0" w:space="0" w:color="auto"/>
        <w:left w:val="none" w:sz="0" w:space="0" w:color="auto"/>
        <w:bottom w:val="none" w:sz="0" w:space="0" w:color="auto"/>
        <w:right w:val="none" w:sz="0" w:space="0" w:color="auto"/>
      </w:divBdr>
    </w:div>
    <w:div w:id="1121612859">
      <w:bodyDiv w:val="1"/>
      <w:marLeft w:val="0"/>
      <w:marRight w:val="0"/>
      <w:marTop w:val="0"/>
      <w:marBottom w:val="0"/>
      <w:divBdr>
        <w:top w:val="none" w:sz="0" w:space="0" w:color="auto"/>
        <w:left w:val="none" w:sz="0" w:space="0" w:color="auto"/>
        <w:bottom w:val="none" w:sz="0" w:space="0" w:color="auto"/>
        <w:right w:val="none" w:sz="0" w:space="0" w:color="auto"/>
      </w:divBdr>
    </w:div>
    <w:div w:id="1125926950">
      <w:bodyDiv w:val="1"/>
      <w:marLeft w:val="0"/>
      <w:marRight w:val="0"/>
      <w:marTop w:val="0"/>
      <w:marBottom w:val="0"/>
      <w:divBdr>
        <w:top w:val="none" w:sz="0" w:space="0" w:color="auto"/>
        <w:left w:val="none" w:sz="0" w:space="0" w:color="auto"/>
        <w:bottom w:val="none" w:sz="0" w:space="0" w:color="auto"/>
        <w:right w:val="none" w:sz="0" w:space="0" w:color="auto"/>
      </w:divBdr>
    </w:div>
    <w:div w:id="1137717815">
      <w:bodyDiv w:val="1"/>
      <w:marLeft w:val="0"/>
      <w:marRight w:val="0"/>
      <w:marTop w:val="0"/>
      <w:marBottom w:val="0"/>
      <w:divBdr>
        <w:top w:val="none" w:sz="0" w:space="0" w:color="auto"/>
        <w:left w:val="none" w:sz="0" w:space="0" w:color="auto"/>
        <w:bottom w:val="none" w:sz="0" w:space="0" w:color="auto"/>
        <w:right w:val="none" w:sz="0" w:space="0" w:color="auto"/>
      </w:divBdr>
    </w:div>
    <w:div w:id="1147894681">
      <w:bodyDiv w:val="1"/>
      <w:marLeft w:val="0"/>
      <w:marRight w:val="0"/>
      <w:marTop w:val="0"/>
      <w:marBottom w:val="0"/>
      <w:divBdr>
        <w:top w:val="none" w:sz="0" w:space="0" w:color="auto"/>
        <w:left w:val="none" w:sz="0" w:space="0" w:color="auto"/>
        <w:bottom w:val="none" w:sz="0" w:space="0" w:color="auto"/>
        <w:right w:val="none" w:sz="0" w:space="0" w:color="auto"/>
      </w:divBdr>
    </w:div>
    <w:div w:id="1157958812">
      <w:bodyDiv w:val="1"/>
      <w:marLeft w:val="0"/>
      <w:marRight w:val="0"/>
      <w:marTop w:val="0"/>
      <w:marBottom w:val="0"/>
      <w:divBdr>
        <w:top w:val="none" w:sz="0" w:space="0" w:color="auto"/>
        <w:left w:val="none" w:sz="0" w:space="0" w:color="auto"/>
        <w:bottom w:val="none" w:sz="0" w:space="0" w:color="auto"/>
        <w:right w:val="none" w:sz="0" w:space="0" w:color="auto"/>
      </w:divBdr>
    </w:div>
    <w:div w:id="1171599552">
      <w:bodyDiv w:val="1"/>
      <w:marLeft w:val="0"/>
      <w:marRight w:val="0"/>
      <w:marTop w:val="0"/>
      <w:marBottom w:val="0"/>
      <w:divBdr>
        <w:top w:val="none" w:sz="0" w:space="0" w:color="auto"/>
        <w:left w:val="none" w:sz="0" w:space="0" w:color="auto"/>
        <w:bottom w:val="none" w:sz="0" w:space="0" w:color="auto"/>
        <w:right w:val="none" w:sz="0" w:space="0" w:color="auto"/>
      </w:divBdr>
    </w:div>
    <w:div w:id="1187983063">
      <w:bodyDiv w:val="1"/>
      <w:marLeft w:val="0"/>
      <w:marRight w:val="0"/>
      <w:marTop w:val="0"/>
      <w:marBottom w:val="0"/>
      <w:divBdr>
        <w:top w:val="none" w:sz="0" w:space="0" w:color="auto"/>
        <w:left w:val="none" w:sz="0" w:space="0" w:color="auto"/>
        <w:bottom w:val="none" w:sz="0" w:space="0" w:color="auto"/>
        <w:right w:val="none" w:sz="0" w:space="0" w:color="auto"/>
      </w:divBdr>
    </w:div>
    <w:div w:id="1188523361">
      <w:bodyDiv w:val="1"/>
      <w:marLeft w:val="0"/>
      <w:marRight w:val="0"/>
      <w:marTop w:val="0"/>
      <w:marBottom w:val="0"/>
      <w:divBdr>
        <w:top w:val="none" w:sz="0" w:space="0" w:color="auto"/>
        <w:left w:val="none" w:sz="0" w:space="0" w:color="auto"/>
        <w:bottom w:val="none" w:sz="0" w:space="0" w:color="auto"/>
        <w:right w:val="none" w:sz="0" w:space="0" w:color="auto"/>
      </w:divBdr>
    </w:div>
    <w:div w:id="1189829543">
      <w:bodyDiv w:val="1"/>
      <w:marLeft w:val="0"/>
      <w:marRight w:val="0"/>
      <w:marTop w:val="0"/>
      <w:marBottom w:val="0"/>
      <w:divBdr>
        <w:top w:val="none" w:sz="0" w:space="0" w:color="auto"/>
        <w:left w:val="none" w:sz="0" w:space="0" w:color="auto"/>
        <w:bottom w:val="none" w:sz="0" w:space="0" w:color="auto"/>
        <w:right w:val="none" w:sz="0" w:space="0" w:color="auto"/>
      </w:divBdr>
      <w:divsChild>
        <w:div w:id="913200987">
          <w:marLeft w:val="0"/>
          <w:marRight w:val="0"/>
          <w:marTop w:val="0"/>
          <w:marBottom w:val="0"/>
          <w:divBdr>
            <w:top w:val="none" w:sz="0" w:space="0" w:color="auto"/>
            <w:left w:val="none" w:sz="0" w:space="0" w:color="auto"/>
            <w:bottom w:val="none" w:sz="0" w:space="0" w:color="auto"/>
            <w:right w:val="none" w:sz="0" w:space="0" w:color="auto"/>
          </w:divBdr>
          <w:divsChild>
            <w:div w:id="1326736990">
              <w:marLeft w:val="0"/>
              <w:marRight w:val="0"/>
              <w:marTop w:val="0"/>
              <w:marBottom w:val="0"/>
              <w:divBdr>
                <w:top w:val="none" w:sz="0" w:space="0" w:color="auto"/>
                <w:left w:val="none" w:sz="0" w:space="0" w:color="auto"/>
                <w:bottom w:val="none" w:sz="0" w:space="0" w:color="auto"/>
                <w:right w:val="none" w:sz="0" w:space="0" w:color="auto"/>
              </w:divBdr>
              <w:divsChild>
                <w:div w:id="538588149">
                  <w:marLeft w:val="0"/>
                  <w:marRight w:val="0"/>
                  <w:marTop w:val="0"/>
                  <w:marBottom w:val="0"/>
                  <w:divBdr>
                    <w:top w:val="none" w:sz="0" w:space="0" w:color="auto"/>
                    <w:left w:val="none" w:sz="0" w:space="0" w:color="auto"/>
                    <w:bottom w:val="none" w:sz="0" w:space="0" w:color="auto"/>
                    <w:right w:val="none" w:sz="0" w:space="0" w:color="auto"/>
                  </w:divBdr>
                </w:div>
              </w:divsChild>
            </w:div>
            <w:div w:id="862983244">
              <w:marLeft w:val="0"/>
              <w:marRight w:val="0"/>
              <w:marTop w:val="0"/>
              <w:marBottom w:val="0"/>
              <w:divBdr>
                <w:top w:val="none" w:sz="0" w:space="0" w:color="auto"/>
                <w:left w:val="none" w:sz="0" w:space="0" w:color="auto"/>
                <w:bottom w:val="none" w:sz="0" w:space="0" w:color="auto"/>
                <w:right w:val="none" w:sz="0" w:space="0" w:color="auto"/>
              </w:divBdr>
              <w:divsChild>
                <w:div w:id="933368429">
                  <w:marLeft w:val="0"/>
                  <w:marRight w:val="0"/>
                  <w:marTop w:val="0"/>
                  <w:marBottom w:val="0"/>
                  <w:divBdr>
                    <w:top w:val="none" w:sz="0" w:space="0" w:color="auto"/>
                    <w:left w:val="none" w:sz="0" w:space="0" w:color="auto"/>
                    <w:bottom w:val="none" w:sz="0" w:space="0" w:color="auto"/>
                    <w:right w:val="none" w:sz="0" w:space="0" w:color="auto"/>
                  </w:divBdr>
                </w:div>
                <w:div w:id="1628272616">
                  <w:marLeft w:val="0"/>
                  <w:marRight w:val="0"/>
                  <w:marTop w:val="0"/>
                  <w:marBottom w:val="0"/>
                  <w:divBdr>
                    <w:top w:val="none" w:sz="0" w:space="0" w:color="auto"/>
                    <w:left w:val="none" w:sz="0" w:space="0" w:color="auto"/>
                    <w:bottom w:val="none" w:sz="0" w:space="0" w:color="auto"/>
                    <w:right w:val="none" w:sz="0" w:space="0" w:color="auto"/>
                  </w:divBdr>
                </w:div>
              </w:divsChild>
            </w:div>
            <w:div w:id="790437548">
              <w:marLeft w:val="0"/>
              <w:marRight w:val="0"/>
              <w:marTop w:val="0"/>
              <w:marBottom w:val="0"/>
              <w:divBdr>
                <w:top w:val="none" w:sz="0" w:space="0" w:color="auto"/>
                <w:left w:val="none" w:sz="0" w:space="0" w:color="auto"/>
                <w:bottom w:val="none" w:sz="0" w:space="0" w:color="auto"/>
                <w:right w:val="none" w:sz="0" w:space="0" w:color="auto"/>
              </w:divBdr>
              <w:divsChild>
                <w:div w:id="12124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60072">
          <w:marLeft w:val="0"/>
          <w:marRight w:val="0"/>
          <w:marTop w:val="0"/>
          <w:marBottom w:val="0"/>
          <w:divBdr>
            <w:top w:val="none" w:sz="0" w:space="0" w:color="auto"/>
            <w:left w:val="none" w:sz="0" w:space="0" w:color="auto"/>
            <w:bottom w:val="none" w:sz="0" w:space="0" w:color="auto"/>
            <w:right w:val="none" w:sz="0" w:space="0" w:color="auto"/>
          </w:divBdr>
          <w:divsChild>
            <w:div w:id="1372801305">
              <w:marLeft w:val="0"/>
              <w:marRight w:val="0"/>
              <w:marTop w:val="0"/>
              <w:marBottom w:val="0"/>
              <w:divBdr>
                <w:top w:val="none" w:sz="0" w:space="0" w:color="auto"/>
                <w:left w:val="none" w:sz="0" w:space="0" w:color="auto"/>
                <w:bottom w:val="none" w:sz="0" w:space="0" w:color="auto"/>
                <w:right w:val="none" w:sz="0" w:space="0" w:color="auto"/>
              </w:divBdr>
              <w:divsChild>
                <w:div w:id="13831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00175">
      <w:bodyDiv w:val="1"/>
      <w:marLeft w:val="0"/>
      <w:marRight w:val="0"/>
      <w:marTop w:val="0"/>
      <w:marBottom w:val="0"/>
      <w:divBdr>
        <w:top w:val="none" w:sz="0" w:space="0" w:color="auto"/>
        <w:left w:val="none" w:sz="0" w:space="0" w:color="auto"/>
        <w:bottom w:val="none" w:sz="0" w:space="0" w:color="auto"/>
        <w:right w:val="none" w:sz="0" w:space="0" w:color="auto"/>
      </w:divBdr>
      <w:divsChild>
        <w:div w:id="1825775360">
          <w:marLeft w:val="0"/>
          <w:marRight w:val="0"/>
          <w:marTop w:val="0"/>
          <w:marBottom w:val="0"/>
          <w:divBdr>
            <w:top w:val="none" w:sz="0" w:space="0" w:color="auto"/>
            <w:left w:val="none" w:sz="0" w:space="0" w:color="auto"/>
            <w:bottom w:val="none" w:sz="0" w:space="0" w:color="auto"/>
            <w:right w:val="none" w:sz="0" w:space="0" w:color="auto"/>
          </w:divBdr>
          <w:divsChild>
            <w:div w:id="1802258870">
              <w:marLeft w:val="0"/>
              <w:marRight w:val="0"/>
              <w:marTop w:val="0"/>
              <w:marBottom w:val="0"/>
              <w:divBdr>
                <w:top w:val="none" w:sz="0" w:space="0" w:color="auto"/>
                <w:left w:val="none" w:sz="0" w:space="0" w:color="auto"/>
                <w:bottom w:val="none" w:sz="0" w:space="0" w:color="auto"/>
                <w:right w:val="none" w:sz="0" w:space="0" w:color="auto"/>
              </w:divBdr>
              <w:divsChild>
                <w:div w:id="119592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94516">
      <w:bodyDiv w:val="1"/>
      <w:marLeft w:val="0"/>
      <w:marRight w:val="0"/>
      <w:marTop w:val="0"/>
      <w:marBottom w:val="0"/>
      <w:divBdr>
        <w:top w:val="none" w:sz="0" w:space="0" w:color="auto"/>
        <w:left w:val="none" w:sz="0" w:space="0" w:color="auto"/>
        <w:bottom w:val="none" w:sz="0" w:space="0" w:color="auto"/>
        <w:right w:val="none" w:sz="0" w:space="0" w:color="auto"/>
      </w:divBdr>
    </w:div>
    <w:div w:id="1204513520">
      <w:bodyDiv w:val="1"/>
      <w:marLeft w:val="0"/>
      <w:marRight w:val="0"/>
      <w:marTop w:val="0"/>
      <w:marBottom w:val="0"/>
      <w:divBdr>
        <w:top w:val="none" w:sz="0" w:space="0" w:color="auto"/>
        <w:left w:val="none" w:sz="0" w:space="0" w:color="auto"/>
        <w:bottom w:val="none" w:sz="0" w:space="0" w:color="auto"/>
        <w:right w:val="none" w:sz="0" w:space="0" w:color="auto"/>
      </w:divBdr>
      <w:divsChild>
        <w:div w:id="1513452934">
          <w:marLeft w:val="0"/>
          <w:marRight w:val="0"/>
          <w:marTop w:val="0"/>
          <w:marBottom w:val="0"/>
          <w:divBdr>
            <w:top w:val="none" w:sz="0" w:space="0" w:color="auto"/>
            <w:left w:val="none" w:sz="0" w:space="0" w:color="auto"/>
            <w:bottom w:val="none" w:sz="0" w:space="0" w:color="auto"/>
            <w:right w:val="none" w:sz="0" w:space="0" w:color="auto"/>
          </w:divBdr>
          <w:divsChild>
            <w:div w:id="1690256318">
              <w:marLeft w:val="0"/>
              <w:marRight w:val="0"/>
              <w:marTop w:val="0"/>
              <w:marBottom w:val="0"/>
              <w:divBdr>
                <w:top w:val="none" w:sz="0" w:space="0" w:color="auto"/>
                <w:left w:val="none" w:sz="0" w:space="0" w:color="auto"/>
                <w:bottom w:val="none" w:sz="0" w:space="0" w:color="auto"/>
                <w:right w:val="none" w:sz="0" w:space="0" w:color="auto"/>
              </w:divBdr>
              <w:divsChild>
                <w:div w:id="6785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193104">
      <w:bodyDiv w:val="1"/>
      <w:marLeft w:val="0"/>
      <w:marRight w:val="0"/>
      <w:marTop w:val="0"/>
      <w:marBottom w:val="0"/>
      <w:divBdr>
        <w:top w:val="none" w:sz="0" w:space="0" w:color="auto"/>
        <w:left w:val="none" w:sz="0" w:space="0" w:color="auto"/>
        <w:bottom w:val="none" w:sz="0" w:space="0" w:color="auto"/>
        <w:right w:val="none" w:sz="0" w:space="0" w:color="auto"/>
      </w:divBdr>
      <w:divsChild>
        <w:div w:id="531920125">
          <w:marLeft w:val="0"/>
          <w:marRight w:val="0"/>
          <w:marTop w:val="0"/>
          <w:marBottom w:val="0"/>
          <w:divBdr>
            <w:top w:val="none" w:sz="0" w:space="0" w:color="auto"/>
            <w:left w:val="none" w:sz="0" w:space="0" w:color="auto"/>
            <w:bottom w:val="none" w:sz="0" w:space="0" w:color="auto"/>
            <w:right w:val="none" w:sz="0" w:space="0" w:color="auto"/>
          </w:divBdr>
          <w:divsChild>
            <w:div w:id="536937002">
              <w:marLeft w:val="0"/>
              <w:marRight w:val="0"/>
              <w:marTop w:val="0"/>
              <w:marBottom w:val="0"/>
              <w:divBdr>
                <w:top w:val="none" w:sz="0" w:space="0" w:color="auto"/>
                <w:left w:val="none" w:sz="0" w:space="0" w:color="auto"/>
                <w:bottom w:val="none" w:sz="0" w:space="0" w:color="auto"/>
                <w:right w:val="none" w:sz="0" w:space="0" w:color="auto"/>
              </w:divBdr>
              <w:divsChild>
                <w:div w:id="2541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196697">
      <w:bodyDiv w:val="1"/>
      <w:marLeft w:val="0"/>
      <w:marRight w:val="0"/>
      <w:marTop w:val="0"/>
      <w:marBottom w:val="0"/>
      <w:divBdr>
        <w:top w:val="none" w:sz="0" w:space="0" w:color="auto"/>
        <w:left w:val="none" w:sz="0" w:space="0" w:color="auto"/>
        <w:bottom w:val="none" w:sz="0" w:space="0" w:color="auto"/>
        <w:right w:val="none" w:sz="0" w:space="0" w:color="auto"/>
      </w:divBdr>
    </w:div>
    <w:div w:id="1236160183">
      <w:bodyDiv w:val="1"/>
      <w:marLeft w:val="0"/>
      <w:marRight w:val="0"/>
      <w:marTop w:val="0"/>
      <w:marBottom w:val="0"/>
      <w:divBdr>
        <w:top w:val="none" w:sz="0" w:space="0" w:color="auto"/>
        <w:left w:val="none" w:sz="0" w:space="0" w:color="auto"/>
        <w:bottom w:val="none" w:sz="0" w:space="0" w:color="auto"/>
        <w:right w:val="none" w:sz="0" w:space="0" w:color="auto"/>
      </w:divBdr>
      <w:divsChild>
        <w:div w:id="1842617705">
          <w:marLeft w:val="0"/>
          <w:marRight w:val="0"/>
          <w:marTop w:val="0"/>
          <w:marBottom w:val="0"/>
          <w:divBdr>
            <w:top w:val="none" w:sz="0" w:space="0" w:color="auto"/>
            <w:left w:val="none" w:sz="0" w:space="0" w:color="auto"/>
            <w:bottom w:val="none" w:sz="0" w:space="0" w:color="auto"/>
            <w:right w:val="none" w:sz="0" w:space="0" w:color="auto"/>
          </w:divBdr>
          <w:divsChild>
            <w:div w:id="138697300">
              <w:marLeft w:val="0"/>
              <w:marRight w:val="0"/>
              <w:marTop w:val="0"/>
              <w:marBottom w:val="0"/>
              <w:divBdr>
                <w:top w:val="none" w:sz="0" w:space="0" w:color="auto"/>
                <w:left w:val="none" w:sz="0" w:space="0" w:color="auto"/>
                <w:bottom w:val="none" w:sz="0" w:space="0" w:color="auto"/>
                <w:right w:val="none" w:sz="0" w:space="0" w:color="auto"/>
              </w:divBdr>
              <w:divsChild>
                <w:div w:id="11218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56358">
      <w:bodyDiv w:val="1"/>
      <w:marLeft w:val="0"/>
      <w:marRight w:val="0"/>
      <w:marTop w:val="0"/>
      <w:marBottom w:val="0"/>
      <w:divBdr>
        <w:top w:val="none" w:sz="0" w:space="0" w:color="auto"/>
        <w:left w:val="none" w:sz="0" w:space="0" w:color="auto"/>
        <w:bottom w:val="none" w:sz="0" w:space="0" w:color="auto"/>
        <w:right w:val="none" w:sz="0" w:space="0" w:color="auto"/>
      </w:divBdr>
    </w:div>
    <w:div w:id="1254122730">
      <w:bodyDiv w:val="1"/>
      <w:marLeft w:val="0"/>
      <w:marRight w:val="0"/>
      <w:marTop w:val="0"/>
      <w:marBottom w:val="0"/>
      <w:divBdr>
        <w:top w:val="none" w:sz="0" w:space="0" w:color="auto"/>
        <w:left w:val="none" w:sz="0" w:space="0" w:color="auto"/>
        <w:bottom w:val="none" w:sz="0" w:space="0" w:color="auto"/>
        <w:right w:val="none" w:sz="0" w:space="0" w:color="auto"/>
      </w:divBdr>
    </w:div>
    <w:div w:id="1254319281">
      <w:bodyDiv w:val="1"/>
      <w:marLeft w:val="0"/>
      <w:marRight w:val="0"/>
      <w:marTop w:val="0"/>
      <w:marBottom w:val="0"/>
      <w:divBdr>
        <w:top w:val="none" w:sz="0" w:space="0" w:color="auto"/>
        <w:left w:val="none" w:sz="0" w:space="0" w:color="auto"/>
        <w:bottom w:val="none" w:sz="0" w:space="0" w:color="auto"/>
        <w:right w:val="none" w:sz="0" w:space="0" w:color="auto"/>
      </w:divBdr>
    </w:div>
    <w:div w:id="1261648184">
      <w:bodyDiv w:val="1"/>
      <w:marLeft w:val="0"/>
      <w:marRight w:val="0"/>
      <w:marTop w:val="0"/>
      <w:marBottom w:val="0"/>
      <w:divBdr>
        <w:top w:val="none" w:sz="0" w:space="0" w:color="auto"/>
        <w:left w:val="none" w:sz="0" w:space="0" w:color="auto"/>
        <w:bottom w:val="none" w:sz="0" w:space="0" w:color="auto"/>
        <w:right w:val="none" w:sz="0" w:space="0" w:color="auto"/>
      </w:divBdr>
    </w:div>
    <w:div w:id="1274749355">
      <w:bodyDiv w:val="1"/>
      <w:marLeft w:val="0"/>
      <w:marRight w:val="0"/>
      <w:marTop w:val="0"/>
      <w:marBottom w:val="0"/>
      <w:divBdr>
        <w:top w:val="none" w:sz="0" w:space="0" w:color="auto"/>
        <w:left w:val="none" w:sz="0" w:space="0" w:color="auto"/>
        <w:bottom w:val="none" w:sz="0" w:space="0" w:color="auto"/>
        <w:right w:val="none" w:sz="0" w:space="0" w:color="auto"/>
      </w:divBdr>
    </w:div>
    <w:div w:id="1275678016">
      <w:bodyDiv w:val="1"/>
      <w:marLeft w:val="0"/>
      <w:marRight w:val="0"/>
      <w:marTop w:val="0"/>
      <w:marBottom w:val="0"/>
      <w:divBdr>
        <w:top w:val="none" w:sz="0" w:space="0" w:color="auto"/>
        <w:left w:val="none" w:sz="0" w:space="0" w:color="auto"/>
        <w:bottom w:val="none" w:sz="0" w:space="0" w:color="auto"/>
        <w:right w:val="none" w:sz="0" w:space="0" w:color="auto"/>
      </w:divBdr>
      <w:divsChild>
        <w:div w:id="1125152962">
          <w:marLeft w:val="0"/>
          <w:marRight w:val="0"/>
          <w:marTop w:val="0"/>
          <w:marBottom w:val="0"/>
          <w:divBdr>
            <w:top w:val="none" w:sz="0" w:space="0" w:color="auto"/>
            <w:left w:val="none" w:sz="0" w:space="0" w:color="auto"/>
            <w:bottom w:val="none" w:sz="0" w:space="0" w:color="auto"/>
            <w:right w:val="none" w:sz="0" w:space="0" w:color="auto"/>
          </w:divBdr>
          <w:divsChild>
            <w:div w:id="861014415">
              <w:marLeft w:val="0"/>
              <w:marRight w:val="0"/>
              <w:marTop w:val="0"/>
              <w:marBottom w:val="0"/>
              <w:divBdr>
                <w:top w:val="none" w:sz="0" w:space="0" w:color="auto"/>
                <w:left w:val="none" w:sz="0" w:space="0" w:color="auto"/>
                <w:bottom w:val="none" w:sz="0" w:space="0" w:color="auto"/>
                <w:right w:val="none" w:sz="0" w:space="0" w:color="auto"/>
              </w:divBdr>
              <w:divsChild>
                <w:div w:id="1948662005">
                  <w:marLeft w:val="0"/>
                  <w:marRight w:val="0"/>
                  <w:marTop w:val="0"/>
                  <w:marBottom w:val="0"/>
                  <w:divBdr>
                    <w:top w:val="none" w:sz="0" w:space="0" w:color="auto"/>
                    <w:left w:val="none" w:sz="0" w:space="0" w:color="auto"/>
                    <w:bottom w:val="none" w:sz="0" w:space="0" w:color="auto"/>
                    <w:right w:val="none" w:sz="0" w:space="0" w:color="auto"/>
                  </w:divBdr>
                  <w:divsChild>
                    <w:div w:id="7459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909661">
      <w:bodyDiv w:val="1"/>
      <w:marLeft w:val="0"/>
      <w:marRight w:val="0"/>
      <w:marTop w:val="0"/>
      <w:marBottom w:val="0"/>
      <w:divBdr>
        <w:top w:val="none" w:sz="0" w:space="0" w:color="auto"/>
        <w:left w:val="none" w:sz="0" w:space="0" w:color="auto"/>
        <w:bottom w:val="none" w:sz="0" w:space="0" w:color="auto"/>
        <w:right w:val="none" w:sz="0" w:space="0" w:color="auto"/>
      </w:divBdr>
    </w:div>
    <w:div w:id="1297179112">
      <w:bodyDiv w:val="1"/>
      <w:marLeft w:val="0"/>
      <w:marRight w:val="0"/>
      <w:marTop w:val="0"/>
      <w:marBottom w:val="0"/>
      <w:divBdr>
        <w:top w:val="none" w:sz="0" w:space="0" w:color="auto"/>
        <w:left w:val="none" w:sz="0" w:space="0" w:color="auto"/>
        <w:bottom w:val="none" w:sz="0" w:space="0" w:color="auto"/>
        <w:right w:val="none" w:sz="0" w:space="0" w:color="auto"/>
      </w:divBdr>
    </w:div>
    <w:div w:id="1300961878">
      <w:bodyDiv w:val="1"/>
      <w:marLeft w:val="0"/>
      <w:marRight w:val="0"/>
      <w:marTop w:val="0"/>
      <w:marBottom w:val="0"/>
      <w:divBdr>
        <w:top w:val="none" w:sz="0" w:space="0" w:color="auto"/>
        <w:left w:val="none" w:sz="0" w:space="0" w:color="auto"/>
        <w:bottom w:val="none" w:sz="0" w:space="0" w:color="auto"/>
        <w:right w:val="none" w:sz="0" w:space="0" w:color="auto"/>
      </w:divBdr>
      <w:divsChild>
        <w:div w:id="2105102881">
          <w:marLeft w:val="0"/>
          <w:marRight w:val="0"/>
          <w:marTop w:val="0"/>
          <w:marBottom w:val="0"/>
          <w:divBdr>
            <w:top w:val="none" w:sz="0" w:space="0" w:color="auto"/>
            <w:left w:val="none" w:sz="0" w:space="0" w:color="auto"/>
            <w:bottom w:val="none" w:sz="0" w:space="0" w:color="auto"/>
            <w:right w:val="none" w:sz="0" w:space="0" w:color="auto"/>
          </w:divBdr>
          <w:divsChild>
            <w:div w:id="453644939">
              <w:marLeft w:val="0"/>
              <w:marRight w:val="0"/>
              <w:marTop w:val="0"/>
              <w:marBottom w:val="0"/>
              <w:divBdr>
                <w:top w:val="none" w:sz="0" w:space="0" w:color="auto"/>
                <w:left w:val="none" w:sz="0" w:space="0" w:color="auto"/>
                <w:bottom w:val="none" w:sz="0" w:space="0" w:color="auto"/>
                <w:right w:val="none" w:sz="0" w:space="0" w:color="auto"/>
              </w:divBdr>
              <w:divsChild>
                <w:div w:id="1013995890">
                  <w:marLeft w:val="0"/>
                  <w:marRight w:val="0"/>
                  <w:marTop w:val="0"/>
                  <w:marBottom w:val="0"/>
                  <w:divBdr>
                    <w:top w:val="none" w:sz="0" w:space="0" w:color="auto"/>
                    <w:left w:val="none" w:sz="0" w:space="0" w:color="auto"/>
                    <w:bottom w:val="none" w:sz="0" w:space="0" w:color="auto"/>
                    <w:right w:val="none" w:sz="0" w:space="0" w:color="auto"/>
                  </w:divBdr>
                  <w:divsChild>
                    <w:div w:id="206964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1209">
      <w:bodyDiv w:val="1"/>
      <w:marLeft w:val="0"/>
      <w:marRight w:val="0"/>
      <w:marTop w:val="0"/>
      <w:marBottom w:val="0"/>
      <w:divBdr>
        <w:top w:val="none" w:sz="0" w:space="0" w:color="auto"/>
        <w:left w:val="none" w:sz="0" w:space="0" w:color="auto"/>
        <w:bottom w:val="none" w:sz="0" w:space="0" w:color="auto"/>
        <w:right w:val="none" w:sz="0" w:space="0" w:color="auto"/>
      </w:divBdr>
    </w:div>
    <w:div w:id="1310355337">
      <w:bodyDiv w:val="1"/>
      <w:marLeft w:val="0"/>
      <w:marRight w:val="0"/>
      <w:marTop w:val="0"/>
      <w:marBottom w:val="0"/>
      <w:divBdr>
        <w:top w:val="none" w:sz="0" w:space="0" w:color="auto"/>
        <w:left w:val="none" w:sz="0" w:space="0" w:color="auto"/>
        <w:bottom w:val="none" w:sz="0" w:space="0" w:color="auto"/>
        <w:right w:val="none" w:sz="0" w:space="0" w:color="auto"/>
      </w:divBdr>
      <w:divsChild>
        <w:div w:id="1495564049">
          <w:marLeft w:val="0"/>
          <w:marRight w:val="0"/>
          <w:marTop w:val="0"/>
          <w:marBottom w:val="0"/>
          <w:divBdr>
            <w:top w:val="none" w:sz="0" w:space="0" w:color="auto"/>
            <w:left w:val="none" w:sz="0" w:space="0" w:color="auto"/>
            <w:bottom w:val="none" w:sz="0" w:space="0" w:color="auto"/>
            <w:right w:val="none" w:sz="0" w:space="0" w:color="auto"/>
          </w:divBdr>
          <w:divsChild>
            <w:div w:id="353458101">
              <w:marLeft w:val="0"/>
              <w:marRight w:val="0"/>
              <w:marTop w:val="0"/>
              <w:marBottom w:val="0"/>
              <w:divBdr>
                <w:top w:val="none" w:sz="0" w:space="0" w:color="auto"/>
                <w:left w:val="none" w:sz="0" w:space="0" w:color="auto"/>
                <w:bottom w:val="none" w:sz="0" w:space="0" w:color="auto"/>
                <w:right w:val="none" w:sz="0" w:space="0" w:color="auto"/>
              </w:divBdr>
              <w:divsChild>
                <w:div w:id="24256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26601">
      <w:bodyDiv w:val="1"/>
      <w:marLeft w:val="0"/>
      <w:marRight w:val="0"/>
      <w:marTop w:val="0"/>
      <w:marBottom w:val="0"/>
      <w:divBdr>
        <w:top w:val="none" w:sz="0" w:space="0" w:color="auto"/>
        <w:left w:val="none" w:sz="0" w:space="0" w:color="auto"/>
        <w:bottom w:val="none" w:sz="0" w:space="0" w:color="auto"/>
        <w:right w:val="none" w:sz="0" w:space="0" w:color="auto"/>
      </w:divBdr>
    </w:div>
    <w:div w:id="1331635971">
      <w:bodyDiv w:val="1"/>
      <w:marLeft w:val="0"/>
      <w:marRight w:val="0"/>
      <w:marTop w:val="0"/>
      <w:marBottom w:val="0"/>
      <w:divBdr>
        <w:top w:val="none" w:sz="0" w:space="0" w:color="auto"/>
        <w:left w:val="none" w:sz="0" w:space="0" w:color="auto"/>
        <w:bottom w:val="none" w:sz="0" w:space="0" w:color="auto"/>
        <w:right w:val="none" w:sz="0" w:space="0" w:color="auto"/>
      </w:divBdr>
    </w:div>
    <w:div w:id="1353873949">
      <w:bodyDiv w:val="1"/>
      <w:marLeft w:val="0"/>
      <w:marRight w:val="0"/>
      <w:marTop w:val="0"/>
      <w:marBottom w:val="0"/>
      <w:divBdr>
        <w:top w:val="none" w:sz="0" w:space="0" w:color="auto"/>
        <w:left w:val="none" w:sz="0" w:space="0" w:color="auto"/>
        <w:bottom w:val="none" w:sz="0" w:space="0" w:color="auto"/>
        <w:right w:val="none" w:sz="0" w:space="0" w:color="auto"/>
      </w:divBdr>
    </w:div>
    <w:div w:id="1362317888">
      <w:bodyDiv w:val="1"/>
      <w:marLeft w:val="0"/>
      <w:marRight w:val="0"/>
      <w:marTop w:val="0"/>
      <w:marBottom w:val="0"/>
      <w:divBdr>
        <w:top w:val="none" w:sz="0" w:space="0" w:color="auto"/>
        <w:left w:val="none" w:sz="0" w:space="0" w:color="auto"/>
        <w:bottom w:val="none" w:sz="0" w:space="0" w:color="auto"/>
        <w:right w:val="none" w:sz="0" w:space="0" w:color="auto"/>
      </w:divBdr>
    </w:div>
    <w:div w:id="1378318355">
      <w:bodyDiv w:val="1"/>
      <w:marLeft w:val="0"/>
      <w:marRight w:val="0"/>
      <w:marTop w:val="0"/>
      <w:marBottom w:val="0"/>
      <w:divBdr>
        <w:top w:val="none" w:sz="0" w:space="0" w:color="auto"/>
        <w:left w:val="none" w:sz="0" w:space="0" w:color="auto"/>
        <w:bottom w:val="none" w:sz="0" w:space="0" w:color="auto"/>
        <w:right w:val="none" w:sz="0" w:space="0" w:color="auto"/>
      </w:divBdr>
    </w:div>
    <w:div w:id="1379865352">
      <w:bodyDiv w:val="1"/>
      <w:marLeft w:val="0"/>
      <w:marRight w:val="0"/>
      <w:marTop w:val="0"/>
      <w:marBottom w:val="0"/>
      <w:divBdr>
        <w:top w:val="none" w:sz="0" w:space="0" w:color="auto"/>
        <w:left w:val="none" w:sz="0" w:space="0" w:color="auto"/>
        <w:bottom w:val="none" w:sz="0" w:space="0" w:color="auto"/>
        <w:right w:val="none" w:sz="0" w:space="0" w:color="auto"/>
      </w:divBdr>
      <w:divsChild>
        <w:div w:id="1460495699">
          <w:marLeft w:val="0"/>
          <w:marRight w:val="0"/>
          <w:marTop w:val="0"/>
          <w:marBottom w:val="0"/>
          <w:divBdr>
            <w:top w:val="none" w:sz="0" w:space="0" w:color="auto"/>
            <w:left w:val="none" w:sz="0" w:space="0" w:color="auto"/>
            <w:bottom w:val="none" w:sz="0" w:space="0" w:color="auto"/>
            <w:right w:val="none" w:sz="0" w:space="0" w:color="auto"/>
          </w:divBdr>
          <w:divsChild>
            <w:div w:id="1390810653">
              <w:marLeft w:val="0"/>
              <w:marRight w:val="0"/>
              <w:marTop w:val="0"/>
              <w:marBottom w:val="0"/>
              <w:divBdr>
                <w:top w:val="none" w:sz="0" w:space="0" w:color="auto"/>
                <w:left w:val="none" w:sz="0" w:space="0" w:color="auto"/>
                <w:bottom w:val="none" w:sz="0" w:space="0" w:color="auto"/>
                <w:right w:val="none" w:sz="0" w:space="0" w:color="auto"/>
              </w:divBdr>
              <w:divsChild>
                <w:div w:id="61814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43242">
      <w:bodyDiv w:val="1"/>
      <w:marLeft w:val="0"/>
      <w:marRight w:val="0"/>
      <w:marTop w:val="0"/>
      <w:marBottom w:val="0"/>
      <w:divBdr>
        <w:top w:val="none" w:sz="0" w:space="0" w:color="auto"/>
        <w:left w:val="none" w:sz="0" w:space="0" w:color="auto"/>
        <w:bottom w:val="none" w:sz="0" w:space="0" w:color="auto"/>
        <w:right w:val="none" w:sz="0" w:space="0" w:color="auto"/>
      </w:divBdr>
    </w:div>
    <w:div w:id="1388339617">
      <w:bodyDiv w:val="1"/>
      <w:marLeft w:val="0"/>
      <w:marRight w:val="0"/>
      <w:marTop w:val="0"/>
      <w:marBottom w:val="0"/>
      <w:divBdr>
        <w:top w:val="none" w:sz="0" w:space="0" w:color="auto"/>
        <w:left w:val="none" w:sz="0" w:space="0" w:color="auto"/>
        <w:bottom w:val="none" w:sz="0" w:space="0" w:color="auto"/>
        <w:right w:val="none" w:sz="0" w:space="0" w:color="auto"/>
      </w:divBdr>
      <w:divsChild>
        <w:div w:id="641037199">
          <w:marLeft w:val="0"/>
          <w:marRight w:val="0"/>
          <w:marTop w:val="0"/>
          <w:marBottom w:val="0"/>
          <w:divBdr>
            <w:top w:val="none" w:sz="0" w:space="0" w:color="auto"/>
            <w:left w:val="none" w:sz="0" w:space="0" w:color="auto"/>
            <w:bottom w:val="none" w:sz="0" w:space="0" w:color="auto"/>
            <w:right w:val="none" w:sz="0" w:space="0" w:color="auto"/>
          </w:divBdr>
          <w:divsChild>
            <w:div w:id="288317207">
              <w:marLeft w:val="0"/>
              <w:marRight w:val="0"/>
              <w:marTop w:val="0"/>
              <w:marBottom w:val="0"/>
              <w:divBdr>
                <w:top w:val="none" w:sz="0" w:space="0" w:color="auto"/>
                <w:left w:val="none" w:sz="0" w:space="0" w:color="auto"/>
                <w:bottom w:val="none" w:sz="0" w:space="0" w:color="auto"/>
                <w:right w:val="none" w:sz="0" w:space="0" w:color="auto"/>
              </w:divBdr>
              <w:divsChild>
                <w:div w:id="1637907191">
                  <w:marLeft w:val="0"/>
                  <w:marRight w:val="0"/>
                  <w:marTop w:val="0"/>
                  <w:marBottom w:val="0"/>
                  <w:divBdr>
                    <w:top w:val="none" w:sz="0" w:space="0" w:color="auto"/>
                    <w:left w:val="none" w:sz="0" w:space="0" w:color="auto"/>
                    <w:bottom w:val="none" w:sz="0" w:space="0" w:color="auto"/>
                    <w:right w:val="none" w:sz="0" w:space="0" w:color="auto"/>
                  </w:divBdr>
                  <w:divsChild>
                    <w:div w:id="1336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46208">
      <w:bodyDiv w:val="1"/>
      <w:marLeft w:val="0"/>
      <w:marRight w:val="0"/>
      <w:marTop w:val="0"/>
      <w:marBottom w:val="0"/>
      <w:divBdr>
        <w:top w:val="none" w:sz="0" w:space="0" w:color="auto"/>
        <w:left w:val="none" w:sz="0" w:space="0" w:color="auto"/>
        <w:bottom w:val="none" w:sz="0" w:space="0" w:color="auto"/>
        <w:right w:val="none" w:sz="0" w:space="0" w:color="auto"/>
      </w:divBdr>
    </w:div>
    <w:div w:id="1394087817">
      <w:bodyDiv w:val="1"/>
      <w:marLeft w:val="0"/>
      <w:marRight w:val="0"/>
      <w:marTop w:val="0"/>
      <w:marBottom w:val="0"/>
      <w:divBdr>
        <w:top w:val="none" w:sz="0" w:space="0" w:color="auto"/>
        <w:left w:val="none" w:sz="0" w:space="0" w:color="auto"/>
        <w:bottom w:val="none" w:sz="0" w:space="0" w:color="auto"/>
        <w:right w:val="none" w:sz="0" w:space="0" w:color="auto"/>
      </w:divBdr>
    </w:div>
    <w:div w:id="1401905375">
      <w:bodyDiv w:val="1"/>
      <w:marLeft w:val="0"/>
      <w:marRight w:val="0"/>
      <w:marTop w:val="0"/>
      <w:marBottom w:val="0"/>
      <w:divBdr>
        <w:top w:val="none" w:sz="0" w:space="0" w:color="auto"/>
        <w:left w:val="none" w:sz="0" w:space="0" w:color="auto"/>
        <w:bottom w:val="none" w:sz="0" w:space="0" w:color="auto"/>
        <w:right w:val="none" w:sz="0" w:space="0" w:color="auto"/>
      </w:divBdr>
    </w:div>
    <w:div w:id="1407806154">
      <w:bodyDiv w:val="1"/>
      <w:marLeft w:val="0"/>
      <w:marRight w:val="0"/>
      <w:marTop w:val="0"/>
      <w:marBottom w:val="0"/>
      <w:divBdr>
        <w:top w:val="none" w:sz="0" w:space="0" w:color="auto"/>
        <w:left w:val="none" w:sz="0" w:space="0" w:color="auto"/>
        <w:bottom w:val="none" w:sz="0" w:space="0" w:color="auto"/>
        <w:right w:val="none" w:sz="0" w:space="0" w:color="auto"/>
      </w:divBdr>
    </w:div>
    <w:div w:id="1415132073">
      <w:bodyDiv w:val="1"/>
      <w:marLeft w:val="0"/>
      <w:marRight w:val="0"/>
      <w:marTop w:val="0"/>
      <w:marBottom w:val="0"/>
      <w:divBdr>
        <w:top w:val="none" w:sz="0" w:space="0" w:color="auto"/>
        <w:left w:val="none" w:sz="0" w:space="0" w:color="auto"/>
        <w:bottom w:val="none" w:sz="0" w:space="0" w:color="auto"/>
        <w:right w:val="none" w:sz="0" w:space="0" w:color="auto"/>
      </w:divBdr>
    </w:div>
    <w:div w:id="1419908179">
      <w:bodyDiv w:val="1"/>
      <w:marLeft w:val="0"/>
      <w:marRight w:val="0"/>
      <w:marTop w:val="0"/>
      <w:marBottom w:val="0"/>
      <w:divBdr>
        <w:top w:val="none" w:sz="0" w:space="0" w:color="auto"/>
        <w:left w:val="none" w:sz="0" w:space="0" w:color="auto"/>
        <w:bottom w:val="none" w:sz="0" w:space="0" w:color="auto"/>
        <w:right w:val="none" w:sz="0" w:space="0" w:color="auto"/>
      </w:divBdr>
      <w:divsChild>
        <w:div w:id="1893999857">
          <w:marLeft w:val="0"/>
          <w:marRight w:val="0"/>
          <w:marTop w:val="0"/>
          <w:marBottom w:val="0"/>
          <w:divBdr>
            <w:top w:val="none" w:sz="0" w:space="0" w:color="auto"/>
            <w:left w:val="none" w:sz="0" w:space="0" w:color="auto"/>
            <w:bottom w:val="none" w:sz="0" w:space="0" w:color="auto"/>
            <w:right w:val="none" w:sz="0" w:space="0" w:color="auto"/>
          </w:divBdr>
          <w:divsChild>
            <w:div w:id="2024896170">
              <w:marLeft w:val="0"/>
              <w:marRight w:val="0"/>
              <w:marTop w:val="0"/>
              <w:marBottom w:val="0"/>
              <w:divBdr>
                <w:top w:val="none" w:sz="0" w:space="0" w:color="auto"/>
                <w:left w:val="none" w:sz="0" w:space="0" w:color="auto"/>
                <w:bottom w:val="none" w:sz="0" w:space="0" w:color="auto"/>
                <w:right w:val="none" w:sz="0" w:space="0" w:color="auto"/>
              </w:divBdr>
              <w:divsChild>
                <w:div w:id="16104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8937">
      <w:bodyDiv w:val="1"/>
      <w:marLeft w:val="0"/>
      <w:marRight w:val="0"/>
      <w:marTop w:val="0"/>
      <w:marBottom w:val="0"/>
      <w:divBdr>
        <w:top w:val="none" w:sz="0" w:space="0" w:color="auto"/>
        <w:left w:val="none" w:sz="0" w:space="0" w:color="auto"/>
        <w:bottom w:val="none" w:sz="0" w:space="0" w:color="auto"/>
        <w:right w:val="none" w:sz="0" w:space="0" w:color="auto"/>
      </w:divBdr>
    </w:div>
    <w:div w:id="1424758420">
      <w:bodyDiv w:val="1"/>
      <w:marLeft w:val="0"/>
      <w:marRight w:val="0"/>
      <w:marTop w:val="0"/>
      <w:marBottom w:val="0"/>
      <w:divBdr>
        <w:top w:val="none" w:sz="0" w:space="0" w:color="auto"/>
        <w:left w:val="none" w:sz="0" w:space="0" w:color="auto"/>
        <w:bottom w:val="none" w:sz="0" w:space="0" w:color="auto"/>
        <w:right w:val="none" w:sz="0" w:space="0" w:color="auto"/>
      </w:divBdr>
    </w:div>
    <w:div w:id="1433011317">
      <w:bodyDiv w:val="1"/>
      <w:marLeft w:val="0"/>
      <w:marRight w:val="0"/>
      <w:marTop w:val="0"/>
      <w:marBottom w:val="0"/>
      <w:divBdr>
        <w:top w:val="none" w:sz="0" w:space="0" w:color="auto"/>
        <w:left w:val="none" w:sz="0" w:space="0" w:color="auto"/>
        <w:bottom w:val="none" w:sz="0" w:space="0" w:color="auto"/>
        <w:right w:val="none" w:sz="0" w:space="0" w:color="auto"/>
      </w:divBdr>
    </w:div>
    <w:div w:id="1439718084">
      <w:bodyDiv w:val="1"/>
      <w:marLeft w:val="0"/>
      <w:marRight w:val="0"/>
      <w:marTop w:val="0"/>
      <w:marBottom w:val="0"/>
      <w:divBdr>
        <w:top w:val="none" w:sz="0" w:space="0" w:color="auto"/>
        <w:left w:val="none" w:sz="0" w:space="0" w:color="auto"/>
        <w:bottom w:val="none" w:sz="0" w:space="0" w:color="auto"/>
        <w:right w:val="none" w:sz="0" w:space="0" w:color="auto"/>
      </w:divBdr>
    </w:div>
    <w:div w:id="1447429286">
      <w:bodyDiv w:val="1"/>
      <w:marLeft w:val="0"/>
      <w:marRight w:val="0"/>
      <w:marTop w:val="0"/>
      <w:marBottom w:val="0"/>
      <w:divBdr>
        <w:top w:val="none" w:sz="0" w:space="0" w:color="auto"/>
        <w:left w:val="none" w:sz="0" w:space="0" w:color="auto"/>
        <w:bottom w:val="none" w:sz="0" w:space="0" w:color="auto"/>
        <w:right w:val="none" w:sz="0" w:space="0" w:color="auto"/>
      </w:divBdr>
    </w:div>
    <w:div w:id="1460756727">
      <w:bodyDiv w:val="1"/>
      <w:marLeft w:val="0"/>
      <w:marRight w:val="0"/>
      <w:marTop w:val="0"/>
      <w:marBottom w:val="0"/>
      <w:divBdr>
        <w:top w:val="none" w:sz="0" w:space="0" w:color="auto"/>
        <w:left w:val="none" w:sz="0" w:space="0" w:color="auto"/>
        <w:bottom w:val="none" w:sz="0" w:space="0" w:color="auto"/>
        <w:right w:val="none" w:sz="0" w:space="0" w:color="auto"/>
      </w:divBdr>
    </w:div>
    <w:div w:id="1478566633">
      <w:bodyDiv w:val="1"/>
      <w:marLeft w:val="0"/>
      <w:marRight w:val="0"/>
      <w:marTop w:val="0"/>
      <w:marBottom w:val="0"/>
      <w:divBdr>
        <w:top w:val="none" w:sz="0" w:space="0" w:color="auto"/>
        <w:left w:val="none" w:sz="0" w:space="0" w:color="auto"/>
        <w:bottom w:val="none" w:sz="0" w:space="0" w:color="auto"/>
        <w:right w:val="none" w:sz="0" w:space="0" w:color="auto"/>
      </w:divBdr>
    </w:div>
    <w:div w:id="1491943004">
      <w:bodyDiv w:val="1"/>
      <w:marLeft w:val="0"/>
      <w:marRight w:val="0"/>
      <w:marTop w:val="0"/>
      <w:marBottom w:val="0"/>
      <w:divBdr>
        <w:top w:val="none" w:sz="0" w:space="0" w:color="auto"/>
        <w:left w:val="none" w:sz="0" w:space="0" w:color="auto"/>
        <w:bottom w:val="none" w:sz="0" w:space="0" w:color="auto"/>
        <w:right w:val="none" w:sz="0" w:space="0" w:color="auto"/>
      </w:divBdr>
      <w:divsChild>
        <w:div w:id="493572377">
          <w:marLeft w:val="0"/>
          <w:marRight w:val="0"/>
          <w:marTop w:val="0"/>
          <w:marBottom w:val="0"/>
          <w:divBdr>
            <w:top w:val="none" w:sz="0" w:space="0" w:color="auto"/>
            <w:left w:val="none" w:sz="0" w:space="0" w:color="auto"/>
            <w:bottom w:val="none" w:sz="0" w:space="0" w:color="auto"/>
            <w:right w:val="none" w:sz="0" w:space="0" w:color="auto"/>
          </w:divBdr>
          <w:divsChild>
            <w:div w:id="675422748">
              <w:marLeft w:val="0"/>
              <w:marRight w:val="0"/>
              <w:marTop w:val="0"/>
              <w:marBottom w:val="0"/>
              <w:divBdr>
                <w:top w:val="none" w:sz="0" w:space="0" w:color="auto"/>
                <w:left w:val="none" w:sz="0" w:space="0" w:color="auto"/>
                <w:bottom w:val="none" w:sz="0" w:space="0" w:color="auto"/>
                <w:right w:val="none" w:sz="0" w:space="0" w:color="auto"/>
              </w:divBdr>
              <w:divsChild>
                <w:div w:id="1860780291">
                  <w:marLeft w:val="0"/>
                  <w:marRight w:val="0"/>
                  <w:marTop w:val="0"/>
                  <w:marBottom w:val="0"/>
                  <w:divBdr>
                    <w:top w:val="none" w:sz="0" w:space="0" w:color="auto"/>
                    <w:left w:val="none" w:sz="0" w:space="0" w:color="auto"/>
                    <w:bottom w:val="none" w:sz="0" w:space="0" w:color="auto"/>
                    <w:right w:val="none" w:sz="0" w:space="0" w:color="auto"/>
                  </w:divBdr>
                </w:div>
              </w:divsChild>
            </w:div>
            <w:div w:id="1909151914">
              <w:marLeft w:val="0"/>
              <w:marRight w:val="0"/>
              <w:marTop w:val="0"/>
              <w:marBottom w:val="0"/>
              <w:divBdr>
                <w:top w:val="none" w:sz="0" w:space="0" w:color="auto"/>
                <w:left w:val="none" w:sz="0" w:space="0" w:color="auto"/>
                <w:bottom w:val="none" w:sz="0" w:space="0" w:color="auto"/>
                <w:right w:val="none" w:sz="0" w:space="0" w:color="auto"/>
              </w:divBdr>
              <w:divsChild>
                <w:div w:id="29059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19608">
          <w:marLeft w:val="0"/>
          <w:marRight w:val="0"/>
          <w:marTop w:val="0"/>
          <w:marBottom w:val="0"/>
          <w:divBdr>
            <w:top w:val="none" w:sz="0" w:space="0" w:color="auto"/>
            <w:left w:val="none" w:sz="0" w:space="0" w:color="auto"/>
            <w:bottom w:val="none" w:sz="0" w:space="0" w:color="auto"/>
            <w:right w:val="none" w:sz="0" w:space="0" w:color="auto"/>
          </w:divBdr>
          <w:divsChild>
            <w:div w:id="166021242">
              <w:marLeft w:val="0"/>
              <w:marRight w:val="0"/>
              <w:marTop w:val="0"/>
              <w:marBottom w:val="0"/>
              <w:divBdr>
                <w:top w:val="none" w:sz="0" w:space="0" w:color="auto"/>
                <w:left w:val="none" w:sz="0" w:space="0" w:color="auto"/>
                <w:bottom w:val="none" w:sz="0" w:space="0" w:color="auto"/>
                <w:right w:val="none" w:sz="0" w:space="0" w:color="auto"/>
              </w:divBdr>
              <w:divsChild>
                <w:div w:id="15493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409868">
      <w:bodyDiv w:val="1"/>
      <w:marLeft w:val="0"/>
      <w:marRight w:val="0"/>
      <w:marTop w:val="0"/>
      <w:marBottom w:val="0"/>
      <w:divBdr>
        <w:top w:val="none" w:sz="0" w:space="0" w:color="auto"/>
        <w:left w:val="none" w:sz="0" w:space="0" w:color="auto"/>
        <w:bottom w:val="none" w:sz="0" w:space="0" w:color="auto"/>
        <w:right w:val="none" w:sz="0" w:space="0" w:color="auto"/>
      </w:divBdr>
    </w:div>
    <w:div w:id="1512793245">
      <w:bodyDiv w:val="1"/>
      <w:marLeft w:val="0"/>
      <w:marRight w:val="0"/>
      <w:marTop w:val="0"/>
      <w:marBottom w:val="0"/>
      <w:divBdr>
        <w:top w:val="none" w:sz="0" w:space="0" w:color="auto"/>
        <w:left w:val="none" w:sz="0" w:space="0" w:color="auto"/>
        <w:bottom w:val="none" w:sz="0" w:space="0" w:color="auto"/>
        <w:right w:val="none" w:sz="0" w:space="0" w:color="auto"/>
      </w:divBdr>
      <w:divsChild>
        <w:div w:id="924071465">
          <w:marLeft w:val="0"/>
          <w:marRight w:val="0"/>
          <w:marTop w:val="0"/>
          <w:marBottom w:val="0"/>
          <w:divBdr>
            <w:top w:val="none" w:sz="0" w:space="0" w:color="auto"/>
            <w:left w:val="none" w:sz="0" w:space="0" w:color="auto"/>
            <w:bottom w:val="none" w:sz="0" w:space="0" w:color="auto"/>
            <w:right w:val="none" w:sz="0" w:space="0" w:color="auto"/>
          </w:divBdr>
          <w:divsChild>
            <w:div w:id="2090813063">
              <w:marLeft w:val="0"/>
              <w:marRight w:val="0"/>
              <w:marTop w:val="0"/>
              <w:marBottom w:val="0"/>
              <w:divBdr>
                <w:top w:val="none" w:sz="0" w:space="0" w:color="auto"/>
                <w:left w:val="none" w:sz="0" w:space="0" w:color="auto"/>
                <w:bottom w:val="none" w:sz="0" w:space="0" w:color="auto"/>
                <w:right w:val="none" w:sz="0" w:space="0" w:color="auto"/>
              </w:divBdr>
              <w:divsChild>
                <w:div w:id="10132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184940">
      <w:bodyDiv w:val="1"/>
      <w:marLeft w:val="0"/>
      <w:marRight w:val="0"/>
      <w:marTop w:val="0"/>
      <w:marBottom w:val="0"/>
      <w:divBdr>
        <w:top w:val="none" w:sz="0" w:space="0" w:color="auto"/>
        <w:left w:val="none" w:sz="0" w:space="0" w:color="auto"/>
        <w:bottom w:val="none" w:sz="0" w:space="0" w:color="auto"/>
        <w:right w:val="none" w:sz="0" w:space="0" w:color="auto"/>
      </w:divBdr>
    </w:div>
    <w:div w:id="1530219904">
      <w:bodyDiv w:val="1"/>
      <w:marLeft w:val="0"/>
      <w:marRight w:val="0"/>
      <w:marTop w:val="0"/>
      <w:marBottom w:val="0"/>
      <w:divBdr>
        <w:top w:val="none" w:sz="0" w:space="0" w:color="auto"/>
        <w:left w:val="none" w:sz="0" w:space="0" w:color="auto"/>
        <w:bottom w:val="none" w:sz="0" w:space="0" w:color="auto"/>
        <w:right w:val="none" w:sz="0" w:space="0" w:color="auto"/>
      </w:divBdr>
      <w:divsChild>
        <w:div w:id="573005833">
          <w:marLeft w:val="0"/>
          <w:marRight w:val="0"/>
          <w:marTop w:val="0"/>
          <w:marBottom w:val="0"/>
          <w:divBdr>
            <w:top w:val="none" w:sz="0" w:space="0" w:color="auto"/>
            <w:left w:val="none" w:sz="0" w:space="0" w:color="auto"/>
            <w:bottom w:val="none" w:sz="0" w:space="0" w:color="auto"/>
            <w:right w:val="none" w:sz="0" w:space="0" w:color="auto"/>
          </w:divBdr>
          <w:divsChild>
            <w:div w:id="2045859884">
              <w:marLeft w:val="0"/>
              <w:marRight w:val="0"/>
              <w:marTop w:val="0"/>
              <w:marBottom w:val="0"/>
              <w:divBdr>
                <w:top w:val="none" w:sz="0" w:space="0" w:color="auto"/>
                <w:left w:val="none" w:sz="0" w:space="0" w:color="auto"/>
                <w:bottom w:val="none" w:sz="0" w:space="0" w:color="auto"/>
                <w:right w:val="none" w:sz="0" w:space="0" w:color="auto"/>
              </w:divBdr>
              <w:divsChild>
                <w:div w:id="9310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76766">
      <w:bodyDiv w:val="1"/>
      <w:marLeft w:val="0"/>
      <w:marRight w:val="0"/>
      <w:marTop w:val="0"/>
      <w:marBottom w:val="0"/>
      <w:divBdr>
        <w:top w:val="none" w:sz="0" w:space="0" w:color="auto"/>
        <w:left w:val="none" w:sz="0" w:space="0" w:color="auto"/>
        <w:bottom w:val="none" w:sz="0" w:space="0" w:color="auto"/>
        <w:right w:val="none" w:sz="0" w:space="0" w:color="auto"/>
      </w:divBdr>
    </w:div>
    <w:div w:id="1549610107">
      <w:bodyDiv w:val="1"/>
      <w:marLeft w:val="0"/>
      <w:marRight w:val="0"/>
      <w:marTop w:val="0"/>
      <w:marBottom w:val="0"/>
      <w:divBdr>
        <w:top w:val="none" w:sz="0" w:space="0" w:color="auto"/>
        <w:left w:val="none" w:sz="0" w:space="0" w:color="auto"/>
        <w:bottom w:val="none" w:sz="0" w:space="0" w:color="auto"/>
        <w:right w:val="none" w:sz="0" w:space="0" w:color="auto"/>
      </w:divBdr>
    </w:div>
    <w:div w:id="1553929081">
      <w:bodyDiv w:val="1"/>
      <w:marLeft w:val="0"/>
      <w:marRight w:val="0"/>
      <w:marTop w:val="0"/>
      <w:marBottom w:val="0"/>
      <w:divBdr>
        <w:top w:val="none" w:sz="0" w:space="0" w:color="auto"/>
        <w:left w:val="none" w:sz="0" w:space="0" w:color="auto"/>
        <w:bottom w:val="none" w:sz="0" w:space="0" w:color="auto"/>
        <w:right w:val="none" w:sz="0" w:space="0" w:color="auto"/>
      </w:divBdr>
      <w:divsChild>
        <w:div w:id="256401651">
          <w:marLeft w:val="0"/>
          <w:marRight w:val="0"/>
          <w:marTop w:val="0"/>
          <w:marBottom w:val="0"/>
          <w:divBdr>
            <w:top w:val="none" w:sz="0" w:space="0" w:color="auto"/>
            <w:left w:val="none" w:sz="0" w:space="0" w:color="auto"/>
            <w:bottom w:val="none" w:sz="0" w:space="0" w:color="auto"/>
            <w:right w:val="none" w:sz="0" w:space="0" w:color="auto"/>
          </w:divBdr>
          <w:divsChild>
            <w:div w:id="1214657183">
              <w:marLeft w:val="0"/>
              <w:marRight w:val="0"/>
              <w:marTop w:val="0"/>
              <w:marBottom w:val="0"/>
              <w:divBdr>
                <w:top w:val="none" w:sz="0" w:space="0" w:color="auto"/>
                <w:left w:val="none" w:sz="0" w:space="0" w:color="auto"/>
                <w:bottom w:val="none" w:sz="0" w:space="0" w:color="auto"/>
                <w:right w:val="none" w:sz="0" w:space="0" w:color="auto"/>
              </w:divBdr>
              <w:divsChild>
                <w:div w:id="180168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63356">
      <w:bodyDiv w:val="1"/>
      <w:marLeft w:val="0"/>
      <w:marRight w:val="0"/>
      <w:marTop w:val="0"/>
      <w:marBottom w:val="0"/>
      <w:divBdr>
        <w:top w:val="none" w:sz="0" w:space="0" w:color="auto"/>
        <w:left w:val="none" w:sz="0" w:space="0" w:color="auto"/>
        <w:bottom w:val="none" w:sz="0" w:space="0" w:color="auto"/>
        <w:right w:val="none" w:sz="0" w:space="0" w:color="auto"/>
      </w:divBdr>
      <w:divsChild>
        <w:div w:id="467206340">
          <w:marLeft w:val="0"/>
          <w:marRight w:val="0"/>
          <w:marTop w:val="0"/>
          <w:marBottom w:val="0"/>
          <w:divBdr>
            <w:top w:val="none" w:sz="0" w:space="0" w:color="auto"/>
            <w:left w:val="none" w:sz="0" w:space="0" w:color="auto"/>
            <w:bottom w:val="none" w:sz="0" w:space="0" w:color="auto"/>
            <w:right w:val="none" w:sz="0" w:space="0" w:color="auto"/>
          </w:divBdr>
          <w:divsChild>
            <w:div w:id="1113403966">
              <w:marLeft w:val="0"/>
              <w:marRight w:val="0"/>
              <w:marTop w:val="0"/>
              <w:marBottom w:val="0"/>
              <w:divBdr>
                <w:top w:val="none" w:sz="0" w:space="0" w:color="auto"/>
                <w:left w:val="none" w:sz="0" w:space="0" w:color="auto"/>
                <w:bottom w:val="none" w:sz="0" w:space="0" w:color="auto"/>
                <w:right w:val="none" w:sz="0" w:space="0" w:color="auto"/>
              </w:divBdr>
              <w:divsChild>
                <w:div w:id="131919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554500">
      <w:bodyDiv w:val="1"/>
      <w:marLeft w:val="0"/>
      <w:marRight w:val="0"/>
      <w:marTop w:val="0"/>
      <w:marBottom w:val="0"/>
      <w:divBdr>
        <w:top w:val="none" w:sz="0" w:space="0" w:color="auto"/>
        <w:left w:val="none" w:sz="0" w:space="0" w:color="auto"/>
        <w:bottom w:val="none" w:sz="0" w:space="0" w:color="auto"/>
        <w:right w:val="none" w:sz="0" w:space="0" w:color="auto"/>
      </w:divBdr>
    </w:div>
    <w:div w:id="1593320113">
      <w:bodyDiv w:val="1"/>
      <w:marLeft w:val="0"/>
      <w:marRight w:val="0"/>
      <w:marTop w:val="0"/>
      <w:marBottom w:val="0"/>
      <w:divBdr>
        <w:top w:val="none" w:sz="0" w:space="0" w:color="auto"/>
        <w:left w:val="none" w:sz="0" w:space="0" w:color="auto"/>
        <w:bottom w:val="none" w:sz="0" w:space="0" w:color="auto"/>
        <w:right w:val="none" w:sz="0" w:space="0" w:color="auto"/>
      </w:divBdr>
    </w:div>
    <w:div w:id="1624119202">
      <w:bodyDiv w:val="1"/>
      <w:marLeft w:val="0"/>
      <w:marRight w:val="0"/>
      <w:marTop w:val="0"/>
      <w:marBottom w:val="0"/>
      <w:divBdr>
        <w:top w:val="none" w:sz="0" w:space="0" w:color="auto"/>
        <w:left w:val="none" w:sz="0" w:space="0" w:color="auto"/>
        <w:bottom w:val="none" w:sz="0" w:space="0" w:color="auto"/>
        <w:right w:val="none" w:sz="0" w:space="0" w:color="auto"/>
      </w:divBdr>
    </w:div>
    <w:div w:id="1624725503">
      <w:bodyDiv w:val="1"/>
      <w:marLeft w:val="0"/>
      <w:marRight w:val="0"/>
      <w:marTop w:val="0"/>
      <w:marBottom w:val="0"/>
      <w:divBdr>
        <w:top w:val="none" w:sz="0" w:space="0" w:color="auto"/>
        <w:left w:val="none" w:sz="0" w:space="0" w:color="auto"/>
        <w:bottom w:val="none" w:sz="0" w:space="0" w:color="auto"/>
        <w:right w:val="none" w:sz="0" w:space="0" w:color="auto"/>
      </w:divBdr>
    </w:div>
    <w:div w:id="1647933814">
      <w:bodyDiv w:val="1"/>
      <w:marLeft w:val="0"/>
      <w:marRight w:val="0"/>
      <w:marTop w:val="0"/>
      <w:marBottom w:val="0"/>
      <w:divBdr>
        <w:top w:val="none" w:sz="0" w:space="0" w:color="auto"/>
        <w:left w:val="none" w:sz="0" w:space="0" w:color="auto"/>
        <w:bottom w:val="none" w:sz="0" w:space="0" w:color="auto"/>
        <w:right w:val="none" w:sz="0" w:space="0" w:color="auto"/>
      </w:divBdr>
    </w:div>
    <w:div w:id="1653943590">
      <w:bodyDiv w:val="1"/>
      <w:marLeft w:val="0"/>
      <w:marRight w:val="0"/>
      <w:marTop w:val="0"/>
      <w:marBottom w:val="0"/>
      <w:divBdr>
        <w:top w:val="none" w:sz="0" w:space="0" w:color="auto"/>
        <w:left w:val="none" w:sz="0" w:space="0" w:color="auto"/>
        <w:bottom w:val="none" w:sz="0" w:space="0" w:color="auto"/>
        <w:right w:val="none" w:sz="0" w:space="0" w:color="auto"/>
      </w:divBdr>
      <w:divsChild>
        <w:div w:id="405686006">
          <w:marLeft w:val="0"/>
          <w:marRight w:val="0"/>
          <w:marTop w:val="0"/>
          <w:marBottom w:val="0"/>
          <w:divBdr>
            <w:top w:val="none" w:sz="0" w:space="0" w:color="auto"/>
            <w:left w:val="none" w:sz="0" w:space="0" w:color="auto"/>
            <w:bottom w:val="none" w:sz="0" w:space="0" w:color="auto"/>
            <w:right w:val="none" w:sz="0" w:space="0" w:color="auto"/>
          </w:divBdr>
          <w:divsChild>
            <w:div w:id="751664487">
              <w:marLeft w:val="0"/>
              <w:marRight w:val="0"/>
              <w:marTop w:val="0"/>
              <w:marBottom w:val="0"/>
              <w:divBdr>
                <w:top w:val="none" w:sz="0" w:space="0" w:color="auto"/>
                <w:left w:val="none" w:sz="0" w:space="0" w:color="auto"/>
                <w:bottom w:val="none" w:sz="0" w:space="0" w:color="auto"/>
                <w:right w:val="none" w:sz="0" w:space="0" w:color="auto"/>
              </w:divBdr>
              <w:divsChild>
                <w:div w:id="10927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339852">
      <w:bodyDiv w:val="1"/>
      <w:marLeft w:val="0"/>
      <w:marRight w:val="0"/>
      <w:marTop w:val="0"/>
      <w:marBottom w:val="0"/>
      <w:divBdr>
        <w:top w:val="none" w:sz="0" w:space="0" w:color="auto"/>
        <w:left w:val="none" w:sz="0" w:space="0" w:color="auto"/>
        <w:bottom w:val="none" w:sz="0" w:space="0" w:color="auto"/>
        <w:right w:val="none" w:sz="0" w:space="0" w:color="auto"/>
      </w:divBdr>
    </w:div>
    <w:div w:id="1659504274">
      <w:bodyDiv w:val="1"/>
      <w:marLeft w:val="0"/>
      <w:marRight w:val="0"/>
      <w:marTop w:val="0"/>
      <w:marBottom w:val="0"/>
      <w:divBdr>
        <w:top w:val="none" w:sz="0" w:space="0" w:color="auto"/>
        <w:left w:val="none" w:sz="0" w:space="0" w:color="auto"/>
        <w:bottom w:val="none" w:sz="0" w:space="0" w:color="auto"/>
        <w:right w:val="none" w:sz="0" w:space="0" w:color="auto"/>
      </w:divBdr>
    </w:div>
    <w:div w:id="1662780855">
      <w:bodyDiv w:val="1"/>
      <w:marLeft w:val="0"/>
      <w:marRight w:val="0"/>
      <w:marTop w:val="0"/>
      <w:marBottom w:val="0"/>
      <w:divBdr>
        <w:top w:val="none" w:sz="0" w:space="0" w:color="auto"/>
        <w:left w:val="none" w:sz="0" w:space="0" w:color="auto"/>
        <w:bottom w:val="none" w:sz="0" w:space="0" w:color="auto"/>
        <w:right w:val="none" w:sz="0" w:space="0" w:color="auto"/>
      </w:divBdr>
    </w:div>
    <w:div w:id="1666125639">
      <w:bodyDiv w:val="1"/>
      <w:marLeft w:val="0"/>
      <w:marRight w:val="0"/>
      <w:marTop w:val="0"/>
      <w:marBottom w:val="0"/>
      <w:divBdr>
        <w:top w:val="none" w:sz="0" w:space="0" w:color="auto"/>
        <w:left w:val="none" w:sz="0" w:space="0" w:color="auto"/>
        <w:bottom w:val="none" w:sz="0" w:space="0" w:color="auto"/>
        <w:right w:val="none" w:sz="0" w:space="0" w:color="auto"/>
      </w:divBdr>
      <w:divsChild>
        <w:div w:id="1059136634">
          <w:marLeft w:val="0"/>
          <w:marRight w:val="0"/>
          <w:marTop w:val="0"/>
          <w:marBottom w:val="0"/>
          <w:divBdr>
            <w:top w:val="none" w:sz="0" w:space="0" w:color="auto"/>
            <w:left w:val="none" w:sz="0" w:space="0" w:color="auto"/>
            <w:bottom w:val="none" w:sz="0" w:space="0" w:color="auto"/>
            <w:right w:val="none" w:sz="0" w:space="0" w:color="auto"/>
          </w:divBdr>
          <w:divsChild>
            <w:div w:id="1408461529">
              <w:marLeft w:val="0"/>
              <w:marRight w:val="0"/>
              <w:marTop w:val="0"/>
              <w:marBottom w:val="0"/>
              <w:divBdr>
                <w:top w:val="none" w:sz="0" w:space="0" w:color="auto"/>
                <w:left w:val="none" w:sz="0" w:space="0" w:color="auto"/>
                <w:bottom w:val="none" w:sz="0" w:space="0" w:color="auto"/>
                <w:right w:val="none" w:sz="0" w:space="0" w:color="auto"/>
              </w:divBdr>
              <w:divsChild>
                <w:div w:id="5157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717449">
      <w:bodyDiv w:val="1"/>
      <w:marLeft w:val="0"/>
      <w:marRight w:val="0"/>
      <w:marTop w:val="0"/>
      <w:marBottom w:val="0"/>
      <w:divBdr>
        <w:top w:val="none" w:sz="0" w:space="0" w:color="auto"/>
        <w:left w:val="none" w:sz="0" w:space="0" w:color="auto"/>
        <w:bottom w:val="none" w:sz="0" w:space="0" w:color="auto"/>
        <w:right w:val="none" w:sz="0" w:space="0" w:color="auto"/>
      </w:divBdr>
    </w:div>
    <w:div w:id="1690789993">
      <w:bodyDiv w:val="1"/>
      <w:marLeft w:val="0"/>
      <w:marRight w:val="0"/>
      <w:marTop w:val="0"/>
      <w:marBottom w:val="0"/>
      <w:divBdr>
        <w:top w:val="none" w:sz="0" w:space="0" w:color="auto"/>
        <w:left w:val="none" w:sz="0" w:space="0" w:color="auto"/>
        <w:bottom w:val="none" w:sz="0" w:space="0" w:color="auto"/>
        <w:right w:val="none" w:sz="0" w:space="0" w:color="auto"/>
      </w:divBdr>
      <w:divsChild>
        <w:div w:id="960572992">
          <w:marLeft w:val="0"/>
          <w:marRight w:val="0"/>
          <w:marTop w:val="0"/>
          <w:marBottom w:val="0"/>
          <w:divBdr>
            <w:top w:val="none" w:sz="0" w:space="0" w:color="auto"/>
            <w:left w:val="none" w:sz="0" w:space="0" w:color="auto"/>
            <w:bottom w:val="none" w:sz="0" w:space="0" w:color="auto"/>
            <w:right w:val="none" w:sz="0" w:space="0" w:color="auto"/>
          </w:divBdr>
          <w:divsChild>
            <w:div w:id="1720780228">
              <w:marLeft w:val="0"/>
              <w:marRight w:val="0"/>
              <w:marTop w:val="0"/>
              <w:marBottom w:val="0"/>
              <w:divBdr>
                <w:top w:val="none" w:sz="0" w:space="0" w:color="auto"/>
                <w:left w:val="none" w:sz="0" w:space="0" w:color="auto"/>
                <w:bottom w:val="none" w:sz="0" w:space="0" w:color="auto"/>
                <w:right w:val="none" w:sz="0" w:space="0" w:color="auto"/>
              </w:divBdr>
              <w:divsChild>
                <w:div w:id="1500341578">
                  <w:marLeft w:val="0"/>
                  <w:marRight w:val="0"/>
                  <w:marTop w:val="0"/>
                  <w:marBottom w:val="0"/>
                  <w:divBdr>
                    <w:top w:val="none" w:sz="0" w:space="0" w:color="auto"/>
                    <w:left w:val="none" w:sz="0" w:space="0" w:color="auto"/>
                    <w:bottom w:val="none" w:sz="0" w:space="0" w:color="auto"/>
                    <w:right w:val="none" w:sz="0" w:space="0" w:color="auto"/>
                  </w:divBdr>
                  <w:divsChild>
                    <w:div w:id="12201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003086">
      <w:bodyDiv w:val="1"/>
      <w:marLeft w:val="0"/>
      <w:marRight w:val="0"/>
      <w:marTop w:val="0"/>
      <w:marBottom w:val="0"/>
      <w:divBdr>
        <w:top w:val="none" w:sz="0" w:space="0" w:color="auto"/>
        <w:left w:val="none" w:sz="0" w:space="0" w:color="auto"/>
        <w:bottom w:val="none" w:sz="0" w:space="0" w:color="auto"/>
        <w:right w:val="none" w:sz="0" w:space="0" w:color="auto"/>
      </w:divBdr>
    </w:div>
    <w:div w:id="1723017413">
      <w:bodyDiv w:val="1"/>
      <w:marLeft w:val="0"/>
      <w:marRight w:val="0"/>
      <w:marTop w:val="0"/>
      <w:marBottom w:val="0"/>
      <w:divBdr>
        <w:top w:val="none" w:sz="0" w:space="0" w:color="auto"/>
        <w:left w:val="none" w:sz="0" w:space="0" w:color="auto"/>
        <w:bottom w:val="none" w:sz="0" w:space="0" w:color="auto"/>
        <w:right w:val="none" w:sz="0" w:space="0" w:color="auto"/>
      </w:divBdr>
    </w:div>
    <w:div w:id="1733697504">
      <w:bodyDiv w:val="1"/>
      <w:marLeft w:val="0"/>
      <w:marRight w:val="0"/>
      <w:marTop w:val="0"/>
      <w:marBottom w:val="0"/>
      <w:divBdr>
        <w:top w:val="none" w:sz="0" w:space="0" w:color="auto"/>
        <w:left w:val="none" w:sz="0" w:space="0" w:color="auto"/>
        <w:bottom w:val="none" w:sz="0" w:space="0" w:color="auto"/>
        <w:right w:val="none" w:sz="0" w:space="0" w:color="auto"/>
      </w:divBdr>
    </w:div>
    <w:div w:id="1735011277">
      <w:bodyDiv w:val="1"/>
      <w:marLeft w:val="0"/>
      <w:marRight w:val="0"/>
      <w:marTop w:val="0"/>
      <w:marBottom w:val="0"/>
      <w:divBdr>
        <w:top w:val="none" w:sz="0" w:space="0" w:color="auto"/>
        <w:left w:val="none" w:sz="0" w:space="0" w:color="auto"/>
        <w:bottom w:val="none" w:sz="0" w:space="0" w:color="auto"/>
        <w:right w:val="none" w:sz="0" w:space="0" w:color="auto"/>
      </w:divBdr>
      <w:divsChild>
        <w:div w:id="2004626371">
          <w:marLeft w:val="0"/>
          <w:marRight w:val="0"/>
          <w:marTop w:val="0"/>
          <w:marBottom w:val="0"/>
          <w:divBdr>
            <w:top w:val="none" w:sz="0" w:space="0" w:color="auto"/>
            <w:left w:val="none" w:sz="0" w:space="0" w:color="auto"/>
            <w:bottom w:val="none" w:sz="0" w:space="0" w:color="auto"/>
            <w:right w:val="none" w:sz="0" w:space="0" w:color="auto"/>
          </w:divBdr>
          <w:divsChild>
            <w:div w:id="714811541">
              <w:marLeft w:val="0"/>
              <w:marRight w:val="0"/>
              <w:marTop w:val="0"/>
              <w:marBottom w:val="0"/>
              <w:divBdr>
                <w:top w:val="none" w:sz="0" w:space="0" w:color="auto"/>
                <w:left w:val="none" w:sz="0" w:space="0" w:color="auto"/>
                <w:bottom w:val="none" w:sz="0" w:space="0" w:color="auto"/>
                <w:right w:val="none" w:sz="0" w:space="0" w:color="auto"/>
              </w:divBdr>
              <w:divsChild>
                <w:div w:id="4102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624882">
      <w:bodyDiv w:val="1"/>
      <w:marLeft w:val="0"/>
      <w:marRight w:val="0"/>
      <w:marTop w:val="0"/>
      <w:marBottom w:val="0"/>
      <w:divBdr>
        <w:top w:val="none" w:sz="0" w:space="0" w:color="auto"/>
        <w:left w:val="none" w:sz="0" w:space="0" w:color="auto"/>
        <w:bottom w:val="none" w:sz="0" w:space="0" w:color="auto"/>
        <w:right w:val="none" w:sz="0" w:space="0" w:color="auto"/>
      </w:divBdr>
    </w:div>
    <w:div w:id="1744180116">
      <w:bodyDiv w:val="1"/>
      <w:marLeft w:val="0"/>
      <w:marRight w:val="0"/>
      <w:marTop w:val="0"/>
      <w:marBottom w:val="0"/>
      <w:divBdr>
        <w:top w:val="none" w:sz="0" w:space="0" w:color="auto"/>
        <w:left w:val="none" w:sz="0" w:space="0" w:color="auto"/>
        <w:bottom w:val="none" w:sz="0" w:space="0" w:color="auto"/>
        <w:right w:val="none" w:sz="0" w:space="0" w:color="auto"/>
      </w:divBdr>
    </w:div>
    <w:div w:id="1751852706">
      <w:bodyDiv w:val="1"/>
      <w:marLeft w:val="0"/>
      <w:marRight w:val="0"/>
      <w:marTop w:val="0"/>
      <w:marBottom w:val="0"/>
      <w:divBdr>
        <w:top w:val="none" w:sz="0" w:space="0" w:color="auto"/>
        <w:left w:val="none" w:sz="0" w:space="0" w:color="auto"/>
        <w:bottom w:val="none" w:sz="0" w:space="0" w:color="auto"/>
        <w:right w:val="none" w:sz="0" w:space="0" w:color="auto"/>
      </w:divBdr>
    </w:div>
    <w:div w:id="1753548712">
      <w:bodyDiv w:val="1"/>
      <w:marLeft w:val="0"/>
      <w:marRight w:val="0"/>
      <w:marTop w:val="0"/>
      <w:marBottom w:val="0"/>
      <w:divBdr>
        <w:top w:val="none" w:sz="0" w:space="0" w:color="auto"/>
        <w:left w:val="none" w:sz="0" w:space="0" w:color="auto"/>
        <w:bottom w:val="none" w:sz="0" w:space="0" w:color="auto"/>
        <w:right w:val="none" w:sz="0" w:space="0" w:color="auto"/>
      </w:divBdr>
    </w:div>
    <w:div w:id="1757363742">
      <w:bodyDiv w:val="1"/>
      <w:marLeft w:val="0"/>
      <w:marRight w:val="0"/>
      <w:marTop w:val="0"/>
      <w:marBottom w:val="0"/>
      <w:divBdr>
        <w:top w:val="none" w:sz="0" w:space="0" w:color="auto"/>
        <w:left w:val="none" w:sz="0" w:space="0" w:color="auto"/>
        <w:bottom w:val="none" w:sz="0" w:space="0" w:color="auto"/>
        <w:right w:val="none" w:sz="0" w:space="0" w:color="auto"/>
      </w:divBdr>
    </w:div>
    <w:div w:id="1757820913">
      <w:bodyDiv w:val="1"/>
      <w:marLeft w:val="0"/>
      <w:marRight w:val="0"/>
      <w:marTop w:val="0"/>
      <w:marBottom w:val="0"/>
      <w:divBdr>
        <w:top w:val="none" w:sz="0" w:space="0" w:color="auto"/>
        <w:left w:val="none" w:sz="0" w:space="0" w:color="auto"/>
        <w:bottom w:val="none" w:sz="0" w:space="0" w:color="auto"/>
        <w:right w:val="none" w:sz="0" w:space="0" w:color="auto"/>
      </w:divBdr>
    </w:div>
    <w:div w:id="1762482405">
      <w:bodyDiv w:val="1"/>
      <w:marLeft w:val="0"/>
      <w:marRight w:val="0"/>
      <w:marTop w:val="0"/>
      <w:marBottom w:val="0"/>
      <w:divBdr>
        <w:top w:val="none" w:sz="0" w:space="0" w:color="auto"/>
        <w:left w:val="none" w:sz="0" w:space="0" w:color="auto"/>
        <w:bottom w:val="none" w:sz="0" w:space="0" w:color="auto"/>
        <w:right w:val="none" w:sz="0" w:space="0" w:color="auto"/>
      </w:divBdr>
    </w:div>
    <w:div w:id="1766656443">
      <w:bodyDiv w:val="1"/>
      <w:marLeft w:val="0"/>
      <w:marRight w:val="0"/>
      <w:marTop w:val="0"/>
      <w:marBottom w:val="0"/>
      <w:divBdr>
        <w:top w:val="none" w:sz="0" w:space="0" w:color="auto"/>
        <w:left w:val="none" w:sz="0" w:space="0" w:color="auto"/>
        <w:bottom w:val="none" w:sz="0" w:space="0" w:color="auto"/>
        <w:right w:val="none" w:sz="0" w:space="0" w:color="auto"/>
      </w:divBdr>
      <w:divsChild>
        <w:div w:id="799954682">
          <w:marLeft w:val="0"/>
          <w:marRight w:val="0"/>
          <w:marTop w:val="0"/>
          <w:marBottom w:val="0"/>
          <w:divBdr>
            <w:top w:val="none" w:sz="0" w:space="0" w:color="auto"/>
            <w:left w:val="none" w:sz="0" w:space="0" w:color="auto"/>
            <w:bottom w:val="none" w:sz="0" w:space="0" w:color="auto"/>
            <w:right w:val="none" w:sz="0" w:space="0" w:color="auto"/>
          </w:divBdr>
          <w:divsChild>
            <w:div w:id="1721249239">
              <w:marLeft w:val="0"/>
              <w:marRight w:val="0"/>
              <w:marTop w:val="0"/>
              <w:marBottom w:val="0"/>
              <w:divBdr>
                <w:top w:val="none" w:sz="0" w:space="0" w:color="auto"/>
                <w:left w:val="none" w:sz="0" w:space="0" w:color="auto"/>
                <w:bottom w:val="none" w:sz="0" w:space="0" w:color="auto"/>
                <w:right w:val="none" w:sz="0" w:space="0" w:color="auto"/>
              </w:divBdr>
              <w:divsChild>
                <w:div w:id="189762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374436">
      <w:bodyDiv w:val="1"/>
      <w:marLeft w:val="0"/>
      <w:marRight w:val="0"/>
      <w:marTop w:val="0"/>
      <w:marBottom w:val="0"/>
      <w:divBdr>
        <w:top w:val="none" w:sz="0" w:space="0" w:color="auto"/>
        <w:left w:val="none" w:sz="0" w:space="0" w:color="auto"/>
        <w:bottom w:val="none" w:sz="0" w:space="0" w:color="auto"/>
        <w:right w:val="none" w:sz="0" w:space="0" w:color="auto"/>
      </w:divBdr>
    </w:div>
    <w:div w:id="1791047546">
      <w:bodyDiv w:val="1"/>
      <w:marLeft w:val="0"/>
      <w:marRight w:val="0"/>
      <w:marTop w:val="0"/>
      <w:marBottom w:val="0"/>
      <w:divBdr>
        <w:top w:val="none" w:sz="0" w:space="0" w:color="auto"/>
        <w:left w:val="none" w:sz="0" w:space="0" w:color="auto"/>
        <w:bottom w:val="none" w:sz="0" w:space="0" w:color="auto"/>
        <w:right w:val="none" w:sz="0" w:space="0" w:color="auto"/>
      </w:divBdr>
      <w:divsChild>
        <w:div w:id="1474560783">
          <w:marLeft w:val="0"/>
          <w:marRight w:val="0"/>
          <w:marTop w:val="0"/>
          <w:marBottom w:val="0"/>
          <w:divBdr>
            <w:top w:val="none" w:sz="0" w:space="0" w:color="auto"/>
            <w:left w:val="none" w:sz="0" w:space="0" w:color="auto"/>
            <w:bottom w:val="none" w:sz="0" w:space="0" w:color="auto"/>
            <w:right w:val="none" w:sz="0" w:space="0" w:color="auto"/>
          </w:divBdr>
          <w:divsChild>
            <w:div w:id="1248885751">
              <w:marLeft w:val="0"/>
              <w:marRight w:val="0"/>
              <w:marTop w:val="0"/>
              <w:marBottom w:val="0"/>
              <w:divBdr>
                <w:top w:val="none" w:sz="0" w:space="0" w:color="auto"/>
                <w:left w:val="none" w:sz="0" w:space="0" w:color="auto"/>
                <w:bottom w:val="none" w:sz="0" w:space="0" w:color="auto"/>
                <w:right w:val="none" w:sz="0" w:space="0" w:color="auto"/>
              </w:divBdr>
              <w:divsChild>
                <w:div w:id="1643151254">
                  <w:marLeft w:val="0"/>
                  <w:marRight w:val="0"/>
                  <w:marTop w:val="0"/>
                  <w:marBottom w:val="0"/>
                  <w:divBdr>
                    <w:top w:val="none" w:sz="0" w:space="0" w:color="auto"/>
                    <w:left w:val="none" w:sz="0" w:space="0" w:color="auto"/>
                    <w:bottom w:val="none" w:sz="0" w:space="0" w:color="auto"/>
                    <w:right w:val="none" w:sz="0" w:space="0" w:color="auto"/>
                  </w:divBdr>
                  <w:divsChild>
                    <w:div w:id="7136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86005">
      <w:bodyDiv w:val="1"/>
      <w:marLeft w:val="0"/>
      <w:marRight w:val="0"/>
      <w:marTop w:val="0"/>
      <w:marBottom w:val="0"/>
      <w:divBdr>
        <w:top w:val="none" w:sz="0" w:space="0" w:color="auto"/>
        <w:left w:val="none" w:sz="0" w:space="0" w:color="auto"/>
        <w:bottom w:val="none" w:sz="0" w:space="0" w:color="auto"/>
        <w:right w:val="none" w:sz="0" w:space="0" w:color="auto"/>
      </w:divBdr>
    </w:div>
    <w:div w:id="1814063318">
      <w:bodyDiv w:val="1"/>
      <w:marLeft w:val="0"/>
      <w:marRight w:val="0"/>
      <w:marTop w:val="0"/>
      <w:marBottom w:val="0"/>
      <w:divBdr>
        <w:top w:val="none" w:sz="0" w:space="0" w:color="auto"/>
        <w:left w:val="none" w:sz="0" w:space="0" w:color="auto"/>
        <w:bottom w:val="none" w:sz="0" w:space="0" w:color="auto"/>
        <w:right w:val="none" w:sz="0" w:space="0" w:color="auto"/>
      </w:divBdr>
    </w:div>
    <w:div w:id="1814326118">
      <w:bodyDiv w:val="1"/>
      <w:marLeft w:val="0"/>
      <w:marRight w:val="0"/>
      <w:marTop w:val="0"/>
      <w:marBottom w:val="0"/>
      <w:divBdr>
        <w:top w:val="none" w:sz="0" w:space="0" w:color="auto"/>
        <w:left w:val="none" w:sz="0" w:space="0" w:color="auto"/>
        <w:bottom w:val="none" w:sz="0" w:space="0" w:color="auto"/>
        <w:right w:val="none" w:sz="0" w:space="0" w:color="auto"/>
      </w:divBdr>
    </w:div>
    <w:div w:id="1818063716">
      <w:bodyDiv w:val="1"/>
      <w:marLeft w:val="0"/>
      <w:marRight w:val="0"/>
      <w:marTop w:val="0"/>
      <w:marBottom w:val="0"/>
      <w:divBdr>
        <w:top w:val="none" w:sz="0" w:space="0" w:color="auto"/>
        <w:left w:val="none" w:sz="0" w:space="0" w:color="auto"/>
        <w:bottom w:val="none" w:sz="0" w:space="0" w:color="auto"/>
        <w:right w:val="none" w:sz="0" w:space="0" w:color="auto"/>
      </w:divBdr>
      <w:divsChild>
        <w:div w:id="1273707610">
          <w:marLeft w:val="0"/>
          <w:marRight w:val="0"/>
          <w:marTop w:val="0"/>
          <w:marBottom w:val="0"/>
          <w:divBdr>
            <w:top w:val="none" w:sz="0" w:space="0" w:color="auto"/>
            <w:left w:val="none" w:sz="0" w:space="0" w:color="auto"/>
            <w:bottom w:val="none" w:sz="0" w:space="0" w:color="auto"/>
            <w:right w:val="none" w:sz="0" w:space="0" w:color="auto"/>
          </w:divBdr>
          <w:divsChild>
            <w:div w:id="395128323">
              <w:marLeft w:val="0"/>
              <w:marRight w:val="0"/>
              <w:marTop w:val="0"/>
              <w:marBottom w:val="0"/>
              <w:divBdr>
                <w:top w:val="none" w:sz="0" w:space="0" w:color="auto"/>
                <w:left w:val="none" w:sz="0" w:space="0" w:color="auto"/>
                <w:bottom w:val="none" w:sz="0" w:space="0" w:color="auto"/>
                <w:right w:val="none" w:sz="0" w:space="0" w:color="auto"/>
              </w:divBdr>
              <w:divsChild>
                <w:div w:id="13220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98366">
      <w:bodyDiv w:val="1"/>
      <w:marLeft w:val="0"/>
      <w:marRight w:val="0"/>
      <w:marTop w:val="0"/>
      <w:marBottom w:val="0"/>
      <w:divBdr>
        <w:top w:val="none" w:sz="0" w:space="0" w:color="auto"/>
        <w:left w:val="none" w:sz="0" w:space="0" w:color="auto"/>
        <w:bottom w:val="none" w:sz="0" w:space="0" w:color="auto"/>
        <w:right w:val="none" w:sz="0" w:space="0" w:color="auto"/>
      </w:divBdr>
    </w:div>
    <w:div w:id="1833183951">
      <w:bodyDiv w:val="1"/>
      <w:marLeft w:val="0"/>
      <w:marRight w:val="0"/>
      <w:marTop w:val="0"/>
      <w:marBottom w:val="0"/>
      <w:divBdr>
        <w:top w:val="none" w:sz="0" w:space="0" w:color="auto"/>
        <w:left w:val="none" w:sz="0" w:space="0" w:color="auto"/>
        <w:bottom w:val="none" w:sz="0" w:space="0" w:color="auto"/>
        <w:right w:val="none" w:sz="0" w:space="0" w:color="auto"/>
      </w:divBdr>
    </w:div>
    <w:div w:id="1834106354">
      <w:bodyDiv w:val="1"/>
      <w:marLeft w:val="0"/>
      <w:marRight w:val="0"/>
      <w:marTop w:val="0"/>
      <w:marBottom w:val="0"/>
      <w:divBdr>
        <w:top w:val="none" w:sz="0" w:space="0" w:color="auto"/>
        <w:left w:val="none" w:sz="0" w:space="0" w:color="auto"/>
        <w:bottom w:val="none" w:sz="0" w:space="0" w:color="auto"/>
        <w:right w:val="none" w:sz="0" w:space="0" w:color="auto"/>
      </w:divBdr>
      <w:divsChild>
        <w:div w:id="1646201135">
          <w:marLeft w:val="0"/>
          <w:marRight w:val="0"/>
          <w:marTop w:val="0"/>
          <w:marBottom w:val="0"/>
          <w:divBdr>
            <w:top w:val="none" w:sz="0" w:space="0" w:color="auto"/>
            <w:left w:val="none" w:sz="0" w:space="0" w:color="auto"/>
            <w:bottom w:val="none" w:sz="0" w:space="0" w:color="auto"/>
            <w:right w:val="none" w:sz="0" w:space="0" w:color="auto"/>
          </w:divBdr>
          <w:divsChild>
            <w:div w:id="1271813732">
              <w:marLeft w:val="0"/>
              <w:marRight w:val="0"/>
              <w:marTop w:val="0"/>
              <w:marBottom w:val="0"/>
              <w:divBdr>
                <w:top w:val="none" w:sz="0" w:space="0" w:color="auto"/>
                <w:left w:val="none" w:sz="0" w:space="0" w:color="auto"/>
                <w:bottom w:val="none" w:sz="0" w:space="0" w:color="auto"/>
                <w:right w:val="none" w:sz="0" w:space="0" w:color="auto"/>
              </w:divBdr>
              <w:divsChild>
                <w:div w:id="4525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16262">
      <w:bodyDiv w:val="1"/>
      <w:marLeft w:val="0"/>
      <w:marRight w:val="0"/>
      <w:marTop w:val="0"/>
      <w:marBottom w:val="0"/>
      <w:divBdr>
        <w:top w:val="none" w:sz="0" w:space="0" w:color="auto"/>
        <w:left w:val="none" w:sz="0" w:space="0" w:color="auto"/>
        <w:bottom w:val="none" w:sz="0" w:space="0" w:color="auto"/>
        <w:right w:val="none" w:sz="0" w:space="0" w:color="auto"/>
      </w:divBdr>
    </w:div>
    <w:div w:id="1848011442">
      <w:bodyDiv w:val="1"/>
      <w:marLeft w:val="0"/>
      <w:marRight w:val="0"/>
      <w:marTop w:val="0"/>
      <w:marBottom w:val="0"/>
      <w:divBdr>
        <w:top w:val="none" w:sz="0" w:space="0" w:color="auto"/>
        <w:left w:val="none" w:sz="0" w:space="0" w:color="auto"/>
        <w:bottom w:val="none" w:sz="0" w:space="0" w:color="auto"/>
        <w:right w:val="none" w:sz="0" w:space="0" w:color="auto"/>
      </w:divBdr>
    </w:div>
    <w:div w:id="1852451054">
      <w:bodyDiv w:val="1"/>
      <w:marLeft w:val="0"/>
      <w:marRight w:val="0"/>
      <w:marTop w:val="0"/>
      <w:marBottom w:val="0"/>
      <w:divBdr>
        <w:top w:val="none" w:sz="0" w:space="0" w:color="auto"/>
        <w:left w:val="none" w:sz="0" w:space="0" w:color="auto"/>
        <w:bottom w:val="none" w:sz="0" w:space="0" w:color="auto"/>
        <w:right w:val="none" w:sz="0" w:space="0" w:color="auto"/>
      </w:divBdr>
      <w:divsChild>
        <w:div w:id="764808052">
          <w:marLeft w:val="0"/>
          <w:marRight w:val="0"/>
          <w:marTop w:val="0"/>
          <w:marBottom w:val="0"/>
          <w:divBdr>
            <w:top w:val="none" w:sz="0" w:space="0" w:color="auto"/>
            <w:left w:val="none" w:sz="0" w:space="0" w:color="auto"/>
            <w:bottom w:val="none" w:sz="0" w:space="0" w:color="auto"/>
            <w:right w:val="none" w:sz="0" w:space="0" w:color="auto"/>
          </w:divBdr>
          <w:divsChild>
            <w:div w:id="1125001030">
              <w:marLeft w:val="0"/>
              <w:marRight w:val="0"/>
              <w:marTop w:val="0"/>
              <w:marBottom w:val="0"/>
              <w:divBdr>
                <w:top w:val="none" w:sz="0" w:space="0" w:color="auto"/>
                <w:left w:val="none" w:sz="0" w:space="0" w:color="auto"/>
                <w:bottom w:val="none" w:sz="0" w:space="0" w:color="auto"/>
                <w:right w:val="none" w:sz="0" w:space="0" w:color="auto"/>
              </w:divBdr>
              <w:divsChild>
                <w:div w:id="1630476298">
                  <w:marLeft w:val="0"/>
                  <w:marRight w:val="0"/>
                  <w:marTop w:val="0"/>
                  <w:marBottom w:val="0"/>
                  <w:divBdr>
                    <w:top w:val="none" w:sz="0" w:space="0" w:color="auto"/>
                    <w:left w:val="none" w:sz="0" w:space="0" w:color="auto"/>
                    <w:bottom w:val="none" w:sz="0" w:space="0" w:color="auto"/>
                    <w:right w:val="none" w:sz="0" w:space="0" w:color="auto"/>
                  </w:divBdr>
                  <w:divsChild>
                    <w:div w:id="3412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9312">
      <w:bodyDiv w:val="1"/>
      <w:marLeft w:val="0"/>
      <w:marRight w:val="0"/>
      <w:marTop w:val="0"/>
      <w:marBottom w:val="0"/>
      <w:divBdr>
        <w:top w:val="none" w:sz="0" w:space="0" w:color="auto"/>
        <w:left w:val="none" w:sz="0" w:space="0" w:color="auto"/>
        <w:bottom w:val="none" w:sz="0" w:space="0" w:color="auto"/>
        <w:right w:val="none" w:sz="0" w:space="0" w:color="auto"/>
      </w:divBdr>
      <w:divsChild>
        <w:div w:id="1632781063">
          <w:marLeft w:val="0"/>
          <w:marRight w:val="0"/>
          <w:marTop w:val="0"/>
          <w:marBottom w:val="0"/>
          <w:divBdr>
            <w:top w:val="none" w:sz="0" w:space="0" w:color="auto"/>
            <w:left w:val="none" w:sz="0" w:space="0" w:color="auto"/>
            <w:bottom w:val="none" w:sz="0" w:space="0" w:color="auto"/>
            <w:right w:val="none" w:sz="0" w:space="0" w:color="auto"/>
          </w:divBdr>
          <w:divsChild>
            <w:div w:id="1984575398">
              <w:marLeft w:val="0"/>
              <w:marRight w:val="0"/>
              <w:marTop w:val="0"/>
              <w:marBottom w:val="0"/>
              <w:divBdr>
                <w:top w:val="none" w:sz="0" w:space="0" w:color="auto"/>
                <w:left w:val="none" w:sz="0" w:space="0" w:color="auto"/>
                <w:bottom w:val="none" w:sz="0" w:space="0" w:color="auto"/>
                <w:right w:val="none" w:sz="0" w:space="0" w:color="auto"/>
              </w:divBdr>
              <w:divsChild>
                <w:div w:id="7074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31379">
      <w:bodyDiv w:val="1"/>
      <w:marLeft w:val="0"/>
      <w:marRight w:val="0"/>
      <w:marTop w:val="0"/>
      <w:marBottom w:val="0"/>
      <w:divBdr>
        <w:top w:val="none" w:sz="0" w:space="0" w:color="auto"/>
        <w:left w:val="none" w:sz="0" w:space="0" w:color="auto"/>
        <w:bottom w:val="none" w:sz="0" w:space="0" w:color="auto"/>
        <w:right w:val="none" w:sz="0" w:space="0" w:color="auto"/>
      </w:divBdr>
    </w:div>
    <w:div w:id="1897546553">
      <w:bodyDiv w:val="1"/>
      <w:marLeft w:val="0"/>
      <w:marRight w:val="0"/>
      <w:marTop w:val="0"/>
      <w:marBottom w:val="0"/>
      <w:divBdr>
        <w:top w:val="none" w:sz="0" w:space="0" w:color="auto"/>
        <w:left w:val="none" w:sz="0" w:space="0" w:color="auto"/>
        <w:bottom w:val="none" w:sz="0" w:space="0" w:color="auto"/>
        <w:right w:val="none" w:sz="0" w:space="0" w:color="auto"/>
      </w:divBdr>
    </w:div>
    <w:div w:id="1900747498">
      <w:bodyDiv w:val="1"/>
      <w:marLeft w:val="0"/>
      <w:marRight w:val="0"/>
      <w:marTop w:val="0"/>
      <w:marBottom w:val="0"/>
      <w:divBdr>
        <w:top w:val="none" w:sz="0" w:space="0" w:color="auto"/>
        <w:left w:val="none" w:sz="0" w:space="0" w:color="auto"/>
        <w:bottom w:val="none" w:sz="0" w:space="0" w:color="auto"/>
        <w:right w:val="none" w:sz="0" w:space="0" w:color="auto"/>
      </w:divBdr>
    </w:div>
    <w:div w:id="1932422162">
      <w:bodyDiv w:val="1"/>
      <w:marLeft w:val="0"/>
      <w:marRight w:val="0"/>
      <w:marTop w:val="0"/>
      <w:marBottom w:val="0"/>
      <w:divBdr>
        <w:top w:val="none" w:sz="0" w:space="0" w:color="auto"/>
        <w:left w:val="none" w:sz="0" w:space="0" w:color="auto"/>
        <w:bottom w:val="none" w:sz="0" w:space="0" w:color="auto"/>
        <w:right w:val="none" w:sz="0" w:space="0" w:color="auto"/>
      </w:divBdr>
      <w:divsChild>
        <w:div w:id="2134057459">
          <w:marLeft w:val="0"/>
          <w:marRight w:val="0"/>
          <w:marTop w:val="0"/>
          <w:marBottom w:val="0"/>
          <w:divBdr>
            <w:top w:val="none" w:sz="0" w:space="0" w:color="auto"/>
            <w:left w:val="none" w:sz="0" w:space="0" w:color="auto"/>
            <w:bottom w:val="none" w:sz="0" w:space="0" w:color="auto"/>
            <w:right w:val="none" w:sz="0" w:space="0" w:color="auto"/>
          </w:divBdr>
          <w:divsChild>
            <w:div w:id="294604972">
              <w:marLeft w:val="0"/>
              <w:marRight w:val="0"/>
              <w:marTop w:val="0"/>
              <w:marBottom w:val="0"/>
              <w:divBdr>
                <w:top w:val="none" w:sz="0" w:space="0" w:color="auto"/>
                <w:left w:val="none" w:sz="0" w:space="0" w:color="auto"/>
                <w:bottom w:val="none" w:sz="0" w:space="0" w:color="auto"/>
                <w:right w:val="none" w:sz="0" w:space="0" w:color="auto"/>
              </w:divBdr>
              <w:divsChild>
                <w:div w:id="1415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68130">
      <w:bodyDiv w:val="1"/>
      <w:marLeft w:val="0"/>
      <w:marRight w:val="0"/>
      <w:marTop w:val="0"/>
      <w:marBottom w:val="0"/>
      <w:divBdr>
        <w:top w:val="none" w:sz="0" w:space="0" w:color="auto"/>
        <w:left w:val="none" w:sz="0" w:space="0" w:color="auto"/>
        <w:bottom w:val="none" w:sz="0" w:space="0" w:color="auto"/>
        <w:right w:val="none" w:sz="0" w:space="0" w:color="auto"/>
      </w:divBdr>
      <w:divsChild>
        <w:div w:id="507989057">
          <w:marLeft w:val="0"/>
          <w:marRight w:val="0"/>
          <w:marTop w:val="0"/>
          <w:marBottom w:val="0"/>
          <w:divBdr>
            <w:top w:val="none" w:sz="0" w:space="0" w:color="auto"/>
            <w:left w:val="none" w:sz="0" w:space="0" w:color="auto"/>
            <w:bottom w:val="none" w:sz="0" w:space="0" w:color="auto"/>
            <w:right w:val="none" w:sz="0" w:space="0" w:color="auto"/>
          </w:divBdr>
          <w:divsChild>
            <w:div w:id="1674608129">
              <w:marLeft w:val="0"/>
              <w:marRight w:val="0"/>
              <w:marTop w:val="0"/>
              <w:marBottom w:val="0"/>
              <w:divBdr>
                <w:top w:val="none" w:sz="0" w:space="0" w:color="auto"/>
                <w:left w:val="none" w:sz="0" w:space="0" w:color="auto"/>
                <w:bottom w:val="none" w:sz="0" w:space="0" w:color="auto"/>
                <w:right w:val="none" w:sz="0" w:space="0" w:color="auto"/>
              </w:divBdr>
              <w:divsChild>
                <w:div w:id="881550597">
                  <w:marLeft w:val="0"/>
                  <w:marRight w:val="0"/>
                  <w:marTop w:val="0"/>
                  <w:marBottom w:val="0"/>
                  <w:divBdr>
                    <w:top w:val="none" w:sz="0" w:space="0" w:color="auto"/>
                    <w:left w:val="none" w:sz="0" w:space="0" w:color="auto"/>
                    <w:bottom w:val="none" w:sz="0" w:space="0" w:color="auto"/>
                    <w:right w:val="none" w:sz="0" w:space="0" w:color="auto"/>
                  </w:divBdr>
                </w:div>
                <w:div w:id="292175312">
                  <w:marLeft w:val="0"/>
                  <w:marRight w:val="0"/>
                  <w:marTop w:val="0"/>
                  <w:marBottom w:val="0"/>
                  <w:divBdr>
                    <w:top w:val="none" w:sz="0" w:space="0" w:color="auto"/>
                    <w:left w:val="none" w:sz="0" w:space="0" w:color="auto"/>
                    <w:bottom w:val="none" w:sz="0" w:space="0" w:color="auto"/>
                    <w:right w:val="none" w:sz="0" w:space="0" w:color="auto"/>
                  </w:divBdr>
                </w:div>
                <w:div w:id="17251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40910">
      <w:bodyDiv w:val="1"/>
      <w:marLeft w:val="0"/>
      <w:marRight w:val="0"/>
      <w:marTop w:val="0"/>
      <w:marBottom w:val="0"/>
      <w:divBdr>
        <w:top w:val="none" w:sz="0" w:space="0" w:color="auto"/>
        <w:left w:val="none" w:sz="0" w:space="0" w:color="auto"/>
        <w:bottom w:val="none" w:sz="0" w:space="0" w:color="auto"/>
        <w:right w:val="none" w:sz="0" w:space="0" w:color="auto"/>
      </w:divBdr>
      <w:divsChild>
        <w:div w:id="1103380748">
          <w:marLeft w:val="0"/>
          <w:marRight w:val="0"/>
          <w:marTop w:val="0"/>
          <w:marBottom w:val="0"/>
          <w:divBdr>
            <w:top w:val="none" w:sz="0" w:space="0" w:color="auto"/>
            <w:left w:val="none" w:sz="0" w:space="0" w:color="auto"/>
            <w:bottom w:val="none" w:sz="0" w:space="0" w:color="auto"/>
            <w:right w:val="none" w:sz="0" w:space="0" w:color="auto"/>
          </w:divBdr>
          <w:divsChild>
            <w:div w:id="1292977419">
              <w:marLeft w:val="0"/>
              <w:marRight w:val="0"/>
              <w:marTop w:val="0"/>
              <w:marBottom w:val="0"/>
              <w:divBdr>
                <w:top w:val="none" w:sz="0" w:space="0" w:color="auto"/>
                <w:left w:val="none" w:sz="0" w:space="0" w:color="auto"/>
                <w:bottom w:val="none" w:sz="0" w:space="0" w:color="auto"/>
                <w:right w:val="none" w:sz="0" w:space="0" w:color="auto"/>
              </w:divBdr>
              <w:divsChild>
                <w:div w:id="1028340098">
                  <w:marLeft w:val="0"/>
                  <w:marRight w:val="0"/>
                  <w:marTop w:val="0"/>
                  <w:marBottom w:val="0"/>
                  <w:divBdr>
                    <w:top w:val="none" w:sz="0" w:space="0" w:color="auto"/>
                    <w:left w:val="none" w:sz="0" w:space="0" w:color="auto"/>
                    <w:bottom w:val="none" w:sz="0" w:space="0" w:color="auto"/>
                    <w:right w:val="none" w:sz="0" w:space="0" w:color="auto"/>
                  </w:divBdr>
                  <w:divsChild>
                    <w:div w:id="3279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79878">
      <w:bodyDiv w:val="1"/>
      <w:marLeft w:val="0"/>
      <w:marRight w:val="0"/>
      <w:marTop w:val="0"/>
      <w:marBottom w:val="0"/>
      <w:divBdr>
        <w:top w:val="none" w:sz="0" w:space="0" w:color="auto"/>
        <w:left w:val="none" w:sz="0" w:space="0" w:color="auto"/>
        <w:bottom w:val="none" w:sz="0" w:space="0" w:color="auto"/>
        <w:right w:val="none" w:sz="0" w:space="0" w:color="auto"/>
      </w:divBdr>
    </w:div>
    <w:div w:id="1946182692">
      <w:bodyDiv w:val="1"/>
      <w:marLeft w:val="0"/>
      <w:marRight w:val="0"/>
      <w:marTop w:val="0"/>
      <w:marBottom w:val="0"/>
      <w:divBdr>
        <w:top w:val="none" w:sz="0" w:space="0" w:color="auto"/>
        <w:left w:val="none" w:sz="0" w:space="0" w:color="auto"/>
        <w:bottom w:val="none" w:sz="0" w:space="0" w:color="auto"/>
        <w:right w:val="none" w:sz="0" w:space="0" w:color="auto"/>
      </w:divBdr>
    </w:div>
    <w:div w:id="1948543827">
      <w:bodyDiv w:val="1"/>
      <w:marLeft w:val="0"/>
      <w:marRight w:val="0"/>
      <w:marTop w:val="0"/>
      <w:marBottom w:val="0"/>
      <w:divBdr>
        <w:top w:val="none" w:sz="0" w:space="0" w:color="auto"/>
        <w:left w:val="none" w:sz="0" w:space="0" w:color="auto"/>
        <w:bottom w:val="none" w:sz="0" w:space="0" w:color="auto"/>
        <w:right w:val="none" w:sz="0" w:space="0" w:color="auto"/>
      </w:divBdr>
    </w:div>
    <w:div w:id="1956525218">
      <w:bodyDiv w:val="1"/>
      <w:marLeft w:val="0"/>
      <w:marRight w:val="0"/>
      <w:marTop w:val="0"/>
      <w:marBottom w:val="0"/>
      <w:divBdr>
        <w:top w:val="none" w:sz="0" w:space="0" w:color="auto"/>
        <w:left w:val="none" w:sz="0" w:space="0" w:color="auto"/>
        <w:bottom w:val="none" w:sz="0" w:space="0" w:color="auto"/>
        <w:right w:val="none" w:sz="0" w:space="0" w:color="auto"/>
      </w:divBdr>
    </w:div>
    <w:div w:id="1958441245">
      <w:bodyDiv w:val="1"/>
      <w:marLeft w:val="0"/>
      <w:marRight w:val="0"/>
      <w:marTop w:val="0"/>
      <w:marBottom w:val="0"/>
      <w:divBdr>
        <w:top w:val="none" w:sz="0" w:space="0" w:color="auto"/>
        <w:left w:val="none" w:sz="0" w:space="0" w:color="auto"/>
        <w:bottom w:val="none" w:sz="0" w:space="0" w:color="auto"/>
        <w:right w:val="none" w:sz="0" w:space="0" w:color="auto"/>
      </w:divBdr>
    </w:div>
    <w:div w:id="1971354295">
      <w:bodyDiv w:val="1"/>
      <w:marLeft w:val="0"/>
      <w:marRight w:val="0"/>
      <w:marTop w:val="0"/>
      <w:marBottom w:val="0"/>
      <w:divBdr>
        <w:top w:val="none" w:sz="0" w:space="0" w:color="auto"/>
        <w:left w:val="none" w:sz="0" w:space="0" w:color="auto"/>
        <w:bottom w:val="none" w:sz="0" w:space="0" w:color="auto"/>
        <w:right w:val="none" w:sz="0" w:space="0" w:color="auto"/>
      </w:divBdr>
    </w:div>
    <w:div w:id="1973637323">
      <w:bodyDiv w:val="1"/>
      <w:marLeft w:val="0"/>
      <w:marRight w:val="0"/>
      <w:marTop w:val="0"/>
      <w:marBottom w:val="0"/>
      <w:divBdr>
        <w:top w:val="none" w:sz="0" w:space="0" w:color="auto"/>
        <w:left w:val="none" w:sz="0" w:space="0" w:color="auto"/>
        <w:bottom w:val="none" w:sz="0" w:space="0" w:color="auto"/>
        <w:right w:val="none" w:sz="0" w:space="0" w:color="auto"/>
      </w:divBdr>
      <w:divsChild>
        <w:div w:id="1850488482">
          <w:marLeft w:val="0"/>
          <w:marRight w:val="0"/>
          <w:marTop w:val="0"/>
          <w:marBottom w:val="0"/>
          <w:divBdr>
            <w:top w:val="none" w:sz="0" w:space="0" w:color="auto"/>
            <w:left w:val="none" w:sz="0" w:space="0" w:color="auto"/>
            <w:bottom w:val="none" w:sz="0" w:space="0" w:color="auto"/>
            <w:right w:val="none" w:sz="0" w:space="0" w:color="auto"/>
          </w:divBdr>
          <w:divsChild>
            <w:div w:id="447820479">
              <w:marLeft w:val="0"/>
              <w:marRight w:val="0"/>
              <w:marTop w:val="0"/>
              <w:marBottom w:val="0"/>
              <w:divBdr>
                <w:top w:val="none" w:sz="0" w:space="0" w:color="auto"/>
                <w:left w:val="none" w:sz="0" w:space="0" w:color="auto"/>
                <w:bottom w:val="none" w:sz="0" w:space="0" w:color="auto"/>
                <w:right w:val="none" w:sz="0" w:space="0" w:color="auto"/>
              </w:divBdr>
              <w:divsChild>
                <w:div w:id="17685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687983">
      <w:bodyDiv w:val="1"/>
      <w:marLeft w:val="0"/>
      <w:marRight w:val="0"/>
      <w:marTop w:val="0"/>
      <w:marBottom w:val="0"/>
      <w:divBdr>
        <w:top w:val="none" w:sz="0" w:space="0" w:color="auto"/>
        <w:left w:val="none" w:sz="0" w:space="0" w:color="auto"/>
        <w:bottom w:val="none" w:sz="0" w:space="0" w:color="auto"/>
        <w:right w:val="none" w:sz="0" w:space="0" w:color="auto"/>
      </w:divBdr>
      <w:divsChild>
        <w:div w:id="349137534">
          <w:marLeft w:val="0"/>
          <w:marRight w:val="0"/>
          <w:marTop w:val="0"/>
          <w:marBottom w:val="0"/>
          <w:divBdr>
            <w:top w:val="none" w:sz="0" w:space="0" w:color="auto"/>
            <w:left w:val="none" w:sz="0" w:space="0" w:color="auto"/>
            <w:bottom w:val="none" w:sz="0" w:space="0" w:color="auto"/>
            <w:right w:val="none" w:sz="0" w:space="0" w:color="auto"/>
          </w:divBdr>
          <w:divsChild>
            <w:div w:id="1675910891">
              <w:marLeft w:val="0"/>
              <w:marRight w:val="0"/>
              <w:marTop w:val="0"/>
              <w:marBottom w:val="0"/>
              <w:divBdr>
                <w:top w:val="none" w:sz="0" w:space="0" w:color="auto"/>
                <w:left w:val="none" w:sz="0" w:space="0" w:color="auto"/>
                <w:bottom w:val="none" w:sz="0" w:space="0" w:color="auto"/>
                <w:right w:val="none" w:sz="0" w:space="0" w:color="auto"/>
              </w:divBdr>
              <w:divsChild>
                <w:div w:id="724718924">
                  <w:marLeft w:val="0"/>
                  <w:marRight w:val="0"/>
                  <w:marTop w:val="0"/>
                  <w:marBottom w:val="0"/>
                  <w:divBdr>
                    <w:top w:val="none" w:sz="0" w:space="0" w:color="auto"/>
                    <w:left w:val="none" w:sz="0" w:space="0" w:color="auto"/>
                    <w:bottom w:val="none" w:sz="0" w:space="0" w:color="auto"/>
                    <w:right w:val="none" w:sz="0" w:space="0" w:color="auto"/>
                  </w:divBdr>
                </w:div>
              </w:divsChild>
            </w:div>
            <w:div w:id="889079169">
              <w:marLeft w:val="0"/>
              <w:marRight w:val="0"/>
              <w:marTop w:val="0"/>
              <w:marBottom w:val="0"/>
              <w:divBdr>
                <w:top w:val="none" w:sz="0" w:space="0" w:color="auto"/>
                <w:left w:val="none" w:sz="0" w:space="0" w:color="auto"/>
                <w:bottom w:val="none" w:sz="0" w:space="0" w:color="auto"/>
                <w:right w:val="none" w:sz="0" w:space="0" w:color="auto"/>
              </w:divBdr>
              <w:divsChild>
                <w:div w:id="19903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9351">
          <w:marLeft w:val="0"/>
          <w:marRight w:val="0"/>
          <w:marTop w:val="0"/>
          <w:marBottom w:val="0"/>
          <w:divBdr>
            <w:top w:val="none" w:sz="0" w:space="0" w:color="auto"/>
            <w:left w:val="none" w:sz="0" w:space="0" w:color="auto"/>
            <w:bottom w:val="none" w:sz="0" w:space="0" w:color="auto"/>
            <w:right w:val="none" w:sz="0" w:space="0" w:color="auto"/>
          </w:divBdr>
          <w:divsChild>
            <w:div w:id="2100327613">
              <w:marLeft w:val="0"/>
              <w:marRight w:val="0"/>
              <w:marTop w:val="0"/>
              <w:marBottom w:val="0"/>
              <w:divBdr>
                <w:top w:val="none" w:sz="0" w:space="0" w:color="auto"/>
                <w:left w:val="none" w:sz="0" w:space="0" w:color="auto"/>
                <w:bottom w:val="none" w:sz="0" w:space="0" w:color="auto"/>
                <w:right w:val="none" w:sz="0" w:space="0" w:color="auto"/>
              </w:divBdr>
              <w:divsChild>
                <w:div w:id="2781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506304">
      <w:bodyDiv w:val="1"/>
      <w:marLeft w:val="0"/>
      <w:marRight w:val="0"/>
      <w:marTop w:val="0"/>
      <w:marBottom w:val="0"/>
      <w:divBdr>
        <w:top w:val="none" w:sz="0" w:space="0" w:color="auto"/>
        <w:left w:val="none" w:sz="0" w:space="0" w:color="auto"/>
        <w:bottom w:val="none" w:sz="0" w:space="0" w:color="auto"/>
        <w:right w:val="none" w:sz="0" w:space="0" w:color="auto"/>
      </w:divBdr>
    </w:div>
    <w:div w:id="1992128013">
      <w:bodyDiv w:val="1"/>
      <w:marLeft w:val="0"/>
      <w:marRight w:val="0"/>
      <w:marTop w:val="0"/>
      <w:marBottom w:val="0"/>
      <w:divBdr>
        <w:top w:val="none" w:sz="0" w:space="0" w:color="auto"/>
        <w:left w:val="none" w:sz="0" w:space="0" w:color="auto"/>
        <w:bottom w:val="none" w:sz="0" w:space="0" w:color="auto"/>
        <w:right w:val="none" w:sz="0" w:space="0" w:color="auto"/>
      </w:divBdr>
    </w:div>
    <w:div w:id="1997026780">
      <w:bodyDiv w:val="1"/>
      <w:marLeft w:val="0"/>
      <w:marRight w:val="0"/>
      <w:marTop w:val="0"/>
      <w:marBottom w:val="0"/>
      <w:divBdr>
        <w:top w:val="none" w:sz="0" w:space="0" w:color="auto"/>
        <w:left w:val="none" w:sz="0" w:space="0" w:color="auto"/>
        <w:bottom w:val="none" w:sz="0" w:space="0" w:color="auto"/>
        <w:right w:val="none" w:sz="0" w:space="0" w:color="auto"/>
      </w:divBdr>
    </w:div>
    <w:div w:id="1998725924">
      <w:bodyDiv w:val="1"/>
      <w:marLeft w:val="0"/>
      <w:marRight w:val="0"/>
      <w:marTop w:val="0"/>
      <w:marBottom w:val="0"/>
      <w:divBdr>
        <w:top w:val="none" w:sz="0" w:space="0" w:color="auto"/>
        <w:left w:val="none" w:sz="0" w:space="0" w:color="auto"/>
        <w:bottom w:val="none" w:sz="0" w:space="0" w:color="auto"/>
        <w:right w:val="none" w:sz="0" w:space="0" w:color="auto"/>
      </w:divBdr>
      <w:divsChild>
        <w:div w:id="627669350">
          <w:marLeft w:val="0"/>
          <w:marRight w:val="0"/>
          <w:marTop w:val="0"/>
          <w:marBottom w:val="0"/>
          <w:divBdr>
            <w:top w:val="none" w:sz="0" w:space="0" w:color="auto"/>
            <w:left w:val="none" w:sz="0" w:space="0" w:color="auto"/>
            <w:bottom w:val="none" w:sz="0" w:space="0" w:color="auto"/>
            <w:right w:val="none" w:sz="0" w:space="0" w:color="auto"/>
          </w:divBdr>
          <w:divsChild>
            <w:div w:id="984815195">
              <w:marLeft w:val="0"/>
              <w:marRight w:val="0"/>
              <w:marTop w:val="0"/>
              <w:marBottom w:val="0"/>
              <w:divBdr>
                <w:top w:val="none" w:sz="0" w:space="0" w:color="auto"/>
                <w:left w:val="none" w:sz="0" w:space="0" w:color="auto"/>
                <w:bottom w:val="none" w:sz="0" w:space="0" w:color="auto"/>
                <w:right w:val="none" w:sz="0" w:space="0" w:color="auto"/>
              </w:divBdr>
              <w:divsChild>
                <w:div w:id="13584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08466">
      <w:bodyDiv w:val="1"/>
      <w:marLeft w:val="0"/>
      <w:marRight w:val="0"/>
      <w:marTop w:val="0"/>
      <w:marBottom w:val="0"/>
      <w:divBdr>
        <w:top w:val="none" w:sz="0" w:space="0" w:color="auto"/>
        <w:left w:val="none" w:sz="0" w:space="0" w:color="auto"/>
        <w:bottom w:val="none" w:sz="0" w:space="0" w:color="auto"/>
        <w:right w:val="none" w:sz="0" w:space="0" w:color="auto"/>
      </w:divBdr>
    </w:div>
    <w:div w:id="2028482401">
      <w:bodyDiv w:val="1"/>
      <w:marLeft w:val="0"/>
      <w:marRight w:val="0"/>
      <w:marTop w:val="0"/>
      <w:marBottom w:val="0"/>
      <w:divBdr>
        <w:top w:val="none" w:sz="0" w:space="0" w:color="auto"/>
        <w:left w:val="none" w:sz="0" w:space="0" w:color="auto"/>
        <w:bottom w:val="none" w:sz="0" w:space="0" w:color="auto"/>
        <w:right w:val="none" w:sz="0" w:space="0" w:color="auto"/>
      </w:divBdr>
    </w:div>
    <w:div w:id="2039350861">
      <w:bodyDiv w:val="1"/>
      <w:marLeft w:val="0"/>
      <w:marRight w:val="0"/>
      <w:marTop w:val="0"/>
      <w:marBottom w:val="0"/>
      <w:divBdr>
        <w:top w:val="none" w:sz="0" w:space="0" w:color="auto"/>
        <w:left w:val="none" w:sz="0" w:space="0" w:color="auto"/>
        <w:bottom w:val="none" w:sz="0" w:space="0" w:color="auto"/>
        <w:right w:val="none" w:sz="0" w:space="0" w:color="auto"/>
      </w:divBdr>
    </w:div>
    <w:div w:id="2046636891">
      <w:bodyDiv w:val="1"/>
      <w:marLeft w:val="0"/>
      <w:marRight w:val="0"/>
      <w:marTop w:val="0"/>
      <w:marBottom w:val="0"/>
      <w:divBdr>
        <w:top w:val="none" w:sz="0" w:space="0" w:color="auto"/>
        <w:left w:val="none" w:sz="0" w:space="0" w:color="auto"/>
        <w:bottom w:val="none" w:sz="0" w:space="0" w:color="auto"/>
        <w:right w:val="none" w:sz="0" w:space="0" w:color="auto"/>
      </w:divBdr>
    </w:div>
    <w:div w:id="2098086735">
      <w:bodyDiv w:val="1"/>
      <w:marLeft w:val="0"/>
      <w:marRight w:val="0"/>
      <w:marTop w:val="0"/>
      <w:marBottom w:val="0"/>
      <w:divBdr>
        <w:top w:val="none" w:sz="0" w:space="0" w:color="auto"/>
        <w:left w:val="none" w:sz="0" w:space="0" w:color="auto"/>
        <w:bottom w:val="none" w:sz="0" w:space="0" w:color="auto"/>
        <w:right w:val="none" w:sz="0" w:space="0" w:color="auto"/>
      </w:divBdr>
    </w:div>
    <w:div w:id="2112435728">
      <w:bodyDiv w:val="1"/>
      <w:marLeft w:val="0"/>
      <w:marRight w:val="0"/>
      <w:marTop w:val="0"/>
      <w:marBottom w:val="0"/>
      <w:divBdr>
        <w:top w:val="none" w:sz="0" w:space="0" w:color="auto"/>
        <w:left w:val="none" w:sz="0" w:space="0" w:color="auto"/>
        <w:bottom w:val="none" w:sz="0" w:space="0" w:color="auto"/>
        <w:right w:val="none" w:sz="0" w:space="0" w:color="auto"/>
      </w:divBdr>
    </w:div>
    <w:div w:id="2119789779">
      <w:bodyDiv w:val="1"/>
      <w:marLeft w:val="0"/>
      <w:marRight w:val="0"/>
      <w:marTop w:val="0"/>
      <w:marBottom w:val="0"/>
      <w:divBdr>
        <w:top w:val="none" w:sz="0" w:space="0" w:color="auto"/>
        <w:left w:val="none" w:sz="0" w:space="0" w:color="auto"/>
        <w:bottom w:val="none" w:sz="0" w:space="0" w:color="auto"/>
        <w:right w:val="none" w:sz="0" w:space="0" w:color="auto"/>
      </w:divBdr>
    </w:div>
    <w:div w:id="2122259943">
      <w:bodyDiv w:val="1"/>
      <w:marLeft w:val="0"/>
      <w:marRight w:val="0"/>
      <w:marTop w:val="0"/>
      <w:marBottom w:val="0"/>
      <w:divBdr>
        <w:top w:val="none" w:sz="0" w:space="0" w:color="auto"/>
        <w:left w:val="none" w:sz="0" w:space="0" w:color="auto"/>
        <w:bottom w:val="none" w:sz="0" w:space="0" w:color="auto"/>
        <w:right w:val="none" w:sz="0" w:space="0" w:color="auto"/>
      </w:divBdr>
    </w:div>
    <w:div w:id="2123957001">
      <w:bodyDiv w:val="1"/>
      <w:marLeft w:val="0"/>
      <w:marRight w:val="0"/>
      <w:marTop w:val="0"/>
      <w:marBottom w:val="0"/>
      <w:divBdr>
        <w:top w:val="none" w:sz="0" w:space="0" w:color="auto"/>
        <w:left w:val="none" w:sz="0" w:space="0" w:color="auto"/>
        <w:bottom w:val="none" w:sz="0" w:space="0" w:color="auto"/>
        <w:right w:val="none" w:sz="0" w:space="0" w:color="auto"/>
      </w:divBdr>
    </w:div>
    <w:div w:id="213767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emf"/><Relationship Id="rId10" Type="http://schemas.microsoft.com/office/2016/09/relationships/commentsIds" Target="commentsIds.xml"/><Relationship Id="rId19" Type="http://schemas.openxmlformats.org/officeDocument/2006/relationships/glossaryDocument" Target="glossary/document.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3365E157-B1E4-41EE-9E16-55A4AB492364}"/>
      </w:docPartPr>
      <w:docPartBody>
        <w:p w:rsidR="00AB1A37" w:rsidRDefault="00AB1A37"/>
      </w:docPartBody>
    </w:docPart>
    <w:docPart>
      <w:docPartPr>
        <w:name w:val="818511A174632F4AAC97F2D523D559E3"/>
        <w:category>
          <w:name w:val="Général"/>
          <w:gallery w:val="placeholder"/>
        </w:category>
        <w:types>
          <w:type w:val="bbPlcHdr"/>
        </w:types>
        <w:behaviors>
          <w:behavior w:val="content"/>
        </w:behaviors>
        <w:guid w:val="{8242C954-BBCD-304B-A617-ABEA3BE32056}"/>
      </w:docPartPr>
      <w:docPartBody>
        <w:p w:rsidR="00C76B8E" w:rsidRDefault="00C76B8E"/>
      </w:docPartBody>
    </w:docPart>
    <w:docPart>
      <w:docPartPr>
        <w:name w:val="8047DE9E4964494B8109F9E64BBEE590"/>
        <w:category>
          <w:name w:val="Général"/>
          <w:gallery w:val="placeholder"/>
        </w:category>
        <w:types>
          <w:type w:val="bbPlcHdr"/>
        </w:types>
        <w:behaviors>
          <w:behavior w:val="content"/>
        </w:behaviors>
        <w:guid w:val="{4228A1EF-03BF-E847-AA01-A6796811E9A9}"/>
      </w:docPartPr>
      <w:docPartBody>
        <w:p w:rsidR="00B8653A" w:rsidRDefault="00B8653A"/>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hang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B1A37"/>
    <w:rsid w:val="00086EC7"/>
    <w:rsid w:val="00156185"/>
    <w:rsid w:val="001F5366"/>
    <w:rsid w:val="002627FB"/>
    <w:rsid w:val="003107D4"/>
    <w:rsid w:val="00320AFB"/>
    <w:rsid w:val="006F4CCA"/>
    <w:rsid w:val="0084712C"/>
    <w:rsid w:val="008D3E87"/>
    <w:rsid w:val="00AA466B"/>
    <w:rsid w:val="00AB1A37"/>
    <w:rsid w:val="00B55394"/>
    <w:rsid w:val="00B8653A"/>
    <w:rsid w:val="00C273BE"/>
    <w:rsid w:val="00C76B8E"/>
    <w:rsid w:val="00CC62DB"/>
    <w:rsid w:val="00D6670B"/>
    <w:rsid w:val="00DB2E4A"/>
    <w:rsid w:val="00E02D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Bel22</b:Tag>
    <b:SourceType>JournalArticle</b:SourceType>
    <b:Guid>{4B3EB255-23AB-2243-96FE-4EC69DF3ACB3}</b:Guid>
    <b:Title>The impact of working conditions on mental health: Novel evidence from the UK</b:Title>
    <b:Year>2022</b:Year>
    <b:Author>
      <b:Author>
        <b:NameList>
          <b:Person>
            <b:Last>Belloni</b:Last>
            <b:First>Michele</b:First>
          </b:Person>
          <b:Person>
            <b:Last>Carrino</b:Last>
            <b:First>Ludovico</b:First>
          </b:Person>
          <b:Person>
            <b:Last>Meschi</b:Last>
            <b:First>Elena</b:First>
          </b:Person>
        </b:NameList>
      </b:Author>
    </b:Author>
    <b:JournalName>Labour Economics</b:JournalName>
    <b:Pages>102-176</b:Pages>
    <b:RefOrder>11</b:RefOrder>
  </b:Source>
  <b:Source>
    <b:Tag>Ber18</b:Tag>
    <b:SourceType>JournalArticle</b:SourceType>
    <b:Guid>{42CCFC5B-50E8-0040-9DC4-94815730C5AB}</b:Guid>
    <b:Author>
      <b:Author>
        <b:NameList>
          <b:Person>
            <b:Last>Bertoni</b:Last>
            <b:First>Marco</b:First>
          </b:Person>
          <b:Person>
            <b:Last>Brunello</b:Last>
            <b:First>Giorgio</b:First>
          </b:Person>
          <b:Person>
            <b:Last>Mazzarella</b:Last>
            <b:First>Gianluca</b:First>
          </b:Person>
        </b:NameList>
      </b:Author>
    </b:Author>
    <b:Title>Does postponing minimum retirement age improve healthy behaviors before retirement? Evidence from middle-aged Italian workers</b:Title>
    <b:JournalName>Journal of Health Economics</b:JournalName>
    <b:Year>2018</b:Year>
    <b:Pages>215-227</b:Pages>
    <b:RefOrder>18</b:RefOrder>
  </b:Source>
  <b:Source>
    <b:Tag>Ber23</b:Tag>
    <b:SourceType>JournalArticle</b:SourceType>
    <b:Guid>{9E9A0346-550C-304A-A896-6289A44C887C}</b:Guid>
    <b:Author>
      <b:Author>
        <b:NameList>
          <b:Person>
            <b:Last>Bertoni</b:Last>
            <b:First>Marco</b:First>
          </b:Person>
          <b:Person>
            <b:Last>Brunello</b:Last>
            <b:First>Giorgio</b:First>
          </b:Person>
          <b:Person>
            <b:Last>Da Re</b:Last>
            <b:First>Filippo</b:First>
          </b:Person>
        </b:NameList>
      </b:Author>
    </b:Author>
    <b:Title>Pension reforms, longer working horizons and depression. Does the risk of automation matter?</b:Title>
    <b:JournalName>Labour Economics</b:JournalName>
    <b:Year>2023</b:Year>
    <b:Pages>102-147</b:Pages>
    <b:RefOrder>5</b:RefOrder>
  </b:Source>
  <b:Source>
    <b:Tag>Bra20</b:Tag>
    <b:SourceType>JournalArticle</b:SourceType>
    <b:Guid>{1BC8195A-A785-7E4F-8D4B-93F67F87CB43}</b:Guid>
    <b:Author>
      <b:Author>
        <b:NameList>
          <b:Person>
            <b:Last>Bratberg</b:Last>
            <b:First>Espen</b:First>
          </b:Person>
          <b:Person>
            <b:Last>Holmås</b:Last>
            <b:First>Tor</b:First>
            <b:Middle>Helge</b:Middle>
          </b:Person>
          <b:Person>
            <b:Last>Holmås</b:Last>
            <b:First>Tor</b:First>
            <b:Middle>Helge</b:Middle>
          </b:Person>
        </b:NameList>
      </b:Author>
    </b:Author>
    <b:Title>Health effects of reduced workload for older employees</b:Title>
    <b:JournalName>Health Economics</b:JournalName>
    <b:Year>2020</b:Year>
    <b:Pages>554-566</b:Pages>
    <b:RefOrder>19</b:RefOrder>
  </b:Source>
  <b:Source>
    <b:Tag>Car201</b:Tag>
    <b:SourceType>JournalArticle</b:SourceType>
    <b:Guid>{0ABCFFD3-E121-954E-A7DA-477F307714EA}</b:Guid>
    <b:Author>
      <b:Author>
        <b:NameList>
          <b:Person>
            <b:Last>Carrino</b:Last>
            <b:First>Ludovico</b:First>
          </b:Person>
          <b:Person>
            <b:Last>Glaser</b:Last>
            <b:First>Karen</b:First>
          </b:Person>
          <b:Person>
            <b:Last>Avendano</b:Last>
            <b:First>Mauricio</b:First>
          </b:Person>
        </b:NameList>
      </b:Author>
    </b:Author>
    <b:Title>Later retirement, job strain, and health: Evidence from the new State Pension age in the United Kingdom</b:Title>
    <b:JournalName>Health Economics</b:JournalName>
    <b:Year>2020</b:Year>
    <b:Pages>891-912</b:Pages>
    <b:RefOrder>6</b:RefOrder>
  </b:Source>
  <b:Source>
    <b:Tag>deG09</b:Tag>
    <b:SourceType>JournalArticle</b:SourceType>
    <b:Guid>{1E4AF694-5CAD-BD44-B359-54AA01C2DB00}</b:Guid>
    <b:Author>
      <b:Author>
        <b:NameList>
          <b:Person>
            <b:Last>de Grip</b:Last>
            <b:First>Andries</b:First>
          </b:Person>
          <b:Person>
            <b:Last>Lindeboom</b:Last>
            <b:First>Maarten</b:First>
          </b:Person>
          <b:Person>
            <b:Last>Montizaan</b:Last>
            <b:First>Raymond</b:First>
            <b:Middle>Michel</b:Middle>
          </b:Person>
        </b:NameList>
      </b:Author>
    </b:Author>
    <b:Title>Shattered Dreams: The Effects of Changing the Pension System Late in the Game</b:Title>
    <b:JournalName>Wiley-Blackwell: Economic Journal</b:JournalName>
    <b:Year>2009</b:Year>
    <b:RefOrder>7</b:RefOrder>
  </b:Source>
  <b:Source>
    <b:Tag>Hag18</b:Tag>
    <b:SourceType>JournalArticle</b:SourceType>
    <b:Guid>{65F2F4AE-A49E-F141-982D-2340E20F9483}</b:Guid>
    <b:Author>
      <b:Author>
        <b:NameList>
          <b:Person>
            <b:Last>Hagen</b:Last>
            <b:First>Johannes</b:First>
          </b:Person>
        </b:NameList>
      </b:Author>
    </b:Author>
    <b:Title>The effects of increasing the normal retirement age on health care utilization and mortality</b:Title>
    <b:JournalName>Journal of Population Economics</b:JournalName>
    <b:Year>2018</b:Year>
    <b:Pages>193-234</b:Pages>
    <b:RefOrder>4</b:RefOrder>
  </b:Source>
  <b:Source>
    <b:Tag>Hai10</b:Tag>
    <b:SourceType>JournalArticle</b:SourceType>
    <b:Guid>{04FD0B64-7C05-654C-BF8B-AD5A9A2B00F5}</b:Guid>
    <b:Author>
      <b:Author>
        <b:NameList>
          <b:Person>
            <b:Last>Hairault</b:Last>
            <b:First>Jean-Olivier</b:First>
          </b:Person>
          <b:Person>
            <b:Last>Sopraseuth</b:Last>
            <b:First>Thepthida</b:First>
          </b:Person>
          <b:Person>
            <b:Last>Langot</b:Last>
            <b:First>François</b:First>
          </b:Person>
        </b:NameList>
      </b:Author>
    </b:Author>
    <b:Title>Distance to Retirement and Older Workers‘ Employment: The Case for Delaying the Retirement Age</b:Title>
    <b:JournalName>Journal of the European Economic Association</b:JournalName>
    <b:Year>2010</b:Year>
    <b:Pages>1034-1076</b:Pages>
    <b:RefOrder>24</b:RefOrder>
  </b:Source>
  <b:Source>
    <b:Tag>Hen18</b:Tag>
    <b:SourceType>JournalArticle</b:SourceType>
    <b:Guid>{13DE66B7-2027-1241-8B1D-72F52FAE2A17}</b:Guid>
    <b:Author>
      <b:Author>
        <b:NameList>
          <b:Person>
            <b:Last>Henseke</b:Last>
            <b:First>Golo</b:First>
          </b:Person>
        </b:NameList>
      </b:Author>
    </b:Author>
    <b:Title>Good jobs, good pay, better health? The effects of job quality on health among older European workers</b:Title>
    <b:JournalName>The European Journal of Health Economics</b:JournalName>
    <b:Year>2018</b:Year>
    <b:Pages>59-73</b:Pages>
    <b:RefOrder>13</b:RefOrder>
  </b:Source>
  <b:Source>
    <b:Tag>Hie19</b:Tag>
    <b:SourceType>JournalArticle</b:SourceType>
    <b:Guid>{6C938DDB-FF2D-1842-87AD-3D498D88E873}</b:Guid>
    <b:Author>
      <b:Author>
        <b:NameList>
          <b:Person>
            <b:Last>Hiesinger</b:Last>
            <b:First>Karolin</b:First>
          </b:Person>
          <b:Person>
            <b:Last>Tophoven</b:Last>
            <b:First>Silke</b:First>
          </b:Person>
        </b:NameList>
      </b:Author>
    </b:Author>
    <b:Title>Job requirement level, work demands, and health: a prospective study among older workers</b:Title>
    <b:JournalName>International Archives of Occupational and Environmental Health</b:JournalName>
    <b:Year>2019</b:Year>
    <b:Pages>1139-1149</b:Pages>
    <b:RefOrder>20</b:RefOrder>
  </b:Source>
  <b:Source>
    <b:Tag>LiY18</b:Tag>
    <b:SourceType>JournalArticle</b:SourceType>
    <b:Guid>{91152174-EA88-C349-B3F7-2CBFD6E81340}</b:Guid>
    <b:Author>
      <b:Author>
        <b:NameList>
          <b:Person>
            <b:Last>Li</b:Last>
            <b:First>Yue</b:First>
          </b:Person>
        </b:NameList>
      </b:Author>
    </b:Author>
    <b:Title>Paradoxical effects of increasing the normal retirement age: A prospective evaluation</b:Title>
    <b:JournalName>European Economic Review</b:JournalName>
    <b:Year>2018</b:Year>
    <b:Pages>512-527</b:Pages>
    <b:RefOrder>3</b:RefOrder>
  </b:Source>
  <b:Source>
    <b:Tag>Ser23</b:Tag>
    <b:SourceType>JournalArticle</b:SourceType>
    <b:Guid>{E3356A12-14EE-1641-A5C7-850F9DF7904B}</b:Guid>
    <b:Author>
      <b:Author>
        <b:NameList>
          <b:Person>
            <b:Last>Serrano-Alarcón</b:Last>
            <b:First>Manuel</b:First>
          </b:Person>
          <b:Person>
            <b:Last>Ardito</b:Last>
            <b:First>Chiara</b:First>
          </b:Person>
          <b:Person>
            <b:Last>Leombruni</b:Last>
            <b:First>Roberto</b:First>
          </b:Person>
          <b:Person>
            <b:Last>Kentikelenis</b:Last>
            <b:First>Alexander</b:First>
          </b:Person>
          <b:Person>
            <b:Last>d’Errico</b:Last>
            <b:First>Angelo</b:First>
          </b:Person>
          <b:Person>
            <b:Last>Odone</b:Last>
            <b:First>Anna</b:First>
          </b:Person>
          <b:Person>
            <b:Last>Costa</b:Last>
            <b:First>Giuseppe</b:First>
          </b:Person>
          <b:Person>
            <b:Last>Stuckler</b:Last>
            <b:First>David</b:First>
          </b:Person>
          <b:Person>
            <b:Last>IWGRH</b:Last>
          </b:Person>
        </b:NameList>
      </b:Author>
    </b:Author>
    <b:Title>Health and labor market effects of an unanticipated rise in retirement age. Evidence from the 2012 Italian pension reform</b:Title>
    <b:JournalName>Health Economics</b:JournalName>
    <b:Year>2023</b:Year>
    <b:RefOrder>2</b:RefOrder>
  </b:Source>
  <b:Source>
    <b:Tag>Sha18</b:Tag>
    <b:SourceType>JournalArticle</b:SourceType>
    <b:Guid>{CE11FC85-D2C2-E341-AC58-D10773A6BF72}</b:Guid>
    <b:Author>
      <b:Author>
        <b:NameList>
          <b:Person>
            <b:Last>Shai</b:Last>
            <b:First>Ori</b:First>
          </b:Person>
        </b:NameList>
      </b:Author>
    </b:Author>
    <b:Title>Is retirement good for men’s health? Evidence using a change in the retirement age in Israel</b:Title>
    <b:JournalName>Journal of Health Economics</b:JournalName>
    <b:Year>2018</b:Year>
    <b:Pages>15-30</b:Pages>
    <b:RefOrder>12</b:RefOrder>
  </b:Source>
  <b:Source>
    <b:Tag>Mir20</b:Tag>
    <b:SourceType>JournalArticle</b:SourceType>
    <b:Guid>{38F0C58E-89A7-2D41-A85A-ED32E6BD8D16}</b:Guid>
    <b:Author>
      <b:Author>
        <b:NameList>
          <b:Person>
            <b:Last>Miranti</b:Last>
            <b:First>Riyana</b:First>
          </b:Person>
          <b:Person>
            <b:Last>Li</b:Last>
            <b:First>Jinjing</b:First>
          </b:Person>
        </b:NameList>
      </b:Author>
    </b:Author>
    <b:Title>Working hours mismatch, job strain and mental health among mature age workers in Australia</b:Title>
    <b:JournalName>The Journal of the Economics of Ageing</b:JournalName>
    <b:Year>2020</b:Year>
    <b:Pages>102-227</b:Pages>
    <b:RefOrder>1</b:RefOrder>
  </b:Source>
  <b:Source>
    <b:Tag>Bau21</b:Tag>
    <b:SourceType>JournalArticle</b:SourceType>
    <b:Guid>{817776D7-642C-D748-858C-F90B986AE796}</b:Guid>
    <b:Author>
      <b:Author>
        <b:NameList>
          <b:Person>
            <b:Last>Bauer</b:Last>
            <b:First>Ann</b:First>
            <b:Middle>Barbara</b:Middle>
          </b:Person>
          <b:Person>
            <b:Last>Eichenberger</b:Last>
            <b:First>Reiner</b:First>
          </b:Person>
        </b:NameList>
      </b:Author>
    </b:Author>
    <b:Title>Worsening workers' health by lowering retirement age: The malign consequences of a benign reform</b:Title>
    <b:JournalName>The Journal of the Economics of Ageing</b:JournalName>
    <b:Year>2021</b:Year>
    <b:Pages>102-296</b:Pages>
    <b:RefOrder>25</b:RefOrder>
  </b:Source>
  <b:Source>
    <b:Tag>Bel14</b:Tag>
    <b:SourceType>JournalArticle</b:SourceType>
    <b:Guid>{B7CA3404-4E84-3844-A7AB-ED560B34B27B}</b:Guid>
    <b:Author>
      <b:Author>
        <b:NameList>
          <b:Person>
            <b:Last>Bell</b:Last>
            <b:First>Andrew</b:First>
          </b:Person>
        </b:NameList>
      </b:Author>
    </b:Author>
    <b:Title>Life-course and cohort trajectories of mental health in the UK, 1991–2008 – A multilevel age–period–cohort analysis</b:Title>
    <b:JournalName>Social Science &amp; Medicine</b:JournalName>
    <b:Year>2014</b:Year>
    <b:Pages>21-30</b:Pages>
    <b:RefOrder>8</b:RefOrder>
  </b:Source>
  <b:Source>
    <b:Tag>Fri12</b:Tag>
    <b:SourceType>JournalArticle</b:SourceType>
    <b:Guid>{394A8CDC-CF0F-F046-8C34-26DA9265394A}</b:Guid>
    <b:Author>
      <b:Author>
        <b:NameList>
          <b:Person>
            <b:Last>Frijters</b:Last>
            <b:First>Paul</b:First>
          </b:Person>
          <b:Person>
            <b:Last>Beatton</b:Last>
            <b:First>Tony</b:First>
          </b:Person>
        </b:NameList>
      </b:Author>
    </b:Author>
    <b:Title>The mystery of the U-shaped relationship between happiness and age</b:Title>
    <b:JournalName>Journal of Economic Behavior &amp; Organization</b:JournalName>
    <b:Year>2012</b:Year>
    <b:Pages>525-542</b:Pages>
    <b:RefOrder>9</b:RefOrder>
  </b:Source>
  <b:Source>
    <b:Tag>Bla08</b:Tag>
    <b:SourceType>JournalArticle</b:SourceType>
    <b:Guid>{345A68C7-E72A-9542-B19C-EDBE0FC2B95D}</b:Guid>
    <b:Author>
      <b:Author>
        <b:NameList>
          <b:Person>
            <b:Last>Blanchflower</b:Last>
            <b:First>David</b:First>
            <b:Middle>G.</b:Middle>
          </b:Person>
          <b:Person>
            <b:Last>Oswald</b:Last>
            <b:First>Andrew</b:First>
            <b:Middle>J.</b:Middle>
          </b:Person>
        </b:NameList>
      </b:Author>
    </b:Author>
    <b:Title>Is well-being U-shaped over the life cycle?</b:Title>
    <b:JournalName>Social Science &amp; Medicine</b:JournalName>
    <b:Year>2008</b:Year>
    <b:Pages>1733-1749</b:Pages>
    <b:RefOrder>10</b:RefOrder>
  </b:Source>
  <b:Source>
    <b:Tag>Bee99</b:Tag>
    <b:SourceType>JournalArticle</b:SourceType>
    <b:Guid>{FF55D5A5-AF24-B243-A7C5-1E7DD36E7D50}</b:Guid>
    <b:Author>
      <b:Author>
        <b:NameList>
          <b:Person>
            <b:Last>Beekman</b:Last>
            <b:First>A</b:First>
            <b:Middle>T F</b:Middle>
          </b:Person>
          <b:Person>
            <b:Last>Copeland</b:Last>
            <b:First>J</b:First>
            <b:Middle>R M</b:Middle>
          </b:Person>
          <b:Person>
            <b:Last>Fichter</b:Last>
            <b:First>M</b:First>
          </b:Person>
          <b:Person>
            <b:Last>Fuhrer</b:Last>
            <b:First>R</b:First>
          </b:Person>
          <b:Person>
            <b:Last>Jonker</b:Last>
            <b:First>C</b:First>
          </b:Person>
          <b:Person>
            <b:Last>Kivela</b:Last>
            <b:First>S</b:First>
            <b:Middle>-L.</b:Middle>
          </b:Person>
          <b:Person>
            <b:Last>Lawlor</b:Last>
            <b:First>B</b:First>
            <b:Middle>A</b:Middle>
          </b:Person>
          <b:Person>
            <b:Last>Lobo</b:Last>
            <b:First>A</b:First>
          </b:Person>
          <b:Person>
            <b:Last>Magnusson</b:Last>
            <b:First>H</b:First>
          </b:Person>
          <b:Person>
            <b:Last>Prince</b:Last>
            <b:First>M</b:First>
            <b:Middle>J</b:Middle>
          </b:Person>
          <b:Person>
            <b:Last>Reischies</b:Last>
            <b:First>F</b:First>
          </b:Person>
          <b:Person>
            <b:Last>Roelands</b:Last>
            <b:First>M</b:First>
          </b:Person>
          <b:Person>
            <b:Last>Skoog</b:Last>
            <b:First>I</b:First>
          </b:Person>
          <b:Person>
            <b:Last>Turrina</b:Last>
            <b:First>C</b:First>
          </b:Person>
          <b:Person>
            <b:Last>Van Oyen</b:Last>
            <b:First>H</b:First>
          </b:Person>
        </b:NameList>
      </b:Author>
    </b:Author>
    <b:Title>Development of the EURO–D scale – a European Union initiative to compare symptoms of depression in 14 European centres</b:Title>
    <b:JournalName>British Journal of Psychiatry</b:JournalName>
    <b:Year>1999</b:Year>
    <b:Pages>330-338</b:Pages>
    <b:RefOrder>14</b:RefOrder>
  </b:Source>
  <b:Source>
    <b:Tag>Bee05</b:Tag>
    <b:SourceType>JournalArticle</b:SourceType>
    <b:Guid>{698E814D-179A-AD4F-B4FA-CB039DB2253E}</b:Guid>
    <b:Author>
      <b:Author>
        <b:NameList>
          <b:Person>
            <b:Last>Beekman</b:Last>
            <b:First>A</b:First>
            <b:Middle>T F</b:Middle>
          </b:Person>
          <b:Person>
            <b:Last>Braam</b:Last>
            <b:First>A</b:First>
            <b:Middle>W</b:Middle>
          </b:Person>
          <b:Person>
            <b:Last>Copelan</b:Last>
            <b:First>J</b:First>
            <b:Middle>R M</b:Middle>
          </b:Person>
          <b:Person>
            <b:Last>Delespaul</b:Last>
            <b:First>P</b:First>
          </b:Person>
          <b:Person>
            <b:Last>Dewey</b:Last>
            <b:First>M</b:First>
            <b:Middle>E</b:Middle>
          </b:Person>
          <b:Person>
            <b:Last>Geerlings</b:Last>
            <b:First>S</b:First>
            <b:Middle>W</b:Middle>
          </b:Person>
          <b:Person>
            <b:Last>Kivelä</b:Last>
            <b:First>S.-L.</b:First>
          </b:Person>
          <b:Person>
            <b:Last>Lawlor</b:Last>
            <b:First>B</b:First>
            <b:Middle>A</b:Middle>
          </b:Person>
          <b:Person>
            <b:Last>Magnússon</b:Last>
            <b:First>H</b:First>
          </b:Person>
          <b:Person>
            <b:Last>Meller</b:Last>
            <b:First>I</b:First>
          </b:Person>
          <b:Person>
            <b:Last>Prince</b:Last>
            <b:First>M</b:First>
            <b:Middle>J</b:Middle>
          </b:Person>
          <b:Person>
            <b:Last>Pérès</b:Last>
            <b:First>K</b:First>
          </b:Person>
          <b:Person>
            <b:Last>Reischies</b:Last>
            <b:First>F</b:First>
            <b:Middle>M</b:Middle>
          </b:Person>
          <b:Person>
            <b:Last>Roelands</b:Last>
            <b:First>M</b:First>
          </b:Person>
          <b:Person>
            <b:Last>Saz</b:Last>
            <b:First>P</b:First>
          </b:Person>
          <b:Person>
            <b:Last>Schoevers</b:Last>
            <b:First>R</b:First>
            <b:Middle>A</b:Middle>
          </b:Person>
          <b:Person>
            <b:Last>Skoog</b:Last>
            <b:First>I</b:First>
          </b:Person>
          <b:Person>
            <b:Last>Turrina</b:Last>
            <b:First>C</b:First>
          </b:Person>
          <b:Person>
            <b:Last>Versporten</b:Last>
            <b:First>A</b:First>
          </b:Person>
        </b:NameList>
      </b:Author>
    </b:Author>
    <b:Title>Physical health and depressive symptoms in older Europeans: Results from EURODEP</b:Title>
    <b:JournalName>British Journal of Psychiatry</b:JournalName>
    <b:Year>2005</b:Year>
    <b:Pages>35-42</b:Pages>
    <b:RefOrder>15</b:RefOrder>
  </b:Source>
  <b:Source>
    <b:Tag>Ban07</b:Tag>
    <b:SourceType>JournalArticle</b:SourceType>
    <b:Guid>{B66848C9-FA1F-0449-A73A-4C1D14C64839}</b:Guid>
    <b:Author>
      <b:Author>
        <b:NameList>
          <b:Person>
            <b:Last>Banerjee</b:Last>
            <b:First>Sube</b:First>
          </b:Person>
          <b:Person>
            <b:Last>Bula</b:Last>
            <b:First>Christophe</b:First>
          </b:Person>
          <b:Person>
            <b:Last>Castro-Costa</b:Last>
            <b:First>Erico</b:First>
          </b:Person>
          <b:Person>
            <b:Last>Dewey</b:Last>
            <b:First>Michael</b:First>
          </b:Person>
          <b:Person>
            <b:Last>Huppert</b:Last>
            <b:First>Felicia</b:First>
          </b:Person>
          <b:Person>
            <b:Last>Mateos</b:Last>
            <b:First>Raimundo</b:First>
          </b:Person>
          <b:Person>
            <b:Last>Mendonca-Lima</b:Last>
            <b:First>Carlos</b:First>
          </b:Person>
          <b:Person>
            <b:Last>Prince</b:Last>
            <b:First>Martin</b:First>
          </b:Person>
          <b:Person>
            <b:Last>Reisches</b:Last>
            <b:First>Friedel</b:First>
          </b:Person>
          <b:Person>
            <b:Last>Ritchie</b:Last>
            <b:First>Karen</b:First>
          </b:Person>
          <b:Person>
            <b:Last>Stewart</b:Last>
            <b:First>Robert</b:First>
          </b:Person>
          <b:Person>
            <b:Last>Tsolaki</b:Last>
            <b:First>Magda</b:First>
          </b:Person>
          <b:Person>
            <b:Last>Wancata</b:Last>
            <b:First>Johannes</b:First>
          </b:Person>
        </b:NameList>
      </b:Author>
    </b:Author>
    <b:Title>Prevalence of depressive symptoms and syndromes in later life in ten European countries: The SHARE study</b:Title>
    <b:JournalName>British Journal of Psychiatry</b:JournalName>
    <b:Year>2007</b:Year>
    <b:Pages>393-401</b:Pages>
    <b:RefOrder>21</b:RefOrder>
  </b:Source>
  <b:Source>
    <b:Tag>Fis15</b:Tag>
    <b:SourceType>JournalArticle</b:SourceType>
    <b:Guid>{6668EE0F-95DC-A84C-8875-111F2419AE3F}</b:Guid>
    <b:Author>
      <b:Author>
        <b:NameList>
          <b:Person>
            <b:Last>Fishta</b:Last>
            <b:First>Alba</b:First>
          </b:Person>
          <b:Person>
            <b:Last>Backé</b:Last>
            <b:First>Eva-Maria</b:First>
          </b:Person>
        </b:NameList>
      </b:Author>
    </b:Author>
    <b:Title>Psychosocial stress at work and cardiovascular diseases: an overview of systematic reviews</b:Title>
    <b:JournalName>International Archives of Occupational and Environmental Health</b:JournalName>
    <b:Year>2015</b:Year>
    <b:Pages>997-1014</b:Pages>
    <b:RefOrder>16</b:RefOrder>
  </b:Source>
  <b:Source>
    <b:Tag>The15</b:Tag>
    <b:SourceType>JournalArticle</b:SourceType>
    <b:Guid>{3F5CED00-057C-AD4E-A857-65D7D4FBD770}</b:Guid>
    <b:Author>
      <b:Author>
        <b:NameList>
          <b:Person>
            <b:Last>Theorell</b:Last>
            <b:First>Töres</b:First>
          </b:Person>
          <b:Person>
            <b:Last>Hammarström</b:Last>
            <b:First>Anne</b:First>
          </b:Person>
          <b:Person>
            <b:Last>Aronsson</b:Last>
            <b:First>Gunnar</b:First>
          </b:Person>
          <b:Person>
            <b:Last>Träskman Bendz</b:Last>
            <b:First>Lil</b:First>
          </b:Person>
          <b:Person>
            <b:Last>Grape</b:Last>
            <b:First>Tom</b:First>
          </b:Person>
          <b:Person>
            <b:Last>Hogstedt</b:Last>
            <b:First>Christer</b:First>
          </b:Person>
          <b:Person>
            <b:Last>Marteinsdottir</b:Last>
            <b:First>Ina</b:First>
          </b:Person>
          <b:Person>
            <b:Last>Skoog</b:Last>
            <b:First>Ingmar</b:First>
          </b:Person>
          <b:Person>
            <b:Last>Hall</b:Last>
            <b:First>Charlotte</b:First>
          </b:Person>
        </b:NameList>
      </b:Author>
    </b:Author>
    <b:Title>A systematic review including meta-analysis of work environment and depressive symptoms</b:Title>
    <b:JournalName>BMC Public Health</b:JournalName>
    <b:Year>2015</b:Year>
    <b:Pages>738</b:Pages>
    <b:RefOrder>17</b:RefOrder>
  </b:Source>
  <b:Source>
    <b:Tag>Bub17</b:Tag>
    <b:SourceType>JournalArticle</b:SourceType>
    <b:Guid>{13D714D0-8C2D-C04E-9AFB-5B76C6F85584}</b:Guid>
    <b:Author>
      <b:Author>
        <b:NameList>
          <b:Person>
            <b:Last>Bubonya</b:Last>
            <b:First>Melisa</b:First>
          </b:Person>
          <b:Person>
            <b:Last>Cobb-Clark</b:Last>
            <b:First>Deborah</b:First>
          </b:Person>
          <b:Person>
            <b:Last>Wooden</b:Last>
            <b:First>Mark</b:First>
          </b:Person>
        </b:NameList>
      </b:Author>
    </b:Author>
    <b:Title>Mental health and productivity at work: Does what you do matter?</b:Title>
    <b:JournalName>Labour Economics</b:JournalName>
    <b:Year>2017</b:Year>
    <b:Pages>150-165</b:Pages>
    <b:RefOrder>22</b:RefOrder>
  </b:Source>
  <b:Source>
    <b:Tag>Pri07</b:Tag>
    <b:SourceType>JournalArticle</b:SourceType>
    <b:Guid>{CDE8D7AD-EB75-8B4E-AB5F-4A473442FC9E}</b:Guid>
    <b:Author>
      <b:Author>
        <b:NameList>
          <b:Person>
            <b:Last>Prince</b:Last>
            <b:First>Martin</b:First>
          </b:Person>
          <b:Person>
            <b:Last>Patel</b:Last>
            <b:First>Vikram</b:First>
          </b:Person>
          <b:Person>
            <b:Last>Saxena</b:Last>
            <b:First>Shekhar</b:First>
          </b:Person>
          <b:Person>
            <b:Last>Maj</b:Last>
            <b:First>Mario</b:First>
          </b:Person>
          <b:Person>
            <b:Last>Maselko</b:Last>
            <b:First>Joanna</b:First>
          </b:Person>
          <b:Person>
            <b:Last>Phillips</b:Last>
            <b:First>Michael</b:First>
            <b:Middle>R</b:Middle>
          </b:Person>
          <b:Person>
            <b:Last>Rahman</b:Last>
            <b:First>Atif</b:First>
          </b:Person>
        </b:NameList>
      </b:Author>
    </b:Author>
    <b:Title>No health without mental health</b:Title>
    <b:JournalName>The Lancet</b:JournalName>
    <b:Year>2007</b:Year>
    <b:Pages>859-877</b:Pages>
    <b:RefOrder>23</b:RefOrder>
  </b:Source>
</b:Sources>
</file>

<file path=customXml/itemProps1.xml><?xml version="1.0" encoding="utf-8"?>
<ds:datastoreItem xmlns:ds="http://schemas.openxmlformats.org/officeDocument/2006/customXml" ds:itemID="{A51FCCEA-6456-1645-846D-EAD0D70CD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43</Pages>
  <Words>10734</Words>
  <Characters>59041</Characters>
  <Application>Microsoft Office Word</Application>
  <DocSecurity>0</DocSecurity>
  <Lines>492</Lines>
  <Paragraphs>139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lugovalexa@outlook.fr</dc:creator>
  <cp:keywords/>
  <dc:description/>
  <cp:lastModifiedBy>lugovalexa@outlook.fr</cp:lastModifiedBy>
  <cp:revision>81</cp:revision>
  <dcterms:created xsi:type="dcterms:W3CDTF">2024-01-17T09:31:00Z</dcterms:created>
  <dcterms:modified xsi:type="dcterms:W3CDTF">2024-03-20T12:18:00Z</dcterms:modified>
</cp:coreProperties>
</file>