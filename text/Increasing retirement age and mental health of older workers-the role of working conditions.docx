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1500" w14:textId="3E09AC34" w:rsidR="00F3400A" w:rsidRDefault="428DF76D" w:rsidP="428DF76D">
      <w:pPr>
        <w:spacing w:line="360" w:lineRule="auto"/>
        <w:jc w:val="center"/>
        <w:rPr>
          <w:ins w:id="0" w:author="Jeremy Tanguy" w:date="2024-01-31T15:46:00Z"/>
          <w:rStyle w:val="notion-enable-hover"/>
          <w:b/>
          <w:bCs/>
          <w:sz w:val="24"/>
          <w:lang w:val="en-US"/>
        </w:rPr>
      </w:pPr>
      <w:r w:rsidRPr="428DF76D">
        <w:rPr>
          <w:rStyle w:val="notion-enable-hover"/>
          <w:b/>
          <w:bCs/>
          <w:sz w:val="24"/>
          <w:lang w:val="en-US"/>
        </w:rPr>
        <w:t xml:space="preserve">Increasing retirement age and mental health of older workers: </w:t>
      </w:r>
    </w:p>
    <w:p w14:paraId="61D7BF61" w14:textId="72C877AA" w:rsidR="00593A24" w:rsidRDefault="428DF76D" w:rsidP="00593A24">
      <w:pPr>
        <w:spacing w:line="360" w:lineRule="auto"/>
        <w:jc w:val="center"/>
        <w:rPr>
          <w:rStyle w:val="notion-enable-hover"/>
          <w:b/>
          <w:bCs/>
          <w:sz w:val="24"/>
          <w:lang w:val="en-US"/>
        </w:rPr>
      </w:pPr>
      <w:r w:rsidRPr="428DF76D">
        <w:rPr>
          <w:rStyle w:val="notion-enable-hover"/>
          <w:b/>
          <w:bCs/>
          <w:sz w:val="24"/>
          <w:lang w:val="en-US"/>
        </w:rPr>
        <w:t>the role of working conditions</w:t>
      </w:r>
    </w:p>
    <w:p w14:paraId="50997E97" w14:textId="385D1B5A" w:rsidR="00593A24" w:rsidRDefault="00593A24" w:rsidP="00593A24">
      <w:pPr>
        <w:spacing w:line="360" w:lineRule="auto"/>
        <w:jc w:val="center"/>
        <w:rPr>
          <w:ins w:id="1" w:author="lugovalexa@outlook.fr" w:date="2024-02-01T09:57:00Z"/>
          <w:rStyle w:val="notion-enable-hover"/>
          <w:sz w:val="24"/>
        </w:rPr>
      </w:pPr>
      <w:ins w:id="2" w:author="lugovalexa@outlook.fr" w:date="2024-02-01T09:53:00Z">
        <w:r w:rsidRPr="00593A24">
          <w:rPr>
            <w:rStyle w:val="notion-enable-hover"/>
            <w:sz w:val="24"/>
            <w:rPrChange w:id="3" w:author="lugovalexa@outlook.fr" w:date="2024-02-01T09:53:00Z">
              <w:rPr>
                <w:rStyle w:val="notion-enable-hover"/>
                <w:b/>
                <w:bCs/>
                <w:sz w:val="24"/>
              </w:rPr>
            </w:rPrChange>
          </w:rPr>
          <w:t xml:space="preserve">Michele </w:t>
        </w:r>
        <w:proofErr w:type="spellStart"/>
        <w:r w:rsidRPr="00593A24">
          <w:rPr>
            <w:rStyle w:val="notion-enable-hover"/>
            <w:sz w:val="24"/>
            <w:rPrChange w:id="4" w:author="lugovalexa@outlook.fr" w:date="2024-02-01T09:53:00Z">
              <w:rPr>
                <w:rStyle w:val="notion-enable-hover"/>
                <w:b/>
                <w:bCs/>
                <w:sz w:val="24"/>
              </w:rPr>
            </w:rPrChange>
          </w:rPr>
          <w:t>Belloni</w:t>
        </w:r>
      </w:ins>
      <w:proofErr w:type="spellEnd"/>
      <w:ins w:id="5" w:author="lugovalexa@outlook.fr" w:date="2024-02-01T09:54:00Z">
        <w:r>
          <w:rPr>
            <w:rStyle w:val="Appelnotedebasdep"/>
            <w:sz w:val="24"/>
          </w:rPr>
          <w:footnoteReference w:id="1"/>
        </w:r>
      </w:ins>
      <w:ins w:id="14" w:author="lugovalexa@outlook.fr" w:date="2024-02-01T09:56:00Z">
        <w:r>
          <w:rPr>
            <w:rStyle w:val="notion-enable-hover"/>
            <w:sz w:val="24"/>
          </w:rPr>
          <w:t xml:space="preserve">    </w:t>
        </w:r>
      </w:ins>
      <w:ins w:id="15" w:author="lugovalexa@outlook.fr" w:date="2024-02-01T09:53:00Z">
        <w:r w:rsidRPr="00593A24">
          <w:rPr>
            <w:rStyle w:val="notion-enable-hover"/>
            <w:sz w:val="24"/>
            <w:rPrChange w:id="16" w:author="lugovalexa@outlook.fr" w:date="2024-02-01T09:53:00Z">
              <w:rPr>
                <w:rStyle w:val="notion-enable-hover"/>
                <w:b/>
                <w:bCs/>
                <w:sz w:val="24"/>
              </w:rPr>
            </w:rPrChange>
          </w:rPr>
          <w:t>Bérangère Legendre</w:t>
        </w:r>
      </w:ins>
      <w:ins w:id="17" w:author="lugovalexa@outlook.fr" w:date="2024-02-01T09:54:00Z">
        <w:r>
          <w:rPr>
            <w:rStyle w:val="Appelnotedebasdep"/>
            <w:sz w:val="24"/>
          </w:rPr>
          <w:footnoteReference w:id="2"/>
        </w:r>
      </w:ins>
      <w:ins w:id="20" w:author="lugovalexa@outlook.fr" w:date="2024-02-01T09:56:00Z">
        <w:r>
          <w:rPr>
            <w:rStyle w:val="notion-enable-hover"/>
            <w:sz w:val="24"/>
          </w:rPr>
          <w:t xml:space="preserve">    </w:t>
        </w:r>
      </w:ins>
      <w:ins w:id="21" w:author="lugovalexa@outlook.fr" w:date="2024-02-01T09:53:00Z">
        <w:r w:rsidRPr="00593A24">
          <w:rPr>
            <w:rStyle w:val="notion-enable-hover"/>
            <w:sz w:val="24"/>
            <w:rPrChange w:id="22" w:author="lugovalexa@outlook.fr" w:date="2024-02-01T09:53:00Z">
              <w:rPr>
                <w:rStyle w:val="notion-enable-hover"/>
                <w:b/>
                <w:bCs/>
                <w:sz w:val="24"/>
              </w:rPr>
            </w:rPrChange>
          </w:rPr>
          <w:t>Alexandra Lugova</w:t>
        </w:r>
      </w:ins>
      <w:ins w:id="23" w:author="lugovalexa@outlook.fr" w:date="2024-02-01T09:55:00Z">
        <w:r>
          <w:rPr>
            <w:rStyle w:val="Appelnotedebasdep"/>
            <w:sz w:val="24"/>
          </w:rPr>
          <w:footnoteReference w:id="3"/>
        </w:r>
      </w:ins>
      <w:ins w:id="26" w:author="lugovalexa@outlook.fr" w:date="2024-02-01T09:56:00Z">
        <w:r>
          <w:rPr>
            <w:rStyle w:val="notion-enable-hover"/>
            <w:sz w:val="24"/>
          </w:rPr>
          <w:t xml:space="preserve">    </w:t>
        </w:r>
      </w:ins>
      <w:ins w:id="27" w:author="lugovalexa@outlook.fr" w:date="2024-02-01T09:53:00Z">
        <w:r w:rsidRPr="00593A24">
          <w:rPr>
            <w:rStyle w:val="notion-enable-hover"/>
            <w:sz w:val="24"/>
            <w:rPrChange w:id="28" w:author="lugovalexa@outlook.fr" w:date="2024-02-01T09:53:00Z">
              <w:rPr>
                <w:rStyle w:val="notion-enable-hover"/>
                <w:b/>
                <w:bCs/>
                <w:sz w:val="24"/>
              </w:rPr>
            </w:rPrChange>
          </w:rPr>
          <w:t>Jeremy Tanguy</w:t>
        </w:r>
      </w:ins>
      <w:del w:id="29" w:author="lugovalexa@outlook.fr" w:date="2024-02-01T09:56:00Z">
        <w:r w:rsidR="4C491F1A" w:rsidRPr="00593A24" w:rsidDel="00593A24">
          <w:rPr>
            <w:rStyle w:val="notion-enable-hover"/>
            <w:sz w:val="24"/>
            <w:rPrChange w:id="30" w:author="lugovalexa@outlook.fr" w:date="2024-02-01T09:53:00Z">
              <w:rPr>
                <w:rStyle w:val="notion-enable-hover"/>
                <w:b/>
                <w:bCs/>
                <w:sz w:val="24"/>
                <w:lang w:val="en-US"/>
              </w:rPr>
            </w:rPrChange>
          </w:rPr>
          <w:delText xml:space="preserve">  </w:delText>
        </w:r>
      </w:del>
      <w:ins w:id="31" w:author="lugovalexa@outlook.fr" w:date="2024-02-01T09:56:00Z">
        <w:r>
          <w:rPr>
            <w:rStyle w:val="Appelnotedebasdep"/>
            <w:sz w:val="24"/>
          </w:rPr>
          <w:footnoteReference w:id="4"/>
        </w:r>
      </w:ins>
    </w:p>
    <w:p w14:paraId="536F2024" w14:textId="77777777" w:rsidR="00593A24" w:rsidRPr="00593A24" w:rsidRDefault="00593A24" w:rsidP="00593A24">
      <w:pPr>
        <w:spacing w:line="360" w:lineRule="auto"/>
        <w:jc w:val="center"/>
        <w:rPr>
          <w:ins w:id="33" w:author="lugovalexa@outlook.fr" w:date="2024-02-01T09:57:00Z"/>
          <w:rStyle w:val="notion-enable-hover"/>
          <w:b/>
          <w:bCs/>
          <w:sz w:val="24"/>
          <w:rPrChange w:id="34" w:author="lugovalexa@outlook.fr" w:date="2024-02-01T09:58:00Z">
            <w:rPr>
              <w:ins w:id="35" w:author="lugovalexa@outlook.fr" w:date="2024-02-01T09:57:00Z"/>
              <w:rStyle w:val="notion-enable-hover"/>
              <w:b/>
              <w:bCs/>
              <w:sz w:val="24"/>
              <w:lang w:val="en-US"/>
            </w:rPr>
          </w:rPrChange>
        </w:rPr>
      </w:pPr>
    </w:p>
    <w:p w14:paraId="59F676D2" w14:textId="77777777" w:rsidR="00593A24" w:rsidRPr="00593A24" w:rsidRDefault="00593A24" w:rsidP="00593A24">
      <w:pPr>
        <w:spacing w:line="360" w:lineRule="auto"/>
        <w:jc w:val="center"/>
        <w:rPr>
          <w:ins w:id="36" w:author="lugovalexa@outlook.fr" w:date="2024-02-01T09:57:00Z"/>
          <w:rStyle w:val="notion-enable-hover"/>
          <w:b/>
          <w:bCs/>
          <w:sz w:val="24"/>
          <w:rPrChange w:id="37" w:author="lugovalexa@outlook.fr" w:date="2024-02-01T09:58:00Z">
            <w:rPr>
              <w:ins w:id="38" w:author="lugovalexa@outlook.fr" w:date="2024-02-01T09:57:00Z"/>
              <w:rStyle w:val="notion-enable-hover"/>
              <w:b/>
              <w:bCs/>
              <w:sz w:val="24"/>
              <w:lang w:val="en-US"/>
            </w:rPr>
          </w:rPrChange>
        </w:rPr>
      </w:pPr>
    </w:p>
    <w:p w14:paraId="54E069B2" w14:textId="66FED9CD" w:rsidR="00593A24" w:rsidRPr="00593A24" w:rsidRDefault="00593A24" w:rsidP="00593A24">
      <w:pPr>
        <w:spacing w:line="360" w:lineRule="auto"/>
        <w:jc w:val="center"/>
        <w:rPr>
          <w:ins w:id="39" w:author="lugovalexa@outlook.fr" w:date="2024-02-01T09:57:00Z"/>
          <w:rStyle w:val="notion-enable-hover"/>
          <w:b/>
          <w:bCs/>
          <w:sz w:val="24"/>
          <w:lang w:val="en-US"/>
          <w:rPrChange w:id="40" w:author="lugovalexa@outlook.fr" w:date="2024-02-01T09:57:00Z">
            <w:rPr>
              <w:ins w:id="41" w:author="lugovalexa@outlook.fr" w:date="2024-02-01T09:57:00Z"/>
              <w:rStyle w:val="notion-enable-hover"/>
              <w:sz w:val="24"/>
            </w:rPr>
          </w:rPrChange>
        </w:rPr>
      </w:pPr>
      <w:ins w:id="42" w:author="lugovalexa@outlook.fr" w:date="2024-02-01T09:57:00Z">
        <w:r w:rsidRPr="00593A24">
          <w:rPr>
            <w:rStyle w:val="notion-enable-hover"/>
            <w:b/>
            <w:bCs/>
            <w:sz w:val="24"/>
            <w:lang w:val="en-US"/>
            <w:rPrChange w:id="43" w:author="lugovalexa@outlook.fr" w:date="2024-02-01T09:57:00Z">
              <w:rPr>
                <w:rStyle w:val="notion-enable-hover"/>
                <w:sz w:val="24"/>
              </w:rPr>
            </w:rPrChange>
          </w:rPr>
          <w:t>Abstract</w:t>
        </w:r>
      </w:ins>
    </w:p>
    <w:p w14:paraId="4043B7B7" w14:textId="77777777" w:rsidR="00593A24" w:rsidRPr="00593A24" w:rsidRDefault="00593A24" w:rsidP="00593A24">
      <w:pPr>
        <w:spacing w:line="360" w:lineRule="auto"/>
        <w:rPr>
          <w:ins w:id="44" w:author="lugovalexa@outlook.fr" w:date="2024-02-01T09:57:00Z"/>
          <w:rStyle w:val="notion-enable-hover"/>
          <w:sz w:val="24"/>
          <w:lang w:val="en-US"/>
          <w:rPrChange w:id="45" w:author="lugovalexa@outlook.fr" w:date="2024-02-01T09:57:00Z">
            <w:rPr>
              <w:ins w:id="46" w:author="lugovalexa@outlook.fr" w:date="2024-02-01T09:57:00Z"/>
              <w:rStyle w:val="notion-enable-hover"/>
              <w:sz w:val="24"/>
            </w:rPr>
          </w:rPrChange>
        </w:rPr>
        <w:pPrChange w:id="47" w:author="lugovalexa@outlook.fr" w:date="2024-02-01T09:57:00Z">
          <w:pPr>
            <w:spacing w:line="360" w:lineRule="auto"/>
            <w:jc w:val="center"/>
          </w:pPr>
        </w:pPrChange>
      </w:pPr>
      <w:ins w:id="48" w:author="lugovalexa@outlook.fr" w:date="2024-02-01T09:57:00Z">
        <w:r w:rsidRPr="00593A24">
          <w:rPr>
            <w:rStyle w:val="notion-enable-hover"/>
            <w:sz w:val="24"/>
            <w:lang w:val="en-US"/>
            <w:rPrChange w:id="49" w:author="lugovalexa@outlook.fr" w:date="2024-02-01T09:57:00Z">
              <w:rPr>
                <w:rStyle w:val="notion-enable-hover"/>
                <w:sz w:val="24"/>
              </w:rPr>
            </w:rPrChange>
          </w:rPr>
          <w:t>In this paper we investigate the effect of delaying retirement age on late-career mental health. We contribute to the recent literature on this issue by examining how this effect varies depending on workers' working conditions, exploiting exogenous data on job quality. Using pension reforms in several European countries, longitudinal data from the Survey of Health, Ageing and Retirement in Europe (SHARE) and the European Working Conditions Survey, we find that extending work horizon increases depression among older workers overall, but this effect is very dependent on working conditions. In particular, both female and male workers employed in lower-skilled jobs with less autonomy and decision-making power experience a greater increase in depression symptoms. Moreover, certain working conditions are more conducive to an increase in depression symptoms among men (</w:t>
        </w:r>
        <w:proofErr w:type="gramStart"/>
        <w:r w:rsidRPr="00593A24">
          <w:rPr>
            <w:rStyle w:val="notion-enable-hover"/>
            <w:sz w:val="24"/>
            <w:lang w:val="en-US"/>
            <w:rPrChange w:id="50" w:author="lugovalexa@outlook.fr" w:date="2024-02-01T09:57:00Z">
              <w:rPr>
                <w:rStyle w:val="notion-enable-hover"/>
                <w:sz w:val="24"/>
              </w:rPr>
            </w:rPrChange>
          </w:rPr>
          <w:t>e.g.</w:t>
        </w:r>
        <w:proofErr w:type="gramEnd"/>
        <w:r w:rsidRPr="00593A24">
          <w:rPr>
            <w:rStyle w:val="notion-enable-hover"/>
            <w:sz w:val="24"/>
            <w:lang w:val="en-US"/>
            <w:rPrChange w:id="51" w:author="lugovalexa@outlook.fr" w:date="2024-02-01T09:57:00Z">
              <w:rPr>
                <w:rStyle w:val="notion-enable-hover"/>
                <w:sz w:val="24"/>
              </w:rPr>
            </w:rPrChange>
          </w:rPr>
          <w:t xml:space="preserve"> high job intensity, poor social environment), while others play a greater role among women (e.g. poor physical conditions).</w:t>
        </w:r>
      </w:ins>
    </w:p>
    <w:p w14:paraId="0675F183" w14:textId="3DD71292" w:rsidR="00593A24" w:rsidRPr="00593A24" w:rsidDel="00593A24" w:rsidRDefault="00593A24" w:rsidP="00593A24">
      <w:pPr>
        <w:spacing w:line="360" w:lineRule="auto"/>
        <w:jc w:val="center"/>
        <w:rPr>
          <w:del w:id="52" w:author="lugovalexa@outlook.fr" w:date="2024-02-01T09:57:00Z"/>
          <w:rStyle w:val="notion-enable-hover"/>
          <w:sz w:val="24"/>
          <w:lang w:val="en-US"/>
          <w:rPrChange w:id="53" w:author="lugovalexa@outlook.fr" w:date="2024-02-01T09:57:00Z">
            <w:rPr>
              <w:del w:id="54" w:author="lugovalexa@outlook.fr" w:date="2024-02-01T09:57:00Z"/>
              <w:rStyle w:val="notion-enable-hover"/>
              <w:b/>
              <w:bCs/>
              <w:sz w:val="24"/>
              <w:lang w:val="en-US"/>
            </w:rPr>
          </w:rPrChange>
        </w:rPr>
      </w:pPr>
    </w:p>
    <w:p w14:paraId="734033BE" w14:textId="784AC592" w:rsidR="1B71EB69" w:rsidRDefault="4C491F1A" w:rsidP="1B71EB69">
      <w:pPr>
        <w:rPr>
          <w:rFonts w:eastAsia="Times New Roman" w:cs="Times New Roman"/>
          <w:color w:val="000000" w:themeColor="text1"/>
          <w:sz w:val="24"/>
          <w:lang w:val="en-US"/>
          <w:rPrChange w:id="55" w:author="Jeremy Tanguy" w:date="2024-01-31T19:54:00Z">
            <w:rPr>
              <w:rFonts w:eastAsia="Times New Roman" w:cs="Times New Roman"/>
              <w:color w:val="000000" w:themeColor="text1"/>
              <w:sz w:val="22"/>
              <w:szCs w:val="22"/>
              <w:lang w:val="en-US"/>
            </w:rPr>
          </w:rPrChange>
        </w:rPr>
      </w:pPr>
      <w:r w:rsidRPr="4C491F1A">
        <w:rPr>
          <w:rFonts w:eastAsia="Times New Roman" w:cs="Times New Roman"/>
          <w:b/>
          <w:bCs/>
          <w:sz w:val="24"/>
          <w:lang w:val="en-US"/>
          <w:rPrChange w:id="56" w:author="Jeremy Tanguy" w:date="2024-01-31T19:54:00Z">
            <w:rPr>
              <w:b/>
              <w:bCs/>
              <w:sz w:val="24"/>
              <w:lang w:val="en-US"/>
            </w:rPr>
          </w:rPrChange>
        </w:rPr>
        <w:t xml:space="preserve">Keywords: </w:t>
      </w:r>
      <w:r w:rsidRPr="4C491F1A">
        <w:rPr>
          <w:rFonts w:eastAsia="Times New Roman" w:cs="Times New Roman"/>
          <w:color w:val="000000" w:themeColor="text1"/>
          <w:sz w:val="24"/>
          <w:lang w:val="en-US"/>
          <w:rPrChange w:id="57" w:author="Jeremy Tanguy" w:date="2024-01-31T19:54:00Z">
            <w:rPr>
              <w:rFonts w:ascii="TimesNewRomanPSMT" w:eastAsia="TimesNewRomanPSMT" w:hAnsi="TimesNewRomanPSMT" w:cs="TimesNewRomanPSMT"/>
              <w:color w:val="000000" w:themeColor="text1"/>
              <w:sz w:val="22"/>
              <w:szCs w:val="22"/>
              <w:lang w:val="en-US"/>
            </w:rPr>
          </w:rPrChange>
        </w:rPr>
        <w:t>mental health, older workers, pension reforms, working conditions</w:t>
      </w:r>
    </w:p>
    <w:p w14:paraId="6E7A0610" w14:textId="756C3BFE" w:rsidR="1B71EB69" w:rsidRDefault="4C491F1A" w:rsidP="1B71EB69">
      <w:pPr>
        <w:spacing w:line="360" w:lineRule="auto"/>
        <w:rPr>
          <w:rFonts w:eastAsia="Times New Roman" w:cs="Times New Roman"/>
          <w:sz w:val="24"/>
          <w:lang w:val="en-US"/>
        </w:rPr>
      </w:pPr>
      <w:r w:rsidRPr="4C491F1A">
        <w:rPr>
          <w:rFonts w:eastAsia="Times New Roman" w:cs="Times New Roman"/>
          <w:b/>
          <w:bCs/>
          <w:sz w:val="24"/>
          <w:lang w:val="en-US"/>
        </w:rPr>
        <w:t xml:space="preserve">JEL Classification: </w:t>
      </w:r>
      <w:r w:rsidRPr="4C491F1A">
        <w:rPr>
          <w:rFonts w:eastAsia="Times New Roman" w:cs="Times New Roman"/>
          <w:sz w:val="24"/>
          <w:lang w:val="en-US"/>
        </w:rPr>
        <w:t>I1, J26</w:t>
      </w:r>
    </w:p>
    <w:p w14:paraId="4D62B123" w14:textId="4B26320E" w:rsidR="1B71EB69" w:rsidRDefault="1B71EB69" w:rsidP="1B71EB69">
      <w:pPr>
        <w:spacing w:line="360" w:lineRule="auto"/>
        <w:rPr>
          <w:b/>
          <w:bCs/>
          <w:sz w:val="24"/>
          <w:lang w:val="en-US"/>
        </w:rPr>
      </w:pPr>
    </w:p>
    <w:p w14:paraId="7B4434F3" w14:textId="77777777" w:rsidR="00593A24" w:rsidRDefault="00593A24">
      <w:pPr>
        <w:spacing w:before="0" w:after="0"/>
        <w:jc w:val="left"/>
        <w:rPr>
          <w:ins w:id="58" w:author="lugovalexa@outlook.fr" w:date="2024-02-01T09:57:00Z"/>
          <w:b/>
          <w:bCs/>
          <w:sz w:val="24"/>
          <w:lang w:val="en-US"/>
        </w:rPr>
      </w:pPr>
      <w:ins w:id="59" w:author="lugovalexa@outlook.fr" w:date="2024-02-01T09:57:00Z">
        <w:r>
          <w:rPr>
            <w:b/>
            <w:bCs/>
            <w:sz w:val="24"/>
            <w:lang w:val="en-US"/>
          </w:rPr>
          <w:br w:type="page"/>
        </w:r>
      </w:ins>
    </w:p>
    <w:p w14:paraId="106DD217" w14:textId="486F8DDD" w:rsidR="00020DFE" w:rsidRPr="00593A24" w:rsidRDefault="003F13EF" w:rsidP="00593A24">
      <w:pPr>
        <w:pStyle w:val="Paragraphedeliste"/>
        <w:numPr>
          <w:ilvl w:val="0"/>
          <w:numId w:val="4"/>
        </w:numPr>
        <w:spacing w:line="360" w:lineRule="auto"/>
        <w:rPr>
          <w:b/>
          <w:bCs/>
          <w:sz w:val="24"/>
          <w:lang w:val="en-US"/>
          <w:rPrChange w:id="60" w:author="lugovalexa@outlook.fr" w:date="2024-02-01T10:00:00Z">
            <w:rPr>
              <w:lang w:val="en-US"/>
            </w:rPr>
          </w:rPrChange>
        </w:rPr>
        <w:pPrChange w:id="61" w:author="lugovalexa@outlook.fr" w:date="2024-02-01T10:00:00Z">
          <w:pPr>
            <w:spacing w:line="360" w:lineRule="auto"/>
          </w:pPr>
        </w:pPrChange>
      </w:pPr>
      <w:r w:rsidRPr="00593A24">
        <w:rPr>
          <w:b/>
          <w:bCs/>
          <w:sz w:val="24"/>
          <w:lang w:val="en-US"/>
          <w:rPrChange w:id="62" w:author="lugovalexa@outlook.fr" w:date="2024-02-01T10:00:00Z">
            <w:rPr>
              <w:lang w:val="en-US"/>
            </w:rPr>
          </w:rPrChange>
        </w:rPr>
        <w:lastRenderedPageBreak/>
        <w:t>Introduction</w:t>
      </w:r>
    </w:p>
    <w:p w14:paraId="2E0837E3" w14:textId="6FB84896" w:rsidR="006345D9" w:rsidRPr="000C350F" w:rsidRDefault="00532379" w:rsidP="428DF76D">
      <w:pPr>
        <w:spacing w:line="360" w:lineRule="auto"/>
        <w:rPr>
          <w:del w:id="63" w:author="Jeremy Tanguy" w:date="2024-01-31T19:54:00Z"/>
          <w:sz w:val="24"/>
          <w:lang w:val="en-US"/>
        </w:rPr>
      </w:pPr>
      <w:r w:rsidRPr="428DF76D">
        <w:rPr>
          <w:sz w:val="24"/>
          <w:lang w:val="en-US"/>
        </w:rPr>
        <w:t>The ag</w:t>
      </w:r>
      <w:ins w:id="64" w:author="Jeremy Tanguy" w:date="2024-01-31T16:02:00Z">
        <w:r w:rsidR="1B71EB69" w:rsidRPr="1B71EB69">
          <w:rPr>
            <w:sz w:val="24"/>
            <w:lang w:val="en-US"/>
          </w:rPr>
          <w:t>e</w:t>
        </w:r>
      </w:ins>
      <w:r w:rsidRPr="428DF76D">
        <w:rPr>
          <w:sz w:val="24"/>
          <w:lang w:val="en-US"/>
        </w:rPr>
        <w:t>ing population poses a significant challenge, threatening the long-term viability of pension systems across the EU. Over the last decades, many countries have introduced reforms extending the working lifespan, thereby de</w:t>
      </w:r>
      <w:r w:rsidR="00EE1C3F" w:rsidRPr="428DF76D">
        <w:rPr>
          <w:sz w:val="24"/>
          <w:lang w:val="en-US"/>
        </w:rPr>
        <w:t>creasing</w:t>
      </w:r>
      <w:r w:rsidRPr="428DF76D">
        <w:rPr>
          <w:sz w:val="24"/>
          <w:lang w:val="en-US"/>
        </w:rPr>
        <w:t xml:space="preserve"> the financial burden on pension systems. However, an often-overlooked aspect is the </w:t>
      </w:r>
      <w:r w:rsidR="003568F0" w:rsidRPr="428DF76D">
        <w:rPr>
          <w:sz w:val="24"/>
          <w:lang w:val="en-US"/>
        </w:rPr>
        <w:t>well-being</w:t>
      </w:r>
      <w:r w:rsidRPr="428DF76D">
        <w:rPr>
          <w:sz w:val="24"/>
          <w:lang w:val="en-US"/>
        </w:rPr>
        <w:t xml:space="preserve"> of senior workers</w:t>
      </w:r>
      <w:r w:rsidR="003568F0" w:rsidRPr="428DF76D">
        <w:rPr>
          <w:sz w:val="24"/>
          <w:lang w:val="en-US"/>
        </w:rPr>
        <w:t xml:space="preserve">, whose mental and physical health can deteriorate towards the end of their careers, linked to the strenuousness and quality of </w:t>
      </w:r>
      <w:r w:rsidR="00EE1C3F" w:rsidRPr="428DF76D">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428DF76D">
            <w:rPr>
              <w:color w:val="000000" w:themeColor="text1"/>
              <w:sz w:val="24"/>
              <w:lang w:val="en-US"/>
            </w:rPr>
            <w:fldChar w:fldCharType="begin"/>
          </w:r>
          <w:r w:rsidR="008B2A2D" w:rsidRPr="428DF76D">
            <w:rPr>
              <w:color w:val="000000" w:themeColor="text1"/>
              <w:sz w:val="24"/>
              <w:lang w:val="en-US"/>
            </w:rPr>
            <w:instrText xml:space="preserve"> CITATION Mir20 \l 1036 </w:instrText>
          </w:r>
          <w:r w:rsidR="008B2A2D" w:rsidRPr="428DF76D">
            <w:rPr>
              <w:color w:val="000000" w:themeColor="text1"/>
              <w:sz w:val="24"/>
              <w:lang w:val="en-US"/>
            </w:rPr>
            <w:fldChar w:fldCharType="separate"/>
          </w:r>
          <w:r w:rsidR="00507B74" w:rsidRPr="428DF76D">
            <w:rPr>
              <w:noProof/>
              <w:color w:val="000000" w:themeColor="text1"/>
              <w:sz w:val="24"/>
              <w:lang w:val="en-US"/>
            </w:rPr>
            <w:t xml:space="preserve"> (Miranti &amp; Li, 2020)</w:t>
          </w:r>
          <w:r w:rsidR="008B2A2D" w:rsidRPr="428DF76D">
            <w:rPr>
              <w:color w:val="000000" w:themeColor="text1"/>
              <w:sz w:val="24"/>
              <w:lang w:val="en-US"/>
            </w:rPr>
            <w:fldChar w:fldCharType="end"/>
          </w:r>
        </w:sdtContent>
      </w:sdt>
      <w:r w:rsidR="003568F0" w:rsidRPr="428DF76D">
        <w:rPr>
          <w:color w:val="000000" w:themeColor="text1"/>
          <w:sz w:val="24"/>
          <w:lang w:val="en-US"/>
        </w:rPr>
        <w:t xml:space="preserve">. </w:t>
      </w:r>
      <w:r w:rsidR="003568F0" w:rsidRPr="428DF76D">
        <w:rPr>
          <w:sz w:val="24"/>
          <w:lang w:val="en-US"/>
        </w:rPr>
        <w:t>Delaying retirement age would, therefore, allow more time for workers' health to decline, placing a</w:t>
      </w:r>
      <w:r w:rsidR="00E80826" w:rsidRPr="428DF76D">
        <w:rPr>
          <w:sz w:val="24"/>
          <w:lang w:val="en-US"/>
        </w:rPr>
        <w:t xml:space="preserve">n additional </w:t>
      </w:r>
      <w:r w:rsidR="003568F0" w:rsidRPr="428DF76D">
        <w:rPr>
          <w:sz w:val="24"/>
          <w:lang w:val="en-US"/>
        </w:rPr>
        <w:t>burden on social protection systems (health insurance, unemployment insurance)</w:t>
      </w:r>
      <w:r w:rsidR="00EE1C3F" w:rsidRPr="428DF76D">
        <w:rPr>
          <w:sz w:val="24"/>
          <w:lang w:val="en-US"/>
        </w:rPr>
        <w:t xml:space="preserve"> </w:t>
      </w:r>
      <w:sdt>
        <w:sdtPr>
          <w:rPr>
            <w:sz w:val="24"/>
            <w:lang w:val="en-US"/>
          </w:rPr>
          <w:id w:val="-1975363430"/>
          <w:placeholder>
            <w:docPart w:val="DefaultPlaceholder_1081868574"/>
          </w:placeholder>
          <w:citation/>
        </w:sdtPr>
        <w:sdtContent>
          <w:r w:rsidR="00EE1C3F" w:rsidRPr="428DF76D">
            <w:rPr>
              <w:sz w:val="24"/>
              <w:lang w:val="en-US"/>
            </w:rPr>
            <w:fldChar w:fldCharType="begin"/>
          </w:r>
          <w:r w:rsidR="00EE1C3F" w:rsidRPr="428DF76D">
            <w:rPr>
              <w:sz w:val="24"/>
              <w:lang w:val="en-US"/>
            </w:rPr>
            <w:instrText xml:space="preserve"> CITATION Ser23 \l 1036  \m LiY18</w:instrText>
          </w:r>
          <w:r w:rsidR="00EE1C3F" w:rsidRPr="428DF76D">
            <w:rPr>
              <w:sz w:val="24"/>
              <w:lang w:val="en-US"/>
            </w:rPr>
            <w:fldChar w:fldCharType="separate"/>
          </w:r>
          <w:r w:rsidR="00507B74" w:rsidRPr="428DF76D">
            <w:rPr>
              <w:noProof/>
              <w:sz w:val="24"/>
              <w:lang w:val="en-US"/>
            </w:rPr>
            <w:t>(Serrano-Alarcón, et al., 2023; Li, 2018)</w:t>
          </w:r>
          <w:r w:rsidR="00EE1C3F" w:rsidRPr="428DF76D">
            <w:rPr>
              <w:sz w:val="24"/>
              <w:lang w:val="en-US"/>
            </w:rPr>
            <w:fldChar w:fldCharType="end"/>
          </w:r>
        </w:sdtContent>
      </w:sdt>
      <w:r w:rsidR="00EE1C3F" w:rsidRPr="428DF76D">
        <w:rPr>
          <w:sz w:val="24"/>
          <w:lang w:val="en-US"/>
        </w:rPr>
        <w:t xml:space="preserve">, </w:t>
      </w:r>
      <w:r w:rsidR="00AF2234" w:rsidRPr="428DF76D">
        <w:rPr>
          <w:sz w:val="24"/>
          <w:lang w:val="en-US"/>
        </w:rPr>
        <w:t xml:space="preserve">although </w:t>
      </w:r>
      <w:r w:rsidR="5E28A1EC" w:rsidRPr="428DF76D">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428DF76D">
            <w:rPr>
              <w:sz w:val="24"/>
              <w:lang w:val="en-US"/>
            </w:rPr>
            <w:fldChar w:fldCharType="begin"/>
          </w:r>
          <w:r w:rsidR="00EE1C3F" w:rsidRPr="428DF76D">
            <w:rPr>
              <w:sz w:val="24"/>
              <w:lang w:val="en-US"/>
            </w:rPr>
            <w:instrText xml:space="preserve"> CITATION Hag18 \l 1036 </w:instrText>
          </w:r>
          <w:r w:rsidR="00EE1C3F" w:rsidRPr="428DF76D">
            <w:rPr>
              <w:sz w:val="24"/>
              <w:lang w:val="en-US"/>
            </w:rPr>
            <w:fldChar w:fldCharType="separate"/>
          </w:r>
          <w:r w:rsidR="00507B74" w:rsidRPr="428DF76D">
            <w:rPr>
              <w:noProof/>
              <w:sz w:val="24"/>
              <w:lang w:val="en-US"/>
            </w:rPr>
            <w:t>(Hagen, 2018)</w:t>
          </w:r>
          <w:r w:rsidR="00EE1C3F" w:rsidRPr="428DF76D">
            <w:rPr>
              <w:sz w:val="24"/>
              <w:lang w:val="en-US"/>
            </w:rPr>
            <w:fldChar w:fldCharType="end"/>
          </w:r>
        </w:sdtContent>
      </w:sdt>
      <w:r w:rsidR="00EE1C3F" w:rsidRPr="428DF76D">
        <w:rPr>
          <w:sz w:val="24"/>
          <w:lang w:val="en-US"/>
        </w:rPr>
        <w:t xml:space="preserve">. </w:t>
      </w:r>
      <w:r w:rsidR="00977B08" w:rsidRPr="428DF76D">
        <w:rPr>
          <w:sz w:val="24"/>
          <w:lang w:val="en-US"/>
        </w:rPr>
        <w:t xml:space="preserve">Moreover, these reforms underscore the societal value placed on preserving retirement years, implying that retirement is eagerly anticipated by a significant portion of the population. </w:t>
      </w:r>
    </w:p>
    <w:p w14:paraId="7D7D129E" w14:textId="2D125F1B" w:rsidR="00532379" w:rsidRPr="000C350F" w:rsidRDefault="006345D9" w:rsidP="53CC4AC7">
      <w:pPr>
        <w:spacing w:line="360" w:lineRule="auto"/>
        <w:rPr>
          <w:ins w:id="65" w:author="Alexandra Lugova" w:date="2024-01-26T14:40:00Z"/>
          <w:lang w:val="en-US"/>
        </w:rPr>
      </w:pPr>
      <w:r w:rsidRPr="428DF76D">
        <w:rPr>
          <w:sz w:val="24"/>
          <w:lang w:val="en-US"/>
        </w:rPr>
        <w:t>Several studies have attempted to analyze the effects of pension reforms on the mental health of older workers, with most suggesting adverse effects that escalate with a greater work horizon increase</w:t>
      </w:r>
      <w:r w:rsidR="00EE1C3F" w:rsidRPr="428DF76D">
        <w:rPr>
          <w:sz w:val="24"/>
          <w:lang w:val="en-US"/>
        </w:rPr>
        <w:t xml:space="preserve"> </w:t>
      </w:r>
      <w:sdt>
        <w:sdtPr>
          <w:rPr>
            <w:sz w:val="24"/>
            <w:lang w:val="en-US"/>
          </w:rPr>
          <w:id w:val="2126727298"/>
          <w:placeholder>
            <w:docPart w:val="DefaultPlaceholder_1081868574"/>
          </w:placeholder>
          <w:citation/>
        </w:sdtPr>
        <w:sdtContent>
          <w:r w:rsidR="00EE1C3F" w:rsidRPr="428DF76D">
            <w:rPr>
              <w:sz w:val="24"/>
              <w:lang w:val="en-US"/>
            </w:rPr>
            <w:fldChar w:fldCharType="begin"/>
          </w:r>
          <w:r w:rsidR="00EE1C3F" w:rsidRPr="428DF76D">
            <w:rPr>
              <w:sz w:val="24"/>
              <w:lang w:val="en-US"/>
            </w:rPr>
            <w:instrText>CITATION Ber23 \t  \l 1036  \m Ser23 \m Car201 \m deG09</w:instrText>
          </w:r>
          <w:r w:rsidR="00EE1C3F" w:rsidRPr="428DF76D">
            <w:rPr>
              <w:sz w:val="24"/>
              <w:lang w:val="en-US"/>
            </w:rPr>
            <w:fldChar w:fldCharType="separate"/>
          </w:r>
          <w:r w:rsidR="00507B74" w:rsidRPr="428DF76D">
            <w:rPr>
              <w:noProof/>
              <w:sz w:val="24"/>
              <w:lang w:val="en-US"/>
            </w:rPr>
            <w:t>(Bertoni, Brunello, &amp; Da Re, 2023; Serrano-Alarcón, et al., 2023; Carrino, Glaser, &amp; Avendano, 2020; de Grip, Lindeboom, &amp; Montizaan, 2009)</w:t>
          </w:r>
          <w:r w:rsidR="00EE1C3F" w:rsidRPr="428DF76D">
            <w:rPr>
              <w:sz w:val="24"/>
              <w:lang w:val="en-US"/>
            </w:rPr>
            <w:fldChar w:fldCharType="end"/>
          </w:r>
        </w:sdtContent>
      </w:sdt>
      <w:r w:rsidR="00EE1C3F" w:rsidRPr="428DF76D">
        <w:rPr>
          <w:sz w:val="24"/>
          <w:lang w:val="en-US"/>
        </w:rPr>
        <w:t>. R</w:t>
      </w:r>
      <w:r w:rsidR="3F5F7F3D" w:rsidRPr="428DF76D">
        <w:rPr>
          <w:rFonts w:eastAsia="Times New Roman" w:cs="Times New Roman"/>
          <w:sz w:val="24"/>
          <w:lang w:val="en-US"/>
        </w:rPr>
        <w:t xml:space="preserve">educing the work horizon may also lead to a deterioration in mental health, as shown by Bauer &amp; </w:t>
      </w:r>
      <w:proofErr w:type="spellStart"/>
      <w:r w:rsidR="3F5F7F3D" w:rsidRPr="428DF76D">
        <w:rPr>
          <w:rFonts w:eastAsia="Times New Roman" w:cs="Times New Roman"/>
          <w:sz w:val="24"/>
          <w:lang w:val="en-US"/>
        </w:rPr>
        <w:t>Eichenberger</w:t>
      </w:r>
      <w:proofErr w:type="spellEnd"/>
      <w:r w:rsidR="3F5F7F3D" w:rsidRPr="428DF76D">
        <w:rPr>
          <w:rFonts w:eastAsia="Times New Roman" w:cs="Times New Roman"/>
          <w:sz w:val="24"/>
          <w:lang w:val="en-US"/>
        </w:rPr>
        <w:t xml:space="preserve"> (2021) on the example of a Swiss reform that lowered the legal retirement age in </w:t>
      </w:r>
      <w:r w:rsidR="00C10748" w:rsidRPr="428DF76D">
        <w:rPr>
          <w:rFonts w:eastAsia="Times New Roman" w:cs="Times New Roman"/>
          <w:sz w:val="24"/>
          <w:lang w:val="en-US"/>
        </w:rPr>
        <w:t xml:space="preserve">the </w:t>
      </w:r>
      <w:r w:rsidR="3F5F7F3D" w:rsidRPr="428DF76D">
        <w:rPr>
          <w:rFonts w:eastAsia="Times New Roman" w:cs="Times New Roman"/>
          <w:sz w:val="24"/>
          <w:lang w:val="en-US"/>
        </w:rPr>
        <w:t xml:space="preserve">construction sector from 65 to 60 leading to a 33% increase in sick leave between ages 56 and 60. </w:t>
      </w:r>
      <w:r w:rsidR="00EE1C3F" w:rsidRPr="428DF76D">
        <w:rPr>
          <w:sz w:val="24"/>
          <w:lang w:val="en-US"/>
        </w:rPr>
        <w:t xml:space="preserve">Conversely, </w:t>
      </w:r>
      <w:r w:rsidR="3F5F7F3D" w:rsidRPr="428DF76D">
        <w:rPr>
          <w:rFonts w:eastAsia="Times New Roman" w:cs="Times New Roman"/>
          <w:sz w:val="24"/>
          <w:lang w:val="en-US"/>
        </w:rPr>
        <w:t>an extended retirement horizon may encourage employers to invest in skills of senior workers to retain them in employment (</w:t>
      </w:r>
      <w:proofErr w:type="spellStart"/>
      <w:r w:rsidR="3F5F7F3D" w:rsidRPr="428DF76D">
        <w:rPr>
          <w:rFonts w:eastAsia="Times New Roman" w:cs="Times New Roman"/>
          <w:sz w:val="24"/>
          <w:lang w:val="en-US"/>
        </w:rPr>
        <w:t>Hairault</w:t>
      </w:r>
      <w:proofErr w:type="spellEnd"/>
      <w:r w:rsidR="3F5F7F3D" w:rsidRPr="428DF76D">
        <w:rPr>
          <w:rFonts w:eastAsia="Times New Roman" w:cs="Times New Roman"/>
          <w:sz w:val="24"/>
          <w:lang w:val="en-US"/>
        </w:rPr>
        <w:t xml:space="preserve">, </w:t>
      </w:r>
      <w:proofErr w:type="spellStart"/>
      <w:r w:rsidR="3F5F7F3D" w:rsidRPr="428DF76D">
        <w:rPr>
          <w:rFonts w:eastAsia="Times New Roman" w:cs="Times New Roman"/>
          <w:sz w:val="24"/>
          <w:lang w:val="en-US"/>
        </w:rPr>
        <w:t>Sopraseuth</w:t>
      </w:r>
      <w:proofErr w:type="spellEnd"/>
      <w:r w:rsidR="3F5F7F3D" w:rsidRPr="428DF76D">
        <w:rPr>
          <w:rFonts w:eastAsia="Times New Roman" w:cs="Times New Roman"/>
          <w:sz w:val="24"/>
          <w:lang w:val="en-US"/>
        </w:rPr>
        <w:t xml:space="preserve">, &amp; </w:t>
      </w:r>
      <w:proofErr w:type="spellStart"/>
      <w:r w:rsidR="3F5F7F3D" w:rsidRPr="428DF76D">
        <w:rPr>
          <w:rFonts w:eastAsia="Times New Roman" w:cs="Times New Roman"/>
          <w:sz w:val="24"/>
          <w:lang w:val="en-US"/>
        </w:rPr>
        <w:t>Langot</w:t>
      </w:r>
      <w:proofErr w:type="spellEnd"/>
      <w:r w:rsidR="3F5F7F3D" w:rsidRPr="428DF76D">
        <w:rPr>
          <w:rFonts w:eastAsia="Times New Roman" w:cs="Times New Roman"/>
          <w:sz w:val="24"/>
          <w:lang w:val="en-US"/>
        </w:rPr>
        <w:t>, 2010) and adapt jobs to their skills (</w:t>
      </w:r>
      <w:proofErr w:type="spellStart"/>
      <w:r w:rsidR="3F5F7F3D" w:rsidRPr="428DF76D">
        <w:rPr>
          <w:rFonts w:eastAsia="Times New Roman" w:cs="Times New Roman"/>
          <w:sz w:val="24"/>
          <w:lang w:val="en-US"/>
        </w:rPr>
        <w:t>Miranti</w:t>
      </w:r>
      <w:proofErr w:type="spellEnd"/>
      <w:r w:rsidR="3F5F7F3D" w:rsidRPr="428DF76D">
        <w:rPr>
          <w:rFonts w:eastAsia="Times New Roman" w:cs="Times New Roman"/>
          <w:sz w:val="24"/>
          <w:lang w:val="en-US"/>
        </w:rPr>
        <w:t xml:space="preserve"> &amp; Li, 2020), potentially benefiting their mental health. Older workers may also adopt healthier behaviors anticipating a</w:t>
      </w:r>
      <w:r w:rsidR="003F13EF" w:rsidRPr="428DF76D">
        <w:rPr>
          <w:rFonts w:eastAsia="Times New Roman" w:cs="Times New Roman"/>
          <w:sz w:val="24"/>
          <w:lang w:val="en-US"/>
        </w:rPr>
        <w:t xml:space="preserve"> longer </w:t>
      </w:r>
      <w:r w:rsidR="3F5F7F3D" w:rsidRPr="428DF76D">
        <w:rPr>
          <w:rFonts w:eastAsia="Times New Roman" w:cs="Times New Roman"/>
          <w:sz w:val="24"/>
          <w:lang w:val="en-US"/>
        </w:rPr>
        <w:t xml:space="preserve">work horizon, as found by </w:t>
      </w:r>
      <w:proofErr w:type="spellStart"/>
      <w:r w:rsidR="3F5F7F3D" w:rsidRPr="428DF76D">
        <w:rPr>
          <w:rFonts w:eastAsia="Times New Roman" w:cs="Times New Roman"/>
          <w:sz w:val="24"/>
          <w:lang w:val="en-US"/>
        </w:rPr>
        <w:t>Bertoni</w:t>
      </w:r>
      <w:proofErr w:type="spellEnd"/>
      <w:r w:rsidR="3F5F7F3D" w:rsidRPr="428DF76D">
        <w:rPr>
          <w:rFonts w:eastAsia="Times New Roman" w:cs="Times New Roman"/>
          <w:sz w:val="24"/>
          <w:lang w:val="en-US"/>
        </w:rPr>
        <w:t xml:space="preserve"> et al. (2018) for the 2004 Italian pension reform. </w:t>
      </w:r>
    </w:p>
    <w:p w14:paraId="2AC540A1" w14:textId="499B0A46" w:rsidR="00532379" w:rsidRPr="000C350F" w:rsidRDefault="006345D9" w:rsidP="7BBC31D8">
      <w:pPr>
        <w:spacing w:line="360" w:lineRule="auto"/>
        <w:rPr>
          <w:sz w:val="24"/>
          <w:lang w:val="en-US"/>
        </w:rPr>
      </w:pPr>
      <w:r w:rsidRPr="7BBC31D8">
        <w:rPr>
          <w:sz w:val="24"/>
          <w:lang w:val="en-US"/>
        </w:rPr>
        <w:t>T</w:t>
      </w:r>
      <w:r w:rsidR="00532379" w:rsidRPr="7BBC31D8">
        <w:rPr>
          <w:sz w:val="24"/>
          <w:lang w:val="en-US"/>
        </w:rPr>
        <w:t>he literature debate on well-being and mental health throughout the life cycle reveals diverse patterns</w:t>
      </w:r>
      <w:r w:rsidR="00B31A95" w:rsidRPr="7BBC31D8">
        <w:rPr>
          <w:sz w:val="24"/>
          <w:lang w:val="en-US"/>
        </w:rPr>
        <w:t xml:space="preserve"> – U-shape, inverse U-shape, and other relationships</w:t>
      </w:r>
      <w:r w:rsidR="008B2A2D" w:rsidRPr="7BBC31D8">
        <w:rPr>
          <w:sz w:val="24"/>
          <w:lang w:val="en-US"/>
        </w:rPr>
        <w:t xml:space="preserve"> </w:t>
      </w:r>
      <w:sdt>
        <w:sdtPr>
          <w:rPr>
            <w:sz w:val="24"/>
            <w:lang w:val="en-US"/>
          </w:rPr>
          <w:id w:val="-1511511932"/>
          <w:placeholder>
            <w:docPart w:val="DefaultPlaceholder_1081868574"/>
          </w:placeholder>
          <w:citation/>
        </w:sdtPr>
        <w:sdtContent>
          <w:r w:rsidR="008B2A2D" w:rsidRPr="7BBC31D8">
            <w:rPr>
              <w:sz w:val="24"/>
              <w:lang w:val="en-US"/>
            </w:rPr>
            <w:fldChar w:fldCharType="begin"/>
          </w:r>
          <w:r w:rsidR="008B2A2D" w:rsidRPr="7BBC31D8">
            <w:rPr>
              <w:sz w:val="24"/>
              <w:lang w:val="en-US"/>
            </w:rPr>
            <w:instrText xml:space="preserve"> CITATION Bel14 \l 1036  \m Fri12 \m Bla08</w:instrText>
          </w:r>
          <w:r w:rsidR="008B2A2D" w:rsidRPr="7BBC31D8">
            <w:rPr>
              <w:sz w:val="24"/>
              <w:lang w:val="en-US"/>
            </w:rPr>
            <w:fldChar w:fldCharType="separate"/>
          </w:r>
          <w:r w:rsidR="00507B74" w:rsidRPr="7BBC31D8">
            <w:rPr>
              <w:noProof/>
              <w:sz w:val="24"/>
              <w:lang w:val="en-US"/>
            </w:rPr>
            <w:t>(Bell, 2014; Frijters &amp; Beatton, 2012; Blanchflower &amp; Oswald, 2008)</w:t>
          </w:r>
          <w:r w:rsidR="008B2A2D" w:rsidRPr="7BBC31D8">
            <w:rPr>
              <w:sz w:val="24"/>
              <w:lang w:val="en-US"/>
            </w:rPr>
            <w:fldChar w:fldCharType="end"/>
          </w:r>
        </w:sdtContent>
      </w:sdt>
      <w:r w:rsidR="00532379" w:rsidRPr="7BBC31D8">
        <w:rPr>
          <w:sz w:val="24"/>
          <w:lang w:val="en-US"/>
        </w:rPr>
        <w:t xml:space="preserve">, </w:t>
      </w:r>
      <w:r w:rsidR="007445E2" w:rsidRPr="7BBC31D8">
        <w:rPr>
          <w:sz w:val="24"/>
          <w:lang w:val="en-US"/>
        </w:rPr>
        <w:t>suggesting that the end of the career is not universally understood across countries, depending on retirement systems and senior employment policies.</w:t>
      </w:r>
      <w:r w:rsidR="00532379" w:rsidRPr="7BBC31D8">
        <w:rPr>
          <w:sz w:val="24"/>
          <w:lang w:val="en-US"/>
        </w:rPr>
        <w:t xml:space="preserve"> </w:t>
      </w:r>
      <w:r w:rsidR="007445E2" w:rsidRPr="7BBC31D8">
        <w:rPr>
          <w:sz w:val="24"/>
          <w:lang w:val="en-US"/>
        </w:rPr>
        <w:t>However, to the best of our knowledge, m</w:t>
      </w:r>
      <w:r w:rsidR="00532379" w:rsidRPr="7BBC31D8">
        <w:rPr>
          <w:sz w:val="24"/>
          <w:lang w:val="en-US"/>
        </w:rPr>
        <w:t xml:space="preserve">ulti-country studies on the effects of </w:t>
      </w:r>
      <w:r w:rsidR="007445E2" w:rsidRPr="7BBC31D8">
        <w:rPr>
          <w:sz w:val="24"/>
          <w:lang w:val="en-US"/>
        </w:rPr>
        <w:t xml:space="preserve">pension </w:t>
      </w:r>
      <w:r w:rsidR="00532379" w:rsidRPr="7BBC31D8">
        <w:rPr>
          <w:sz w:val="24"/>
          <w:lang w:val="en-US"/>
        </w:rPr>
        <w:t xml:space="preserve">reforms on mental health are scarce, with </w:t>
      </w:r>
      <w:del w:id="66" w:author="lugovalexa@outlook.fr" w:date="2024-02-01T09:58:00Z">
        <w:r w:rsidR="703B0E2B" w:rsidRPr="7BBC31D8" w:rsidDel="00593A24">
          <w:rPr>
            <w:noProof/>
            <w:sz w:val="24"/>
            <w:lang w:val="en-US"/>
          </w:rPr>
          <w:delText xml:space="preserve"> </w:delText>
        </w:r>
      </w:del>
      <w:r w:rsidR="703B0E2B" w:rsidRPr="7BBC31D8">
        <w:rPr>
          <w:noProof/>
          <w:sz w:val="24"/>
          <w:lang w:val="en-US"/>
        </w:rPr>
        <w:t>Bertoni, Brunello, &amp; Da Re (2023)</w:t>
      </w:r>
      <w:r w:rsidR="007445E2" w:rsidRPr="7BBC31D8">
        <w:rPr>
          <w:sz w:val="24"/>
          <w:lang w:val="en-US"/>
        </w:rPr>
        <w:t xml:space="preserve"> </w:t>
      </w:r>
      <w:r w:rsidR="00532379" w:rsidRPr="7BBC31D8">
        <w:rPr>
          <w:sz w:val="24"/>
          <w:lang w:val="en-US"/>
        </w:rPr>
        <w:t xml:space="preserve">being </w:t>
      </w:r>
      <w:r w:rsidR="00F76FD1" w:rsidRPr="7BBC31D8">
        <w:rPr>
          <w:sz w:val="24"/>
          <w:lang w:val="en-US"/>
        </w:rPr>
        <w:t>a notable</w:t>
      </w:r>
      <w:r w:rsidR="00532379" w:rsidRPr="7BBC31D8">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 xml:space="preserve">(Carrino, Glaser, &amp; Avendano, </w:t>
          </w:r>
          <w:r w:rsidR="00507B74" w:rsidRPr="00507B74">
            <w:rPr>
              <w:noProof/>
              <w:sz w:val="24"/>
              <w:lang w:val="en-US"/>
            </w:rPr>
            <w:lastRenderedPageBreak/>
            <w:t>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2B58532B" w:rsidR="001D2D80" w:rsidRPr="000C350F" w:rsidRDefault="7BBC31D8" w:rsidP="7BBC31D8">
      <w:pPr>
        <w:spacing w:line="360" w:lineRule="auto"/>
        <w:rPr>
          <w:sz w:val="24"/>
          <w:lang w:val="en-US"/>
        </w:rPr>
      </w:pPr>
      <w:r w:rsidRPr="7BBC31D8">
        <w:rPr>
          <w:sz w:val="24"/>
          <w:lang w:val="en-US"/>
        </w:rPr>
        <w:t xml:space="preserve">Building upon the work of </w:t>
      </w:r>
      <w:proofErr w:type="spellStart"/>
      <w:r w:rsidRPr="7BBC31D8">
        <w:rPr>
          <w:sz w:val="24"/>
          <w:lang w:val="en-US"/>
        </w:rPr>
        <w:t>Bertoni</w:t>
      </w:r>
      <w:proofErr w:type="spellEnd"/>
      <w:r w:rsidRPr="7BBC31D8">
        <w:rPr>
          <w:sz w:val="24"/>
          <w:lang w:val="en-US"/>
        </w:rPr>
        <w:t xml:space="preserve"> et al. (2023) and </w:t>
      </w:r>
      <w:proofErr w:type="spellStart"/>
      <w:r w:rsidRPr="7BBC31D8">
        <w:rPr>
          <w:sz w:val="24"/>
          <w:lang w:val="en-US"/>
        </w:rPr>
        <w:t>Carrino</w:t>
      </w:r>
      <w:proofErr w:type="spellEnd"/>
      <w:r w:rsidRPr="7BBC31D8">
        <w:rPr>
          <w:sz w:val="24"/>
          <w:lang w:val="en-US"/>
        </w:rPr>
        <w:t xml:space="preserve"> et al. (2020), we explore heterogeneous effects of reforms delaying the retirement age on late-career mental health as a function of working conditions. By combining repeated cross-sectional data on working conditions from the European Working Conditions Survey (EWCS), aggregated at the level of 4-digit ISCO codes, with microdata from 12 EU countries from the Survey of Health, Ageing and Retirement in Europe (SHARE), we control for endogeneity of job quality data and provide a comprehensive analysis of the relationship between retirement policies and mental health depending on diverse job quality dimensions.</w:t>
      </w:r>
    </w:p>
    <w:p w14:paraId="51A59785" w14:textId="7CA613C0" w:rsidR="00BC2A6C" w:rsidRPr="00593A24" w:rsidRDefault="009047F5" w:rsidP="00593A24">
      <w:pPr>
        <w:pStyle w:val="Paragraphedeliste"/>
        <w:numPr>
          <w:ilvl w:val="0"/>
          <w:numId w:val="4"/>
        </w:numPr>
        <w:spacing w:line="360" w:lineRule="auto"/>
        <w:rPr>
          <w:b/>
          <w:bCs/>
          <w:sz w:val="24"/>
          <w:lang w:val="en-US"/>
          <w:rPrChange w:id="67" w:author="lugovalexa@outlook.fr" w:date="2024-02-01T10:00:00Z">
            <w:rPr>
              <w:lang w:val="en-US"/>
            </w:rPr>
          </w:rPrChange>
        </w:rPr>
        <w:pPrChange w:id="68" w:author="lugovalexa@outlook.fr" w:date="2024-02-01T10:00:00Z">
          <w:pPr>
            <w:spacing w:line="360" w:lineRule="auto"/>
          </w:pPr>
        </w:pPrChange>
      </w:pPr>
      <w:r w:rsidRPr="00593A24">
        <w:rPr>
          <w:b/>
          <w:bCs/>
          <w:sz w:val="24"/>
          <w:lang w:val="en-US"/>
          <w:rPrChange w:id="69" w:author="lugovalexa@outlook.fr" w:date="2024-02-01T10:00:00Z">
            <w:rPr>
              <w:lang w:val="en-US"/>
            </w:rPr>
          </w:rPrChange>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7186FED6" w:rsidR="00C606BC" w:rsidRDefault="7BBC31D8" w:rsidP="7BBC31D8">
      <w:pPr>
        <w:spacing w:line="360" w:lineRule="auto"/>
        <w:rPr>
          <w:sz w:val="24"/>
          <w:lang w:val="en-US"/>
        </w:rPr>
      </w:pPr>
      <w:r w:rsidRPr="7BBC31D8">
        <w:rPr>
          <w:sz w:val="24"/>
          <w:lang w:val="en-US"/>
        </w:rPr>
        <w:t xml:space="preserve">We use data on working conditions from waves 5 and 6 (2010 and 2015) of EWCS. The survey covers diverse occupations, sectors, and age groups of 35 countries, describing the work landscape in the form of 7 comprehensive job quality indices - skills and discretion, working time quality, physical environment, social environment, intensity, prospects, and monthly earnings – that we aggregate by country, year, and 4-digit ISCO codes. We don’t use the monthly earnings index as SHARE provides the information on household income. To ensure the concordance between the two surveys, we approximate job quality indices for 2011 with the values available for 2010. </w:t>
      </w:r>
    </w:p>
    <w:p w14:paraId="6A091392" w14:textId="63D17D3A" w:rsidR="003D7D5E" w:rsidRPr="000C350F" w:rsidRDefault="4C491F1A" w:rsidP="428DF76D">
      <w:pPr>
        <w:spacing w:line="360" w:lineRule="auto"/>
        <w:rPr>
          <w:sz w:val="24"/>
          <w:lang w:val="en-US"/>
        </w:rPr>
      </w:pPr>
      <w:r w:rsidRPr="4C491F1A">
        <w:rPr>
          <w:sz w:val="24"/>
          <w:lang w:val="en-US"/>
        </w:rPr>
        <w:t xml:space="preserve">Merging SHARE data with job quality indices from EWCS requires the identification of the occupation of each individual in the form of a 4-digit ISCO code. These codes were gradually recorded by the SHARE working groups since 2015. The majority of codes, covering around </w:t>
      </w:r>
      <w:r w:rsidRPr="4C491F1A">
        <w:rPr>
          <w:sz w:val="24"/>
          <w:lang w:val="en-US"/>
        </w:rPr>
        <w:lastRenderedPageBreak/>
        <w:t xml:space="preserve">47 000 individuals, were registered during the </w:t>
      </w:r>
      <w:proofErr w:type="spellStart"/>
      <w:r w:rsidRPr="4C491F1A">
        <w:rPr>
          <w:sz w:val="24"/>
          <w:lang w:val="en-US"/>
        </w:rPr>
        <w:t>Sharelife</w:t>
      </w:r>
      <w:proofErr w:type="spellEnd"/>
      <w:r w:rsidRPr="4C491F1A">
        <w:rPr>
          <w:sz w:val="24"/>
          <w:lang w:val="en-US"/>
        </w:rPr>
        <w:t xml:space="preserve"> module of wave 7, and the remaining 2 000 during the regular SHARE modules of waves 6,7, and 8. We recover all the available codes, which leaves us with a sample of around 49 000 individuals.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30DBCC82" w:rsidR="00216AB2" w:rsidRPr="00593A24" w:rsidRDefault="00216AB2" w:rsidP="00593A24">
      <w:pPr>
        <w:pStyle w:val="Paragraphedeliste"/>
        <w:numPr>
          <w:ilvl w:val="0"/>
          <w:numId w:val="4"/>
        </w:numPr>
        <w:spacing w:line="360" w:lineRule="auto"/>
        <w:rPr>
          <w:b/>
          <w:bCs/>
          <w:sz w:val="24"/>
          <w:lang w:val="en-US"/>
          <w:rPrChange w:id="70" w:author="lugovalexa@outlook.fr" w:date="2024-02-01T10:00:00Z">
            <w:rPr>
              <w:lang w:val="en-US"/>
            </w:rPr>
          </w:rPrChange>
        </w:rPr>
        <w:pPrChange w:id="71" w:author="lugovalexa@outlook.fr" w:date="2024-02-01T10:00:00Z">
          <w:pPr>
            <w:spacing w:line="360" w:lineRule="auto"/>
          </w:pPr>
        </w:pPrChange>
      </w:pPr>
      <w:r w:rsidRPr="00593A24">
        <w:rPr>
          <w:b/>
          <w:bCs/>
          <w:sz w:val="24"/>
          <w:lang w:val="en-US"/>
          <w:rPrChange w:id="72" w:author="lugovalexa@outlook.fr" w:date="2024-02-01T10:00:00Z">
            <w:rPr>
              <w:lang w:val="en-US"/>
            </w:rPr>
          </w:rPrChange>
        </w:rPr>
        <w:t>Methods</w:t>
      </w:r>
    </w:p>
    <w:p w14:paraId="5A9409B8" w14:textId="0EF7CF35" w:rsidR="00A33355" w:rsidRPr="000C350F" w:rsidRDefault="4C491F1A" w:rsidP="4C491F1A">
      <w:pPr>
        <w:spacing w:line="360" w:lineRule="auto"/>
        <w:rPr>
          <w:i/>
          <w:iCs/>
          <w:sz w:val="24"/>
          <w:lang w:val="en-US"/>
        </w:rPr>
      </w:pPr>
      <w:r w:rsidRPr="4C491F1A">
        <w:rPr>
          <w:i/>
          <w:iCs/>
          <w:sz w:val="24"/>
          <w:lang w:val="en-US"/>
        </w:rPr>
        <w:t>Sample selection</w:t>
      </w:r>
    </w:p>
    <w:p w14:paraId="41A6E9BD" w14:textId="2F0C245B" w:rsidR="0058795B" w:rsidRPr="000C350F" w:rsidRDefault="7BBC31D8" w:rsidP="7BBC31D8">
      <w:pPr>
        <w:spacing w:line="360" w:lineRule="auto"/>
        <w:rPr>
          <w:sz w:val="24"/>
          <w:lang w:val="en-US"/>
        </w:rPr>
      </w:pPr>
      <w:r w:rsidRPr="7BBC31D8">
        <w:rPr>
          <w:sz w:val="24"/>
          <w:lang w:val="en-US"/>
        </w:rPr>
        <w:t xml:space="preserve">Our study covers data from 12 European countries that participated in waves 4 and 6 of SHARE: Austria, Belgium, Czech Republic, Denmark, Estonia, France, Germany, Italy, Slovenia, Spain, Sweden, and Switzerland. To ensure our sample is representative of individuals potentially impacted by pension reforms, we implement several filters. We narrow our focus to individuals aged 50 or above, having continuous employment status between 2011 and 2015, and not working beyond the statutory retirement age. Using retrospective employment data from </w:t>
      </w:r>
      <w:proofErr w:type="spellStart"/>
      <w:r w:rsidRPr="7BBC31D8">
        <w:rPr>
          <w:sz w:val="24"/>
          <w:lang w:val="en-US"/>
        </w:rPr>
        <w:t>Sharelife</w:t>
      </w:r>
      <w:proofErr w:type="spellEnd"/>
      <w:r w:rsidRPr="7BBC31D8">
        <w:rPr>
          <w:sz w:val="24"/>
          <w:lang w:val="en-US"/>
        </w:rPr>
        <w:t xml:space="preserve">, we further exclude individuals with less than 10 years of social security contributions, as they are likely to be detached from work. Finally, some observations are lost due to missing values. </w:t>
      </w:r>
    </w:p>
    <w:p w14:paraId="07972719" w14:textId="16AE087F" w:rsidR="001645BF" w:rsidRPr="000C350F" w:rsidRDefault="7BBC31D8" w:rsidP="7BBC31D8">
      <w:pPr>
        <w:spacing w:line="360" w:lineRule="auto"/>
        <w:rPr>
          <w:sz w:val="24"/>
          <w:lang w:val="en-US"/>
        </w:rPr>
      </w:pPr>
      <w:r w:rsidRPr="7BBC31D8">
        <w:rPr>
          <w:sz w:val="24"/>
          <w:lang w:val="en-US"/>
        </w:rPr>
        <w:t>The resulting sample is a balanced panel of 3,922 workers observed both in 2011 and 2015. 58% of these workers are female, with an average age of 56.84. On average, they have 1.91 children. 74% work in the private sector, 17% in the public sector, and the remainder are self-employed. Detailed descriptive statistics are presented in Appendix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7DBA5EF6" w:rsidR="00E87720" w:rsidRPr="000C350F" w:rsidRDefault="7BBC31D8" w:rsidP="7BBC31D8">
      <w:pPr>
        <w:spacing w:line="360" w:lineRule="auto"/>
        <w:rPr>
          <w:sz w:val="24"/>
          <w:lang w:val="en-US"/>
        </w:rPr>
      </w:pPr>
      <w:r w:rsidRPr="7BBC31D8">
        <w:rPr>
          <w:sz w:val="24"/>
          <w:lang w:val="en-US"/>
        </w:rPr>
        <w:t xml:space="preserve">We define work horizon (YTR) as the residual number of years before an individual achieves the statutory retirement age, and work horizon change </w:t>
      </w:r>
      <w:r w:rsidRPr="7BBC31D8">
        <w:rPr>
          <w:rFonts w:eastAsia="Times New Roman" w:cs="Times New Roman"/>
          <w:sz w:val="24"/>
          <w:lang w:val="en-US"/>
        </w:rPr>
        <w:t xml:space="preserve">(ΔYTR), as the change in this work horizon induced by pension system reforms. </w:t>
      </w:r>
      <w:r w:rsidRPr="7BBC31D8">
        <w:rPr>
          <w:sz w:val="24"/>
          <w:lang w:val="en-US"/>
        </w:rPr>
        <w:t xml:space="preserve">The latter is the treatment variable in our setting. </w:t>
      </w:r>
    </w:p>
    <w:p w14:paraId="4F0B2306" w14:textId="39D408AE" w:rsidR="001645BF" w:rsidRPr="000C350F" w:rsidRDefault="428DF76D" w:rsidP="7BBC31D8">
      <w:pPr>
        <w:spacing w:line="360" w:lineRule="auto"/>
        <w:rPr>
          <w:sz w:val="24"/>
          <w:lang w:val="en-US"/>
        </w:rPr>
      </w:pPr>
      <w:r w:rsidRPr="428DF76D">
        <w:rPr>
          <w:sz w:val="24"/>
          <w:lang w:val="en-US"/>
        </w:rPr>
        <w:t>Based on the MISSOC database, we use old age pension eligibility criteria in concerned countries, including age, gender, number of children (for the Czech Republic), sector of employment (for Italy)</w:t>
      </w:r>
      <w:del w:id="73" w:author="Jeremy Tanguy" w:date="2024-01-31T13:47:00Z">
        <w:r w:rsidR="00A33355" w:rsidRPr="428DF76D" w:rsidDel="428DF76D">
          <w:rPr>
            <w:sz w:val="24"/>
            <w:lang w:val="en-US"/>
          </w:rPr>
          <w:delText>,</w:delText>
        </w:r>
      </w:del>
      <w:r w:rsidRPr="428DF76D">
        <w:rPr>
          <w:sz w:val="24"/>
          <w:lang w:val="en-US"/>
        </w:rPr>
        <w:t xml:space="preserve"> and years of contribution to social security to define cells</w:t>
      </w:r>
      <w:ins w:id="74" w:author="Jeremy Tanguy" w:date="2024-01-31T13:47:00Z">
        <w:r w:rsidRPr="428DF76D">
          <w:rPr>
            <w:sz w:val="24"/>
            <w:lang w:val="en-US"/>
          </w:rPr>
          <w:t>,</w:t>
        </w:r>
      </w:ins>
      <w:r w:rsidRPr="428DF76D">
        <w:rPr>
          <w:sz w:val="24"/>
          <w:lang w:val="en-US"/>
        </w:rPr>
        <w:t xml:space="preserve"> and calculate statutory retirement age for each individual (see Appendix 2 for a detailed summary of rules), </w:t>
      </w:r>
      <w:r w:rsidRPr="428DF76D">
        <w:rPr>
          <w:sz w:val="24"/>
          <w:lang w:val="en-US"/>
        </w:rPr>
        <w:lastRenderedPageBreak/>
        <w:t>under the assumption of continuous employment in the future.  The average calculated statutory retirement age in our sample is 63.44 years, and the average residual work horizon is 6.60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7BBC31D8">
      <w:pPr>
        <w:spacing w:line="360" w:lineRule="auto"/>
        <w:rPr>
          <w:sz w:val="24"/>
          <w:lang w:val="en-US"/>
        </w:rPr>
      </w:pPr>
      <w:r w:rsidRPr="7BBC31D8">
        <w:rPr>
          <w:sz w:val="24"/>
          <w:lang w:val="en-US"/>
        </w:rPr>
        <w:t xml:space="preserve">We </w:t>
      </w:r>
      <w:r w:rsidR="00A33355" w:rsidRPr="7BBC31D8">
        <w:rPr>
          <w:sz w:val="24"/>
          <w:lang w:val="en-US"/>
        </w:rPr>
        <w:t>measure the mental health of individuals using the Euro-D scale</w:t>
      </w:r>
      <w:r w:rsidR="007218B9" w:rsidRPr="7BBC31D8">
        <w:rPr>
          <w:sz w:val="24"/>
          <w:lang w:val="en-US"/>
        </w:rPr>
        <w:t xml:space="preserve"> </w:t>
      </w:r>
      <w:sdt>
        <w:sdtPr>
          <w:rPr>
            <w:sz w:val="24"/>
            <w:lang w:val="en-US"/>
          </w:rPr>
          <w:id w:val="-145132463"/>
          <w:placeholder>
            <w:docPart w:val="DefaultPlaceholder_1081868574"/>
          </w:placeholder>
          <w:citation/>
        </w:sdtPr>
        <w:sdtContent>
          <w:r w:rsidR="007218B9" w:rsidRPr="7BBC31D8">
            <w:rPr>
              <w:sz w:val="24"/>
              <w:lang w:val="en-US"/>
            </w:rPr>
            <w:fldChar w:fldCharType="begin"/>
          </w:r>
          <w:r w:rsidR="007218B9" w:rsidRPr="7BBC31D8">
            <w:rPr>
              <w:sz w:val="24"/>
              <w:lang w:val="en-US"/>
            </w:rPr>
            <w:instrText xml:space="preserve"> CITATION Bee99 \l 1036 </w:instrText>
          </w:r>
          <w:r w:rsidR="007218B9" w:rsidRPr="7BBC31D8">
            <w:rPr>
              <w:sz w:val="24"/>
              <w:lang w:val="en-US"/>
            </w:rPr>
            <w:fldChar w:fldCharType="separate"/>
          </w:r>
          <w:r w:rsidR="00507B74" w:rsidRPr="7BBC31D8">
            <w:rPr>
              <w:noProof/>
              <w:sz w:val="24"/>
              <w:lang w:val="en-US"/>
            </w:rPr>
            <w:t>(Beekman, et al., 1999)</w:t>
          </w:r>
          <w:r w:rsidR="007218B9" w:rsidRPr="7BBC31D8">
            <w:rPr>
              <w:sz w:val="24"/>
              <w:lang w:val="en-US"/>
            </w:rPr>
            <w:fldChar w:fldCharType="end"/>
          </w:r>
        </w:sdtContent>
      </w:sdt>
      <w:r w:rsidR="00A33355" w:rsidRPr="7BBC31D8">
        <w:rPr>
          <w:sz w:val="24"/>
          <w:lang w:val="en-US"/>
        </w:rPr>
        <w:t xml:space="preserve">, a clinical measure of depression introduced in 1999 to harmonize data on late-life depression in Europe. </w:t>
      </w:r>
      <w:r w:rsidRPr="7BBC31D8">
        <w:rPr>
          <w:sz w:val="24"/>
          <w:lang w:val="en-US"/>
        </w:rPr>
        <w:t>This scale measures depression</w:t>
      </w:r>
      <w:r w:rsidR="00A33355" w:rsidRPr="7BBC31D8">
        <w:rPr>
          <w:sz w:val="24"/>
          <w:lang w:val="en-US"/>
        </w:rPr>
        <w:t xml:space="preserve"> on a 0-12 scale with the score corresponding to the number of </w:t>
      </w:r>
      <w:r w:rsidR="00F524B4" w:rsidRPr="7BBC31D8">
        <w:rPr>
          <w:sz w:val="24"/>
          <w:lang w:val="en-US"/>
        </w:rPr>
        <w:t xml:space="preserve">depression </w:t>
      </w:r>
      <w:r w:rsidR="00A33355" w:rsidRPr="7BBC31D8">
        <w:rPr>
          <w:sz w:val="24"/>
          <w:lang w:val="en-US"/>
        </w:rPr>
        <w:t>symptoms revealed.</w:t>
      </w:r>
      <w:r w:rsidRPr="7BBC31D8">
        <w:rPr>
          <w:sz w:val="24"/>
          <w:lang w:val="en-US"/>
        </w:rPr>
        <w:t xml:space="preserve"> It</w:t>
      </w:r>
      <w:r w:rsidR="00A33355" w:rsidRPr="7BBC31D8">
        <w:rPr>
          <w:sz w:val="24"/>
          <w:lang w:val="en-US"/>
        </w:rPr>
        <w:t xml:space="preserve"> covers such aspects </w:t>
      </w:r>
      <w:r w:rsidRPr="7BBC31D8">
        <w:rPr>
          <w:sz w:val="24"/>
          <w:lang w:val="en-US"/>
        </w:rPr>
        <w:t xml:space="preserve">of depression </w:t>
      </w:r>
      <w:r w:rsidR="00A33355" w:rsidRPr="7BBC31D8">
        <w:rPr>
          <w:sz w:val="24"/>
          <w:lang w:val="en-US"/>
        </w:rPr>
        <w:t>as depressed mood, pessimism, wishing death, guilt, lack of sleep, lack of interest, irritability, lack of appetite, fatigue, lack of concentration, lack of enjoyment</w:t>
      </w:r>
      <w:r w:rsidRPr="7BBC31D8">
        <w:rPr>
          <w:sz w:val="24"/>
          <w:lang w:val="en-US"/>
        </w:rPr>
        <w:t>,</w:t>
      </w:r>
      <w:r w:rsidR="00A33355" w:rsidRPr="7BBC31D8">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7BBC31D8">
            <w:rPr>
              <w:sz w:val="24"/>
              <w:lang w:val="en-US"/>
            </w:rPr>
            <w:fldChar w:fldCharType="begin"/>
          </w:r>
          <w:r w:rsidR="000C350F" w:rsidRPr="7BBC31D8">
            <w:rPr>
              <w:sz w:val="24"/>
              <w:lang w:val="en-US"/>
            </w:rPr>
            <w:instrText xml:space="preserve"> CITATION Bee99 \l 1036  \m Bee05</w:instrText>
          </w:r>
          <w:r w:rsidR="000C350F" w:rsidRPr="7BBC31D8">
            <w:rPr>
              <w:sz w:val="24"/>
              <w:lang w:val="en-US"/>
            </w:rPr>
            <w:fldChar w:fldCharType="separate"/>
          </w:r>
          <w:r w:rsidR="00507B74" w:rsidRPr="7BBC31D8">
            <w:rPr>
              <w:noProof/>
              <w:sz w:val="24"/>
              <w:lang w:val="en-US"/>
            </w:rPr>
            <w:t xml:space="preserve"> (Beekman, et al., 1999; Beekman, et al., 2005)</w:t>
          </w:r>
          <w:r w:rsidR="000C350F" w:rsidRPr="7BBC31D8">
            <w:rPr>
              <w:sz w:val="24"/>
              <w:lang w:val="en-US"/>
            </w:rPr>
            <w:fldChar w:fldCharType="end"/>
          </w:r>
        </w:sdtContent>
      </w:sdt>
      <w:r w:rsidR="000C350F" w:rsidRPr="7BBC31D8">
        <w:rPr>
          <w:sz w:val="24"/>
          <w:lang w:val="en-US"/>
        </w:rPr>
        <w:t xml:space="preserve">. </w:t>
      </w:r>
      <w:r w:rsidR="00A33355" w:rsidRPr="7BBC31D8">
        <w:rPr>
          <w:sz w:val="24"/>
          <w:lang w:val="en-US"/>
        </w:rPr>
        <w:t>In our sample, the average Euro</w:t>
      </w:r>
      <w:r w:rsidRPr="7BBC31D8">
        <w:rPr>
          <w:sz w:val="24"/>
          <w:lang w:val="en-US"/>
        </w:rPr>
        <w:t>-</w:t>
      </w:r>
      <w:r w:rsidR="00A33355" w:rsidRPr="7BBC31D8">
        <w:rPr>
          <w:sz w:val="24"/>
          <w:lang w:val="en-US"/>
        </w:rPr>
        <w:t xml:space="preserve">D score is </w:t>
      </w:r>
      <w:r w:rsidR="003A5748" w:rsidRPr="7BBC31D8">
        <w:rPr>
          <w:sz w:val="24"/>
          <w:lang w:val="en-US"/>
        </w:rPr>
        <w:t>2.26</w:t>
      </w:r>
      <w:r w:rsidR="00A33355" w:rsidRPr="7BBC31D8">
        <w:rPr>
          <w:sz w:val="24"/>
          <w:lang w:val="en-US"/>
        </w:rPr>
        <w:t xml:space="preserve"> with </w:t>
      </w:r>
      <w:r w:rsidR="003A5748" w:rsidRPr="7BBC31D8">
        <w:rPr>
          <w:sz w:val="24"/>
          <w:lang w:val="en-US"/>
        </w:rPr>
        <w:t>24</w:t>
      </w:r>
      <w:r w:rsidR="00A33355" w:rsidRPr="7BBC31D8">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7BBC31D8">
      <w:pPr>
        <w:spacing w:line="360" w:lineRule="auto"/>
        <w:rPr>
          <w:sz w:val="24"/>
          <w:lang w:val="en-US"/>
        </w:rPr>
      </w:pPr>
      <w:r w:rsidRPr="7BBC31D8">
        <w:rPr>
          <w:sz w:val="24"/>
          <w:lang w:val="en-US"/>
        </w:rPr>
        <w:t xml:space="preserve">Our study explores 6 job quality indices provided by EWCS: skills and discretion, working time quality, physical environment, social environment, intensity, and prospects. </w:t>
      </w:r>
      <w:r w:rsidR="00C315CF" w:rsidRPr="7BBC31D8">
        <w:rPr>
          <w:sz w:val="24"/>
          <w:lang w:val="en-US"/>
        </w:rPr>
        <w:t>These indices reflect the multidimensional nature of job quality, and each dimension has an independent influence on the health and well-being of workers</w:t>
      </w:r>
      <w:r w:rsidR="000C350F" w:rsidRPr="7BBC31D8">
        <w:rPr>
          <w:sz w:val="24"/>
          <w:lang w:val="en-US"/>
        </w:rPr>
        <w:t xml:space="preserve"> </w:t>
      </w:r>
      <w:sdt>
        <w:sdtPr>
          <w:rPr>
            <w:sz w:val="24"/>
            <w:lang w:val="en-US"/>
          </w:rPr>
          <w:id w:val="1594203665"/>
          <w:placeholder>
            <w:docPart w:val="DefaultPlaceholder_1081868574"/>
          </w:placeholder>
          <w:citation/>
        </w:sdtPr>
        <w:sdtContent>
          <w:r w:rsidR="000C350F" w:rsidRPr="7BBC31D8">
            <w:rPr>
              <w:sz w:val="24"/>
              <w:lang w:val="en-US"/>
            </w:rPr>
            <w:fldChar w:fldCharType="begin"/>
          </w:r>
          <w:r w:rsidR="000C350F" w:rsidRPr="7BBC31D8">
            <w:rPr>
              <w:sz w:val="24"/>
              <w:lang w:val="en-US"/>
            </w:rPr>
            <w:instrText xml:space="preserve"> CITATION Fis15 \l 1036  \m The15</w:instrText>
          </w:r>
          <w:r w:rsidR="000C350F" w:rsidRPr="7BBC31D8">
            <w:rPr>
              <w:sz w:val="24"/>
              <w:lang w:val="en-US"/>
            </w:rPr>
            <w:fldChar w:fldCharType="separate"/>
          </w:r>
          <w:r w:rsidR="00507B74" w:rsidRPr="7BBC31D8">
            <w:rPr>
              <w:noProof/>
              <w:sz w:val="24"/>
              <w:lang w:val="en-US"/>
            </w:rPr>
            <w:t>(Fishta &amp; Backé, 2015; Theorell, et al., 2015)</w:t>
          </w:r>
          <w:r w:rsidR="000C350F" w:rsidRPr="7BBC31D8">
            <w:rPr>
              <w:sz w:val="24"/>
              <w:lang w:val="en-US"/>
            </w:rPr>
            <w:fldChar w:fldCharType="end"/>
          </w:r>
        </w:sdtContent>
      </w:sdt>
      <w:r w:rsidR="000C350F" w:rsidRPr="7BBC31D8">
        <w:rPr>
          <w:sz w:val="24"/>
          <w:lang w:val="en-US"/>
        </w:rPr>
        <w:t xml:space="preserve">. </w:t>
      </w:r>
      <w:r w:rsidR="00C315CF" w:rsidRPr="7BBC31D8">
        <w:rPr>
          <w:sz w:val="24"/>
          <w:lang w:val="en-US"/>
        </w:rPr>
        <w:t>Each index consists of a set of indicators covering different aspects of the corresponding job quality dimension.</w:t>
      </w:r>
      <w:r w:rsidR="004D331B" w:rsidRPr="7BBC31D8">
        <w:rPr>
          <w:sz w:val="24"/>
          <w:lang w:val="en-US"/>
        </w:rPr>
        <w:t xml:space="preserve"> These indices are measured on a scale from 0 to 100, where the higher the index score, the better the job quality</w:t>
      </w:r>
      <w:r w:rsidR="003A5748" w:rsidRPr="7BBC31D8">
        <w:rPr>
          <w:sz w:val="24"/>
          <w:lang w:val="en-US"/>
        </w:rPr>
        <w:t xml:space="preserve">. </w:t>
      </w:r>
    </w:p>
    <w:p w14:paraId="25E05830" w14:textId="2F800E36" w:rsidR="00C315CF" w:rsidRPr="000C350F" w:rsidRDefault="7BBC31D8" w:rsidP="7BBC31D8">
      <w:pPr>
        <w:spacing w:line="360" w:lineRule="auto"/>
        <w:rPr>
          <w:sz w:val="24"/>
          <w:lang w:val="en-US"/>
        </w:rPr>
      </w:pPr>
      <w:r w:rsidRPr="7BBC31D8">
        <w:rPr>
          <w:sz w:val="24"/>
          <w:lang w:val="en-US"/>
        </w:rPr>
        <w:t xml:space="preserve">As the structure of surveys slightly varies across waves, we had to recalculate some of these indices to achieve the maximum concordance between the editions of 2010 and 2015. We also reverse the intensity index, originally indicating worse job quality with higher values, to ensure the same interpretation of the scale for all indices. We aggregate the indices by 4-digit ISCO codes, country, and year. In addition, we calculate an overall index of job quality by summing </w:t>
      </w:r>
      <w:r w:rsidRPr="7BBC31D8">
        <w:rPr>
          <w:sz w:val="24"/>
          <w:lang w:val="en-US"/>
        </w:rPr>
        <w:lastRenderedPageBreak/>
        <w:t>the six individual indices. Detailed compositions and descriptive statistics for obtained indices are presented in Appendix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332BA9A0" w:rsidR="006E67B0" w:rsidRPr="000C350F" w:rsidRDefault="7BBC31D8" w:rsidP="7BBC31D8">
      <w:pPr>
        <w:spacing w:line="360" w:lineRule="auto"/>
        <w:rPr>
          <w:sz w:val="24"/>
          <w:lang w:val="en-US"/>
        </w:rPr>
      </w:pPr>
      <w:r w:rsidRPr="7BBC31D8">
        <w:rPr>
          <w:sz w:val="24"/>
          <w:lang w:val="en-US"/>
        </w:rPr>
        <w:t>To assess the effect of reforms extending the work horizon on mental health of older workers, we use a difference-in-differences design. Our treatment variable is Δ</w:t>
      </w:r>
      <w:r w:rsidRPr="7BBC31D8">
        <w:rPr>
          <w:rFonts w:ascii="Cambria Math" w:hAnsi="Cambria Math" w:cs="Cambria Math"/>
          <w:sz w:val="24"/>
          <w:lang w:val="en-US"/>
        </w:rPr>
        <w:t xml:space="preserve">𝑌𝑇𝑅, </w:t>
      </w:r>
      <w:r w:rsidRPr="7BBC31D8">
        <w:rPr>
          <w:sz w:val="24"/>
          <w:lang w:val="en-US"/>
        </w:rPr>
        <w:t>the reforms-induced work horizon change. Within cells, defined by old age pension eligibility criteria in a given country, we consider this change exogenous. Our outcome variable is the Euro-D score on a 0-12 scale, representing the number of depression symptoms. We control the validity of the parallel trend assumption, by comparing the trends in mental health using data from previous waves of SHARE. 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7BBC31D8">
        <w:rPr>
          <w:rFonts w:eastAsiaTheme="minorEastAsia"/>
          <w:sz w:val="24"/>
          <w:lang w:val="en-US"/>
        </w:rPr>
        <w:t xml:space="preserve">  (1)</w:t>
      </w:r>
    </w:p>
    <w:p w14:paraId="1CF3FDAD" w14:textId="24EBB9C6" w:rsidR="003F411A" w:rsidRDefault="006E67B0" w:rsidP="7BBC31D8">
      <w:pPr>
        <w:spacing w:line="360" w:lineRule="auto"/>
        <w:rPr>
          <w:sz w:val="24"/>
          <w:lang w:val="en-US"/>
        </w:rPr>
      </w:pPr>
      <w:r w:rsidRPr="7BBC31D8">
        <w:rPr>
          <w:sz w:val="24"/>
          <w:lang w:val="en-US"/>
        </w:rPr>
        <w:t xml:space="preserve">In Equation (1), </w:t>
      </w:r>
      <m:oMath>
        <m:r>
          <w:rPr>
            <w:rFonts w:ascii="Cambria Math" w:hAnsi="Cambria Math"/>
            <w:sz w:val="24"/>
            <w:lang w:val="en-US"/>
          </w:rPr>
          <m:t>i</m:t>
        </m:r>
      </m:oMath>
      <w:r w:rsidRPr="7BBC31D8">
        <w:rPr>
          <w:rFonts w:eastAsiaTheme="minorEastAsia"/>
          <w:sz w:val="24"/>
          <w:lang w:val="en-US"/>
        </w:rPr>
        <w:t xml:space="preserve">, </w:t>
      </w:r>
      <m:oMath>
        <m:r>
          <w:rPr>
            <w:rFonts w:ascii="Cambria Math" w:eastAsiaTheme="minorEastAsia" w:hAnsi="Cambria Math"/>
            <w:sz w:val="24"/>
            <w:lang w:val="en-US"/>
          </w:rPr>
          <m:t>c</m:t>
        </m:r>
      </m:oMath>
      <w:r w:rsidRPr="7BBC31D8">
        <w:rPr>
          <w:rFonts w:eastAsiaTheme="minorEastAsia"/>
          <w:sz w:val="24"/>
          <w:lang w:val="en-US"/>
        </w:rPr>
        <w:t xml:space="preserve">, and </w:t>
      </w:r>
      <m:oMath>
        <m:r>
          <w:rPr>
            <w:rFonts w:ascii="Cambria Math" w:eastAsiaTheme="minorEastAsia" w:hAnsi="Cambria Math"/>
            <w:sz w:val="24"/>
            <w:lang w:val="en-US"/>
          </w:rPr>
          <m:t xml:space="preserve">w </m:t>
        </m:r>
      </m:oMath>
      <w:r w:rsidRPr="7BBC31D8">
        <w:rPr>
          <w:sz w:val="24"/>
          <w:lang w:val="en-US"/>
        </w:rPr>
        <w:t>stand for individual, cell, and wave, respectively</w:t>
      </w:r>
      <w:r w:rsidR="005D0C68" w:rsidRPr="7BBC31D8">
        <w:rPr>
          <w:sz w:val="24"/>
          <w:lang w:val="en-US"/>
        </w:rPr>
        <w:t xml:space="preserve">. </w:t>
      </w:r>
      <m:oMath>
        <m:r>
          <w:rPr>
            <w:rFonts w:ascii="Cambria Math" w:hAnsi="Cambria Math"/>
            <w:sz w:val="24"/>
            <w:lang w:val="en-US"/>
          </w:rPr>
          <m:t>Y</m:t>
        </m:r>
      </m:oMath>
      <w:r w:rsidRPr="7BBC31D8">
        <w:rPr>
          <w:sz w:val="24"/>
          <w:lang w:val="en-US"/>
        </w:rPr>
        <w:t xml:space="preserve"> is the </w:t>
      </w:r>
      <w:r w:rsidR="005D0C68" w:rsidRPr="7BBC31D8">
        <w:rPr>
          <w:sz w:val="24"/>
          <w:lang w:val="en-US"/>
        </w:rPr>
        <w:t>Euro-D score</w:t>
      </w:r>
      <w:r w:rsidRPr="7BBC31D8">
        <w:rPr>
          <w:sz w:val="24"/>
          <w:lang w:val="en-US"/>
        </w:rPr>
        <w:t xml:space="preserve">. </w:t>
      </w:r>
      <m:oMath>
        <m:r>
          <w:rPr>
            <w:rFonts w:ascii="Cambria Math" w:hAnsi="Cambria Math"/>
            <w:sz w:val="24"/>
            <w:lang w:val="en-US"/>
          </w:rPr>
          <m:t>POST</m:t>
        </m:r>
      </m:oMath>
      <w:r w:rsidRPr="7BBC31D8">
        <w:rPr>
          <w:sz w:val="24"/>
          <w:lang w:val="en-US"/>
        </w:rPr>
        <w:t xml:space="preserve"> is </w:t>
      </w:r>
      <w:r w:rsidR="005D0C68" w:rsidRPr="7BBC31D8">
        <w:rPr>
          <w:sz w:val="24"/>
          <w:lang w:val="en-US"/>
        </w:rPr>
        <w:t>a</w:t>
      </w:r>
      <w:r w:rsidRPr="7BBC31D8">
        <w:rPr>
          <w:sz w:val="24"/>
          <w:lang w:val="en-US"/>
        </w:rPr>
        <w:t xml:space="preserve"> dummy </w:t>
      </w:r>
      <w:r w:rsidR="005D0C68" w:rsidRPr="7BBC31D8">
        <w:rPr>
          <w:sz w:val="24"/>
          <w:lang w:val="en-US"/>
        </w:rPr>
        <w:t xml:space="preserve">indicator </w:t>
      </w:r>
      <w:r w:rsidRPr="7BBC31D8">
        <w:rPr>
          <w:sz w:val="24"/>
          <w:lang w:val="en-US"/>
        </w:rPr>
        <w:t>for</w:t>
      </w:r>
      <w:r w:rsidR="005D0C68" w:rsidRPr="7BBC31D8">
        <w:rPr>
          <w:sz w:val="24"/>
          <w:lang w:val="en-US"/>
        </w:rPr>
        <w:t xml:space="preserve"> 2015. </w:t>
      </w:r>
      <w:r w:rsidRPr="7BBC31D8">
        <w:rPr>
          <w:sz w:val="24"/>
          <w:lang w:val="en-US"/>
        </w:rPr>
        <w:t xml:space="preserve">We isolate </w:t>
      </w:r>
      <w:r w:rsidR="005D0C68" w:rsidRPr="7BBC31D8">
        <w:rPr>
          <w:sz w:val="24"/>
          <w:lang w:val="en-US"/>
        </w:rPr>
        <w:t xml:space="preserve">the effect of pension reforms </w:t>
      </w:r>
      <w:r w:rsidRPr="7BBC31D8">
        <w:rPr>
          <w:sz w:val="24"/>
          <w:lang w:val="en-US"/>
        </w:rPr>
        <w:t>by including fixed effects</w:t>
      </w:r>
      <w:r w:rsidR="005D0C68" w:rsidRPr="7BBC31D8">
        <w:rPr>
          <w:sz w:val="24"/>
          <w:lang w:val="en-US"/>
        </w:rPr>
        <w:t xml:space="preserve"> at the </w:t>
      </w:r>
      <w:r w:rsidR="009A0A83" w:rsidRPr="7BBC31D8">
        <w:rPr>
          <w:sz w:val="24"/>
          <w:lang w:val="en-US"/>
        </w:rPr>
        <w:t xml:space="preserve">cell </w:t>
      </w:r>
      <w:r w:rsidR="005D0C68" w:rsidRPr="7BBC31D8">
        <w:rPr>
          <w:sz w:val="24"/>
          <w:lang w:val="en-US"/>
        </w:rPr>
        <w:t xml:space="preserve">level </w:t>
      </w:r>
      <w:r w:rsidR="009A0A83" w:rsidRPr="7BBC31D8">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7BBC31D8">
        <w:rPr>
          <w:rFonts w:eastAsiaTheme="minorEastAsia"/>
          <w:sz w:val="24"/>
          <w:lang w:val="en-US"/>
        </w:rPr>
        <w:t>)</w:t>
      </w:r>
      <w:r w:rsidRPr="7BBC31D8">
        <w:rPr>
          <w:sz w:val="24"/>
          <w:lang w:val="en-US"/>
        </w:rPr>
        <w:t>.</w:t>
      </w:r>
      <w:r w:rsidR="009A0A83" w:rsidRPr="7BBC31D8">
        <w:rPr>
          <w:sz w:val="24"/>
          <w:lang w:val="en-US"/>
        </w:rPr>
        <w:t xml:space="preserve"> Singleton cells are removed from our sample (12 observations). </w:t>
      </w:r>
      <w:r w:rsidR="005D0C68" w:rsidRPr="7BBC31D8">
        <w:rPr>
          <w:sz w:val="24"/>
          <w:lang w:val="en-US"/>
        </w:rPr>
        <w:t xml:space="preserve"> </w:t>
      </w:r>
      <w:r w:rsidRPr="7BBC31D8">
        <w:rPr>
          <w:sz w:val="24"/>
          <w:lang w:val="en-US"/>
        </w:rPr>
        <w:t xml:space="preserve">The coefficient of interest is </w:t>
      </w:r>
      <m:oMath>
        <m:r>
          <w:rPr>
            <w:rFonts w:ascii="Cambria Math" w:hAnsi="Cambria Math"/>
            <w:sz w:val="24"/>
            <w:lang w:val="en-US"/>
          </w:rPr>
          <m:t>γ</m:t>
        </m:r>
      </m:oMath>
      <w:r w:rsidRPr="7BBC31D8">
        <w:rPr>
          <w:sz w:val="24"/>
          <w:lang w:val="en-US"/>
        </w:rPr>
        <w:t xml:space="preserve">, </w:t>
      </w:r>
      <w:r w:rsidR="005D0C68" w:rsidRPr="7BBC31D8">
        <w:rPr>
          <w:sz w:val="24"/>
          <w:lang w:val="en-US"/>
        </w:rPr>
        <w:t>which represents</w:t>
      </w:r>
      <w:r w:rsidRPr="7BBC31D8">
        <w:rPr>
          <w:sz w:val="24"/>
          <w:lang w:val="en-US"/>
        </w:rPr>
        <w:t xml:space="preserve"> the difference-in-differences effect of a 1-year</w:t>
      </w:r>
      <w:r w:rsidR="005D0C68" w:rsidRPr="7BBC31D8">
        <w:rPr>
          <w:sz w:val="24"/>
          <w:lang w:val="en-US"/>
        </w:rPr>
        <w:t xml:space="preserve"> </w:t>
      </w:r>
      <w:r w:rsidRPr="7BBC31D8">
        <w:rPr>
          <w:sz w:val="24"/>
          <w:lang w:val="en-US"/>
        </w:rPr>
        <w:t xml:space="preserve">increase in </w:t>
      </w:r>
      <w:r w:rsidR="005D0C68" w:rsidRPr="7BBC31D8">
        <w:rPr>
          <w:sz w:val="24"/>
          <w:lang w:val="en-US"/>
        </w:rPr>
        <w:t>work horizon</w:t>
      </w:r>
      <w:r w:rsidRPr="7BBC31D8">
        <w:rPr>
          <w:sz w:val="24"/>
          <w:lang w:val="en-US"/>
        </w:rPr>
        <w:t xml:space="preserve"> on </w:t>
      </w:r>
      <w:r w:rsidR="005D0C68" w:rsidRPr="7BBC31D8">
        <w:rPr>
          <w:sz w:val="24"/>
          <w:lang w:val="en-US"/>
        </w:rPr>
        <w:t>mental health</w:t>
      </w:r>
      <w:r w:rsidRPr="7BBC31D8">
        <w:rPr>
          <w:sz w:val="24"/>
          <w:lang w:val="en-US"/>
        </w:rPr>
        <w:t>.</w:t>
      </w:r>
      <w:r w:rsidR="005D0C68" w:rsidRPr="7BBC31D8">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7BBC31D8">
        <w:rPr>
          <w:sz w:val="24"/>
          <w:lang w:val="en-US"/>
        </w:rPr>
        <w:t>​ represents a vector of individual-level control variables</w:t>
      </w:r>
      <w:r w:rsidR="00EE4EA9" w:rsidRPr="7BBC31D8">
        <w:rPr>
          <w:sz w:val="24"/>
          <w:lang w:val="en-US"/>
        </w:rPr>
        <w:t xml:space="preserve">, including respondents’ gender, residual work horizon, number of children and grandchildren, </w:t>
      </w:r>
      <w:r w:rsidR="001F0BF0" w:rsidRPr="7BBC31D8">
        <w:rPr>
          <w:sz w:val="24"/>
          <w:lang w:val="en-US"/>
        </w:rPr>
        <w:t xml:space="preserve">years of full-time education, </w:t>
      </w:r>
      <w:r w:rsidR="00EE4EA9" w:rsidRPr="7BBC31D8">
        <w:rPr>
          <w:sz w:val="24"/>
          <w:lang w:val="en-US"/>
        </w:rPr>
        <w:t xml:space="preserve">household income (in log), perceived general health level on a 5-point </w:t>
      </w:r>
      <w:r w:rsidR="000A0C18" w:rsidRPr="7BBC31D8">
        <w:rPr>
          <w:sz w:val="24"/>
          <w:lang w:val="en-US"/>
        </w:rPr>
        <w:t xml:space="preserve">Likert </w:t>
      </w:r>
      <w:r w:rsidR="00EE4EA9" w:rsidRPr="7BBC31D8">
        <w:rPr>
          <w:sz w:val="24"/>
          <w:lang w:val="en-US"/>
        </w:rPr>
        <w:t>scale, number of chronic diseases,</w:t>
      </w:r>
      <w:r w:rsidR="00A733DD" w:rsidRPr="7BBC31D8">
        <w:rPr>
          <w:sz w:val="24"/>
          <w:lang w:val="en-US"/>
        </w:rPr>
        <w:t xml:space="preserve"> job quality indices, and</w:t>
      </w:r>
      <w:r w:rsidR="00EE4EA9" w:rsidRPr="7BBC31D8">
        <w:rPr>
          <w:sz w:val="24"/>
          <w:lang w:val="en-US"/>
        </w:rPr>
        <w:t xml:space="preserve"> binary indicators for living as a couple, having life insurance and having savings, as well as fixed effects for the industry of employment.</w:t>
      </w:r>
      <w:r w:rsidR="0077542F" w:rsidRPr="7BBC31D8">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7BBC31D8">
        <w:rPr>
          <w:rFonts w:eastAsiaTheme="minorEastAsia"/>
          <w:sz w:val="24"/>
          <w:lang w:val="en-US"/>
        </w:rPr>
        <w:t xml:space="preserve"> </w:t>
      </w:r>
      <w:r w:rsidR="005D0C68" w:rsidRPr="7BBC31D8">
        <w:rPr>
          <w:sz w:val="24"/>
          <w:lang w:val="en-US"/>
        </w:rPr>
        <w:t>is an error term. Standard errors are clustered at the cell level.</w:t>
      </w:r>
      <w:r w:rsidR="003F411A" w:rsidRPr="7BBC31D8">
        <w:rPr>
          <w:sz w:val="24"/>
          <w:lang w:val="en-US"/>
        </w:rPr>
        <w:t xml:space="preserve"> </w:t>
      </w:r>
    </w:p>
    <w:p w14:paraId="0B3082CF" w14:textId="0158BBFA" w:rsidR="00C8373E" w:rsidRPr="006102FD" w:rsidRDefault="4C491F1A" w:rsidP="428DF76D">
      <w:pPr>
        <w:spacing w:line="360" w:lineRule="auto"/>
        <w:rPr>
          <w:sz w:val="24"/>
          <w:lang w:val="en-US"/>
        </w:rPr>
      </w:pPr>
      <w:r w:rsidRPr="4C491F1A">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5981D68C" w:rsidR="00B55240" w:rsidRDefault="00C8373E" w:rsidP="428DF76D">
      <w:pPr>
        <w:spacing w:line="360" w:lineRule="auto"/>
        <w:rPr>
          <w:sz w:val="24"/>
          <w:lang w:val="en-US"/>
        </w:rPr>
      </w:pPr>
      <w:r w:rsidRPr="428DF76D">
        <w:rPr>
          <w:sz w:val="24"/>
          <w:lang w:val="en-US"/>
        </w:rPr>
        <w:t xml:space="preserve">Moreover, to account for gender dynamics found in the literature on the effects of reforms extending working life </w:t>
      </w:r>
      <w:sdt>
        <w:sdtPr>
          <w:rPr>
            <w:sz w:val="24"/>
            <w:lang w:val="en-US"/>
          </w:rPr>
          <w:id w:val="-1894189167"/>
          <w:placeholder>
            <w:docPart w:val="DefaultPlaceholder_1081868574"/>
          </w:placeholder>
          <w:citation/>
        </w:sdtPr>
        <w:sdtContent>
          <w:r w:rsidRPr="428DF76D">
            <w:rPr>
              <w:sz w:val="24"/>
              <w:lang w:val="en-US"/>
            </w:rPr>
            <w:fldChar w:fldCharType="begin"/>
          </w:r>
          <w:r w:rsidRPr="428DF76D">
            <w:rPr>
              <w:sz w:val="24"/>
              <w:lang w:val="en-US"/>
            </w:rPr>
            <w:instrText>CITATION Ber18 \t  \l 1036  \m Car201 \m Ser23</w:instrText>
          </w:r>
          <w:r w:rsidRPr="428DF76D">
            <w:rPr>
              <w:sz w:val="24"/>
              <w:lang w:val="en-US"/>
            </w:rPr>
            <w:fldChar w:fldCharType="separate"/>
          </w:r>
          <w:r w:rsidR="00507B74" w:rsidRPr="428DF76D">
            <w:rPr>
              <w:noProof/>
              <w:sz w:val="24"/>
              <w:lang w:val="en-US"/>
            </w:rPr>
            <w:t>(Bertoni, Brunello, &amp; Mazzarella, 2018; Carrino, Glaser, &amp; Avendano, 2020; Serrano-Alarcón, et al., 2023)</w:t>
          </w:r>
          <w:r w:rsidRPr="428DF76D">
            <w:rPr>
              <w:sz w:val="24"/>
              <w:lang w:val="en-US"/>
            </w:rPr>
            <w:fldChar w:fldCharType="end"/>
          </w:r>
        </w:sdtContent>
      </w:sdt>
      <w:r w:rsidRPr="428DF76D">
        <w:rPr>
          <w:sz w:val="24"/>
          <w:lang w:val="en-US"/>
        </w:rPr>
        <w:t xml:space="preserve">, as well as on the relationship between working conditions </w:t>
      </w:r>
      <w:r w:rsidRPr="428DF76D">
        <w:rPr>
          <w:sz w:val="24"/>
          <w:lang w:val="en-US"/>
        </w:rPr>
        <w:lastRenderedPageBreak/>
        <w:t xml:space="preserve">and mental health </w:t>
      </w:r>
      <w:sdt>
        <w:sdtPr>
          <w:rPr>
            <w:sz w:val="24"/>
            <w:lang w:val="en-US"/>
          </w:rPr>
          <w:id w:val="778609717"/>
          <w:placeholder>
            <w:docPart w:val="DefaultPlaceholder_1081868574"/>
          </w:placeholder>
          <w:citation/>
        </w:sdtPr>
        <w:sdtContent>
          <w:r w:rsidRPr="428DF76D">
            <w:rPr>
              <w:sz w:val="24"/>
              <w:lang w:val="en-US"/>
            </w:rPr>
            <w:fldChar w:fldCharType="begin"/>
          </w:r>
          <w:r w:rsidRPr="428DF76D">
            <w:rPr>
              <w:sz w:val="24"/>
              <w:lang w:val="en-US"/>
            </w:rPr>
            <w:instrText xml:space="preserve"> CITATION Bel22 \l 1036  \m Bra20 \m Hie19</w:instrText>
          </w:r>
          <w:r w:rsidRPr="428DF76D">
            <w:rPr>
              <w:sz w:val="24"/>
              <w:lang w:val="en-US"/>
            </w:rPr>
            <w:fldChar w:fldCharType="separate"/>
          </w:r>
          <w:r w:rsidR="00507B74" w:rsidRPr="428DF76D">
            <w:rPr>
              <w:noProof/>
              <w:sz w:val="24"/>
              <w:lang w:val="en-US"/>
            </w:rPr>
            <w:t>(Belloni, Carrino, &amp; Meschi, 2022; Bratberg, Holmås, &amp; Holmås, 2020; Hiesinger &amp; Tophoven, 2019)</w:t>
          </w:r>
          <w:r w:rsidRPr="428DF76D">
            <w:rPr>
              <w:sz w:val="24"/>
              <w:lang w:val="en-US"/>
            </w:rPr>
            <w:fldChar w:fldCharType="end"/>
          </w:r>
        </w:sdtContent>
      </w:sdt>
      <w:r w:rsidRPr="428DF76D">
        <w:rPr>
          <w:sz w:val="24"/>
          <w:lang w:val="en-US"/>
        </w:rPr>
        <w:t>, we explore potential gender-specific variations by running separate analyses for females and males.</w:t>
      </w:r>
    </w:p>
    <w:p w14:paraId="7174B1D0" w14:textId="434EE722" w:rsidR="00C90E47" w:rsidRPr="000C350F" w:rsidRDefault="00D52322" w:rsidP="7BBC31D8">
      <w:pPr>
        <w:spacing w:line="360" w:lineRule="auto"/>
        <w:rPr>
          <w:sz w:val="24"/>
          <w:lang w:val="en-US"/>
        </w:rPr>
      </w:pPr>
      <w:r w:rsidRPr="7BBC31D8">
        <w:rPr>
          <w:sz w:val="24"/>
          <w:lang w:val="en-US"/>
        </w:rPr>
        <w:t>W</w:t>
      </w:r>
      <w:r w:rsidR="5E28A1EC" w:rsidRPr="7BBC31D8">
        <w:rPr>
          <w:sz w:val="24"/>
          <w:lang w:val="en-US"/>
        </w:rPr>
        <w:t>e also</w:t>
      </w:r>
      <w:r w:rsidR="00B55240" w:rsidRPr="7BBC31D8">
        <w:rPr>
          <w:sz w:val="24"/>
          <w:lang w:val="en-US"/>
        </w:rPr>
        <w:t xml:space="preserve"> foresee </w:t>
      </w:r>
      <w:r w:rsidRPr="7BBC31D8">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sidRPr="7BBC31D8">
        <w:rPr>
          <w:sz w:val="24"/>
          <w:lang w:val="en-US"/>
        </w:rPr>
        <w:t>estimat</w:t>
      </w:r>
      <w:r w:rsidRPr="7BBC31D8">
        <w:rPr>
          <w:sz w:val="24"/>
          <w:lang w:val="en-US"/>
        </w:rPr>
        <w:t>e</w:t>
      </w:r>
      <w:r w:rsidR="5E28A1EC" w:rsidRPr="7BBC31D8">
        <w:rPr>
          <w:sz w:val="24"/>
          <w:lang w:val="en-US"/>
        </w:rPr>
        <w:t xml:space="preserve"> the </w:t>
      </w:r>
      <w:r w:rsidR="00B55240" w:rsidRPr="7BBC31D8">
        <w:rPr>
          <w:sz w:val="24"/>
          <w:lang w:val="en-US"/>
        </w:rPr>
        <w:t>likelihood</w:t>
      </w:r>
      <w:ins w:id="75" w:author="Jeremy Tanguy" w:date="2024-01-26T14:11:00Z">
        <w:r w:rsidR="7BBC31D8" w:rsidRPr="7BBC31D8">
          <w:rPr>
            <w:sz w:val="24"/>
            <w:lang w:val="en-US"/>
          </w:rPr>
          <w:t xml:space="preserve"> </w:t>
        </w:r>
      </w:ins>
      <w:r w:rsidR="00B55240" w:rsidRPr="7BBC31D8">
        <w:rPr>
          <w:sz w:val="24"/>
          <w:lang w:val="en-US"/>
        </w:rPr>
        <w:t xml:space="preserve">of passing above the threshold of clinical depression (Euro-D&gt;3) with </w:t>
      </w:r>
      <w:r w:rsidR="5E28A1EC" w:rsidRPr="7BBC31D8">
        <w:rPr>
          <w:sz w:val="24"/>
          <w:lang w:val="en-US"/>
        </w:rPr>
        <w:t>a linear probability mode</w:t>
      </w:r>
      <w:r w:rsidR="00B55240" w:rsidRPr="7BBC31D8">
        <w:rPr>
          <w:sz w:val="24"/>
          <w:lang w:val="en-US"/>
        </w:rPr>
        <w:t xml:space="preserve">l. </w:t>
      </w:r>
      <w:r w:rsidR="00C90E47" w:rsidRPr="7BBC31D8">
        <w:rPr>
          <w:sz w:val="24"/>
          <w:lang w:val="en-US"/>
        </w:rPr>
        <w:t xml:space="preserve">Following the approach of </w:t>
      </w:r>
      <w:sdt>
        <w:sdtPr>
          <w:rPr>
            <w:sz w:val="24"/>
            <w:lang w:val="en-US"/>
          </w:rPr>
          <w:id w:val="-59644085"/>
          <w:placeholder>
            <w:docPart w:val="8047DE9E4964494B8109F9E64BBEE590"/>
          </w:placeholder>
          <w:citation/>
        </w:sdtPr>
        <w:sdtContent>
          <w:r w:rsidR="00C90E47" w:rsidRPr="7BBC31D8">
            <w:rPr>
              <w:sz w:val="24"/>
              <w:lang w:val="en-US"/>
            </w:rPr>
            <w:fldChar w:fldCharType="begin"/>
          </w:r>
          <w:r w:rsidR="00C90E47" w:rsidRPr="7BBC31D8">
            <w:rPr>
              <w:sz w:val="24"/>
              <w:lang w:val="en-US"/>
            </w:rPr>
            <w:instrText xml:space="preserve"> CITATION Ban07 \l 1036 </w:instrText>
          </w:r>
          <w:r w:rsidR="00C90E47" w:rsidRPr="7BBC31D8">
            <w:rPr>
              <w:sz w:val="24"/>
              <w:lang w:val="en-US"/>
            </w:rPr>
            <w:fldChar w:fldCharType="separate"/>
          </w:r>
          <w:r w:rsidR="00507B74" w:rsidRPr="7BBC31D8">
            <w:rPr>
              <w:noProof/>
              <w:sz w:val="24"/>
              <w:lang w:val="en-US"/>
            </w:rPr>
            <w:t>(Banerjee, et al., 2007)</w:t>
          </w:r>
          <w:r w:rsidR="00C90E47" w:rsidRPr="7BBC31D8">
            <w:rPr>
              <w:sz w:val="24"/>
              <w:lang w:val="en-US"/>
            </w:rPr>
            <w:fldChar w:fldCharType="end"/>
          </w:r>
        </w:sdtContent>
      </w:sdt>
      <w:r w:rsidR="00C90E47" w:rsidRPr="7BBC31D8">
        <w:rPr>
          <w:sz w:val="24"/>
          <w:lang w:val="en-US"/>
        </w:rPr>
        <w:t xml:space="preserve">, we will also analyze the effects on two distinct orthogonal factors from the set of twelve depression symptoms that we obtained with a principal component analysis and identified as affective suffering and lack of motivation. </w:t>
      </w:r>
    </w:p>
    <w:p w14:paraId="2C77AD9B" w14:textId="6A2D96F8" w:rsidR="00434822" w:rsidRPr="000C350F" w:rsidRDefault="7BBC31D8" w:rsidP="7BBC31D8">
      <w:pPr>
        <w:spacing w:line="360" w:lineRule="auto"/>
        <w:rPr>
          <w:sz w:val="24"/>
          <w:lang w:val="en-US"/>
        </w:rPr>
      </w:pPr>
      <w:r w:rsidRPr="7BBC31D8">
        <w:rPr>
          <w:sz w:val="24"/>
          <w:lang w:val="en-US"/>
        </w:rPr>
        <w:t xml:space="preserve">Moreover, for both specifications of the outcome variable, we will consider a binary treatment variable, equal to 1 if ∆YTR&gt;0, and a non-linear specification that compares respondents having </w:t>
      </w:r>
      <w:r w:rsidRPr="7BBC31D8">
        <w:rPr>
          <w:rFonts w:ascii="Cambria Math" w:hAnsi="Cambria Math" w:cs="Cambria Math"/>
          <w:sz w:val="24"/>
          <w:lang w:val="en-US"/>
        </w:rPr>
        <w:t>𝛥𝑌𝑇𝑅</w:t>
      </w:r>
      <w:r w:rsidRPr="7BBC31D8">
        <w:rPr>
          <w:sz w:val="24"/>
          <w:lang w:val="en-US"/>
        </w:rPr>
        <w:t xml:space="preserve">=0 with those </w:t>
      </w:r>
      <w:ins w:id="76" w:author="Jeremy Tanguy" w:date="2024-01-26T14:20:00Z">
        <w:r w:rsidRPr="7BBC31D8">
          <w:rPr>
            <w:sz w:val="24"/>
            <w:lang w:val="en-US"/>
          </w:rPr>
          <w:t xml:space="preserve">having </w:t>
        </w:r>
      </w:ins>
      <w:r w:rsidRPr="7BBC31D8">
        <w:rPr>
          <w:sz w:val="24"/>
          <w:lang w:val="en-US"/>
        </w:rPr>
        <w:t>0&lt;∆YTR</w:t>
      </w:r>
      <w:ins w:id="77" w:author="Jeremy Tanguy" w:date="2024-01-26T14:20:00Z">
        <w:r w:rsidRPr="7BBC31D8">
          <w:rPr>
            <w:sz w:val="24"/>
            <w:lang w:val="en-US"/>
          </w:rPr>
          <w:t>≤</w:t>
        </w:r>
      </w:ins>
      <w:del w:id="78" w:author="Jeremy Tanguy" w:date="2024-01-26T14:20:00Z">
        <w:r w:rsidR="00B55240" w:rsidRPr="7BBC31D8" w:rsidDel="7BBC31D8">
          <w:rPr>
            <w:sz w:val="24"/>
            <w:lang w:val="en-US"/>
          </w:rPr>
          <w:delText>&lt;=</w:delText>
        </w:r>
      </w:del>
      <w:r w:rsidRPr="7BBC31D8">
        <w:rPr>
          <w:sz w:val="24"/>
          <w:lang w:val="en-US"/>
        </w:rPr>
        <w:t>1, 1&lt;∆YTR</w:t>
      </w:r>
      <w:ins w:id="79" w:author="Jeremy Tanguy" w:date="2024-01-26T14:21:00Z">
        <w:r w:rsidRPr="7BBC31D8">
          <w:rPr>
            <w:sz w:val="24"/>
            <w:lang w:val="en-US"/>
          </w:rPr>
          <w:t>≤</w:t>
        </w:r>
      </w:ins>
      <w:del w:id="80" w:author="Jeremy Tanguy" w:date="2024-01-26T14:21:00Z">
        <w:r w:rsidR="00B55240" w:rsidRPr="7BBC31D8" w:rsidDel="7BBC31D8">
          <w:rPr>
            <w:sz w:val="24"/>
            <w:lang w:val="en-US"/>
          </w:rPr>
          <w:delText>&lt;=</w:delText>
        </w:r>
      </w:del>
      <w:r w:rsidRPr="7BBC31D8">
        <w:rPr>
          <w:sz w:val="24"/>
          <w:lang w:val="en-US"/>
        </w:rPr>
        <w:t xml:space="preserve">2, and ∆YTR&gt;2, allowing an exploration of the effects contingent upon the dose of treatment or, in other words, the scope of the reform. Finally, we anticipate conducting a series of sensitivity tests, such as extending our analysis to the early retirement schemes, focusing only on individuals who remain in the same occupation (to address the potential endogeneity of occupational change over time), iterative dropping out of countries from the sample (to account for the heterogeneity of pension systems and labor markets), and a random permutation of ∆YTR. </w:t>
      </w:r>
    </w:p>
    <w:p w14:paraId="3705CA01" w14:textId="582CA128" w:rsidR="00545BC9" w:rsidRPr="00593A24" w:rsidRDefault="4C491F1A" w:rsidP="00593A24">
      <w:pPr>
        <w:pStyle w:val="Paragraphedeliste"/>
        <w:numPr>
          <w:ilvl w:val="0"/>
          <w:numId w:val="4"/>
        </w:numPr>
        <w:spacing w:line="360" w:lineRule="auto"/>
        <w:rPr>
          <w:b/>
          <w:bCs/>
          <w:sz w:val="24"/>
          <w:lang w:val="en-US"/>
          <w:rPrChange w:id="81" w:author="lugovalexa@outlook.fr" w:date="2024-02-01T10:00:00Z">
            <w:rPr>
              <w:lang w:val="en-US"/>
            </w:rPr>
          </w:rPrChange>
        </w:rPr>
        <w:pPrChange w:id="82" w:author="lugovalexa@outlook.fr" w:date="2024-02-01T10:00:00Z">
          <w:pPr>
            <w:spacing w:line="360" w:lineRule="auto"/>
          </w:pPr>
        </w:pPrChange>
      </w:pPr>
      <w:r w:rsidRPr="00593A24">
        <w:rPr>
          <w:b/>
          <w:bCs/>
          <w:sz w:val="24"/>
          <w:lang w:val="en-US"/>
          <w:rPrChange w:id="83" w:author="lugovalexa@outlook.fr" w:date="2024-02-01T10:00:00Z">
            <w:rPr>
              <w:lang w:val="en-US"/>
            </w:rPr>
          </w:rPrChange>
        </w:rPr>
        <w:t>R</w:t>
      </w:r>
      <w:del w:id="84" w:author="Jeremy Tanguy" w:date="2024-01-31T13:56:00Z">
        <w:r w:rsidR="000C350F" w:rsidRPr="00593A24" w:rsidDel="4C491F1A">
          <w:rPr>
            <w:b/>
            <w:bCs/>
            <w:sz w:val="24"/>
            <w:lang w:val="en-US"/>
            <w:rPrChange w:id="85" w:author="lugovalexa@outlook.fr" w:date="2024-02-01T10:00:00Z">
              <w:rPr>
                <w:lang w:val="en-US"/>
              </w:rPr>
            </w:rPrChange>
          </w:rPr>
          <w:delText>r</w:delText>
        </w:r>
      </w:del>
      <w:r w:rsidRPr="00593A24">
        <w:rPr>
          <w:b/>
          <w:bCs/>
          <w:sz w:val="24"/>
          <w:lang w:val="en-US"/>
          <w:rPrChange w:id="86" w:author="lugovalexa@outlook.fr" w:date="2024-02-01T10:00:00Z">
            <w:rPr>
              <w:lang w:val="en-US"/>
            </w:rPr>
          </w:rPrChange>
        </w:rPr>
        <w:t>esults</w:t>
      </w:r>
    </w:p>
    <w:p w14:paraId="08CC397F" w14:textId="5E7806FB" w:rsidR="00C90E47" w:rsidRPr="00C90E47" w:rsidRDefault="4C491F1A" w:rsidP="428DF76D">
      <w:pPr>
        <w:spacing w:line="360" w:lineRule="auto"/>
        <w:rPr>
          <w:sz w:val="24"/>
          <w:lang w:val="en-US"/>
        </w:rPr>
      </w:pPr>
      <w:r w:rsidRPr="4C491F1A">
        <w:rPr>
          <w:sz w:val="24"/>
          <w:lang w:val="en-US"/>
        </w:rPr>
        <w:t xml:space="preserve">Our results show that the overall effect of an increased work horizon on depression symptoms is positive across all individuals (β = 0.350, p &lt; 0.001). A closer examination of gender differences reveals that the impact is more pronounced among females (β = 0.390, p &lt; 0.01) than among males (β = 0.310, p &lt; 0.05), with greater inequalities found between sub-samples constituted according to the job quality indices. </w:t>
      </w:r>
    </w:p>
    <w:p w14:paraId="43E53207" w14:textId="1BBA81C7" w:rsidR="00C90E47" w:rsidRDefault="4C491F1A" w:rsidP="428DF76D">
      <w:pPr>
        <w:spacing w:line="360" w:lineRule="auto"/>
        <w:rPr>
          <w:sz w:val="24"/>
          <w:lang w:val="en-US"/>
        </w:rPr>
      </w:pPr>
      <w:r w:rsidRPr="4C491F1A">
        <w:rPr>
          <w:sz w:val="24"/>
          <w:lang w:val="en-US"/>
        </w:rPr>
        <w:t xml:space="preserve">In general, our results indicate that changes in the mental health of older workers induced by pension reforms vary significantly depending on working conditions. Figure 1 compares the effects of an extended work horizon on the Euro-D score depending on different working conditions. A detailed summary of results, including gender dynamics, can be found in Appendix 4.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7E3E77BD">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1EC41F73" w:rsidR="00B5353C" w:rsidRDefault="7BBC31D8" w:rsidP="7BBC31D8">
      <w:pPr>
        <w:pStyle w:val="Lgende"/>
        <w:jc w:val="left"/>
        <w:rPr>
          <w:i w:val="0"/>
          <w:iCs w:val="0"/>
          <w:color w:val="000000" w:themeColor="text1"/>
          <w:sz w:val="20"/>
          <w:szCs w:val="20"/>
          <w:lang w:val="en-US"/>
        </w:rPr>
      </w:pPr>
      <w:r w:rsidRPr="7BBC31D8">
        <w:rPr>
          <w:b/>
          <w:bCs/>
          <w:i w:val="0"/>
          <w:iCs w:val="0"/>
          <w:color w:val="000000" w:themeColor="text1"/>
          <w:sz w:val="20"/>
          <w:szCs w:val="20"/>
          <w:lang w:val="en-US"/>
        </w:rPr>
        <w:t xml:space="preserve">Figure </w:t>
      </w:r>
      <w:r w:rsidR="00B5353C" w:rsidRPr="7BBC31D8">
        <w:rPr>
          <w:b/>
          <w:bCs/>
          <w:i w:val="0"/>
          <w:iCs w:val="0"/>
          <w:color w:val="000000" w:themeColor="text1"/>
          <w:sz w:val="20"/>
          <w:szCs w:val="20"/>
        </w:rPr>
        <w:fldChar w:fldCharType="begin"/>
      </w:r>
      <w:r w:rsidR="00B5353C" w:rsidRPr="7BBC31D8">
        <w:rPr>
          <w:b/>
          <w:bCs/>
          <w:i w:val="0"/>
          <w:iCs w:val="0"/>
          <w:color w:val="000000" w:themeColor="text1"/>
          <w:sz w:val="20"/>
          <w:szCs w:val="20"/>
          <w:lang w:val="en-US"/>
        </w:rPr>
        <w:instrText xml:space="preserve"> SEQ Figure \* ARABIC </w:instrText>
      </w:r>
      <w:r w:rsidR="00B5353C" w:rsidRPr="7BBC31D8">
        <w:rPr>
          <w:b/>
          <w:bCs/>
          <w:i w:val="0"/>
          <w:iCs w:val="0"/>
          <w:color w:val="000000" w:themeColor="text1"/>
          <w:sz w:val="20"/>
          <w:szCs w:val="20"/>
        </w:rPr>
        <w:fldChar w:fldCharType="separate"/>
      </w:r>
      <w:r w:rsidRPr="7BBC31D8">
        <w:rPr>
          <w:b/>
          <w:bCs/>
          <w:i w:val="0"/>
          <w:iCs w:val="0"/>
          <w:noProof/>
          <w:color w:val="000000" w:themeColor="text1"/>
          <w:sz w:val="20"/>
          <w:szCs w:val="20"/>
          <w:lang w:val="en-US"/>
        </w:rPr>
        <w:t>1</w:t>
      </w:r>
      <w:r w:rsidR="00B5353C" w:rsidRPr="7BBC31D8">
        <w:rPr>
          <w:b/>
          <w:bCs/>
          <w:i w:val="0"/>
          <w:iCs w:val="0"/>
          <w:color w:val="000000" w:themeColor="text1"/>
          <w:sz w:val="20"/>
          <w:szCs w:val="20"/>
        </w:rPr>
        <w:fldChar w:fldCharType="end"/>
      </w:r>
      <w:r w:rsidRPr="7BBC31D8">
        <w:rPr>
          <w:i w:val="0"/>
          <w:iCs w:val="0"/>
          <w:color w:val="000000" w:themeColor="text1"/>
          <w:sz w:val="20"/>
          <w:szCs w:val="20"/>
          <w:lang w:val="en-US"/>
        </w:rPr>
        <w:t xml:space="preserve"> - Heterogeneous effects of work horizon increase (</w:t>
      </w:r>
      <w:r w:rsidRPr="7BBC31D8">
        <w:rPr>
          <w:i w:val="0"/>
          <w:iCs w:val="0"/>
          <w:color w:val="000000" w:themeColor="text1"/>
          <w:sz w:val="20"/>
          <w:szCs w:val="20"/>
        </w:rPr>
        <w:t>Δ</w:t>
      </w:r>
      <w:r w:rsidRPr="7BBC31D8">
        <w:rPr>
          <w:i w:val="0"/>
          <w:iCs w:val="0"/>
          <w:color w:val="000000" w:themeColor="text1"/>
          <w:sz w:val="20"/>
          <w:szCs w:val="20"/>
          <w:lang w:val="en-US"/>
        </w:rPr>
        <w:t>YTR) on depression (Euro-D (0-12)) depending on working conditions</w:t>
      </w:r>
    </w:p>
    <w:p w14:paraId="187EAFF5" w14:textId="4FCAF306" w:rsidR="00372A82" w:rsidRPr="00372A82" w:rsidRDefault="4C491F1A" w:rsidP="428DF76D">
      <w:pPr>
        <w:spacing w:line="360" w:lineRule="auto"/>
        <w:rPr>
          <w:sz w:val="24"/>
          <w:lang w:val="en-US"/>
        </w:rPr>
      </w:pPr>
      <w:r w:rsidRPr="4C491F1A">
        <w:rPr>
          <w:sz w:val="24"/>
          <w:lang w:val="en-US"/>
        </w:rPr>
        <w:t xml:space="preserve">Individuals in lower-skilled jobs with less autonomy and decision-making power experience a greater increase in depression symptoms (β = 0.710, p &lt; 0.001) compared to those in higher-skilled jobs (β = 0.384, p &lt; 0.1). This job quality dimension is more important for females with an increase of 1.067 (p &lt; 0.001) in Euro-D score among those in lower-skilled occupations. The intensity of the job, including high and dependent pace of work, tight deadlines, and emotional strain, plays a role </w:t>
      </w:r>
      <w:del w:id="87" w:author="Jeremy Tanguy" w:date="2024-01-31T14:22:00Z">
        <w:r w:rsidR="00372A82" w:rsidRPr="4C491F1A" w:rsidDel="4C491F1A">
          <w:rPr>
            <w:sz w:val="24"/>
            <w:lang w:val="en-US"/>
          </w:rPr>
          <w:delText xml:space="preserve"> </w:delText>
        </w:r>
      </w:del>
      <w:r w:rsidRPr="4C491F1A">
        <w:rPr>
          <w:sz w:val="24"/>
          <w:lang w:val="en-US"/>
        </w:rPr>
        <w:t xml:space="preserve">only for males; those employed in high-intensity jobs experiencing a significant increase in depression symptoms (β = 0.698, p &lt; 0.001). Females employed in these jobs do not display a significant change in depression symptoms. </w:t>
      </w:r>
    </w:p>
    <w:p w14:paraId="4381DDBC" w14:textId="1151185F" w:rsidR="00C90E47" w:rsidRPr="00C90E47" w:rsidRDefault="4C491F1A" w:rsidP="428DF76D">
      <w:pPr>
        <w:spacing w:line="360" w:lineRule="auto"/>
        <w:rPr>
          <w:sz w:val="24"/>
          <w:lang w:val="en-US"/>
        </w:rPr>
      </w:pPr>
      <w:r w:rsidRPr="4C491F1A">
        <w:rPr>
          <w:sz w:val="24"/>
          <w:lang w:val="en-US"/>
        </w:rPr>
        <w:t xml:space="preserve">Among workers employed in jobs with poor physical conditions, the impact of an extended work horizon on depression is significantly greater only for females (β = 701, p &lt; 0.001). In contrast, the aspects of the social environment are more important for males, with an increase in Euro-D score of 0.578 (p &lt; 0.05)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7E7C7680" w:rsidR="005A7D34" w:rsidRPr="00593A24" w:rsidRDefault="00236FAE" w:rsidP="00593A24">
      <w:pPr>
        <w:pStyle w:val="Paragraphedeliste"/>
        <w:numPr>
          <w:ilvl w:val="0"/>
          <w:numId w:val="4"/>
        </w:numPr>
        <w:spacing w:before="0" w:after="0" w:line="360" w:lineRule="auto"/>
        <w:jc w:val="left"/>
        <w:rPr>
          <w:b/>
          <w:bCs/>
          <w:sz w:val="24"/>
          <w:lang w:val="en-US"/>
          <w:rPrChange w:id="88" w:author="lugovalexa@outlook.fr" w:date="2024-02-01T10:00:00Z">
            <w:rPr>
              <w:lang w:val="en-US"/>
            </w:rPr>
          </w:rPrChange>
        </w:rPr>
        <w:pPrChange w:id="89" w:author="lugovalexa@outlook.fr" w:date="2024-02-01T10:00:00Z">
          <w:pPr>
            <w:spacing w:before="0" w:after="0" w:line="360" w:lineRule="auto"/>
            <w:jc w:val="left"/>
          </w:pPr>
        </w:pPrChange>
      </w:pPr>
      <w:r w:rsidRPr="00593A24">
        <w:rPr>
          <w:b/>
          <w:bCs/>
          <w:sz w:val="24"/>
          <w:lang w:val="en-US"/>
          <w:rPrChange w:id="90" w:author="lugovalexa@outlook.fr" w:date="2024-02-01T10:00:00Z">
            <w:rPr>
              <w:lang w:val="en-US"/>
            </w:rPr>
          </w:rPrChange>
        </w:rPr>
        <w:lastRenderedPageBreak/>
        <w:t>Conclusion</w:t>
      </w:r>
    </w:p>
    <w:p w14:paraId="46EFF1D8" w14:textId="60B08330" w:rsidR="00236FAE" w:rsidRDefault="4C491F1A" w:rsidP="7BBC31D8">
      <w:pPr>
        <w:spacing w:line="360" w:lineRule="auto"/>
        <w:rPr>
          <w:sz w:val="24"/>
          <w:lang w:val="en-US"/>
        </w:rPr>
      </w:pPr>
      <w:r w:rsidRPr="4C491F1A">
        <w:rPr>
          <w:sz w:val="24"/>
          <w:lang w:val="en-US"/>
        </w:rPr>
        <w:t>By combining data for 2011 and 2015 from 12 EU countries from the Survey of Health, Ageing and Retirement in Europe</w:t>
      </w:r>
      <w:ins w:id="91" w:author="Jeremy Tanguy" w:date="2024-01-25T15:08:00Z">
        <w:r w:rsidRPr="4C491F1A">
          <w:rPr>
            <w:sz w:val="24"/>
            <w:lang w:val="en-US"/>
          </w:rPr>
          <w:t xml:space="preserve"> </w:t>
        </w:r>
      </w:ins>
      <w:r w:rsidRPr="4C491F1A">
        <w:rPr>
          <w:sz w:val="24"/>
          <w:lang w:val="en-US"/>
        </w:rPr>
        <w:t xml:space="preserve">and the European Working Conditions Survey, we explore heterogeneous effects of reforms delaying the retirement age on late-career mental health as a function of working conditions. </w:t>
      </w:r>
      <w:proofErr w:type="gramStart"/>
      <w:r w:rsidRPr="4C491F1A">
        <w:rPr>
          <w:sz w:val="24"/>
          <w:lang w:val="en-US"/>
        </w:rPr>
        <w:t>Similarly</w:t>
      </w:r>
      <w:proofErr w:type="gramEnd"/>
      <w:r w:rsidRPr="4C491F1A">
        <w:rPr>
          <w:sz w:val="24"/>
          <w:lang w:val="en-US"/>
        </w:rPr>
        <w:t xml:space="preserve"> to </w:t>
      </w:r>
      <w:proofErr w:type="spellStart"/>
      <w:r w:rsidRPr="4C491F1A">
        <w:rPr>
          <w:sz w:val="24"/>
          <w:lang w:val="en-US"/>
        </w:rPr>
        <w:t>Bertoni</w:t>
      </w:r>
      <w:proofErr w:type="spellEnd"/>
      <w:r w:rsidRPr="4C491F1A">
        <w:rPr>
          <w:sz w:val="24"/>
          <w:lang w:val="en-US"/>
        </w:rPr>
        <w:t xml:space="preserve"> et al. (2023), Serrano-</w:t>
      </w:r>
      <w:proofErr w:type="spellStart"/>
      <w:r w:rsidRPr="4C491F1A">
        <w:rPr>
          <w:sz w:val="24"/>
          <w:lang w:val="en-US"/>
        </w:rPr>
        <w:t>Alarcón</w:t>
      </w:r>
      <w:proofErr w:type="spellEnd"/>
      <w:r w:rsidRPr="4C491F1A">
        <w:rPr>
          <w:sz w:val="24"/>
          <w:lang w:val="en-US"/>
        </w:rPr>
        <w:t xml:space="preserve"> et al. (2023), </w:t>
      </w:r>
      <w:proofErr w:type="spellStart"/>
      <w:r w:rsidRPr="4C491F1A">
        <w:rPr>
          <w:sz w:val="24"/>
          <w:lang w:val="en-US"/>
        </w:rPr>
        <w:t>Carrino</w:t>
      </w:r>
      <w:proofErr w:type="spellEnd"/>
      <w:r w:rsidRPr="4C491F1A">
        <w:rPr>
          <w:sz w:val="24"/>
          <w:lang w:val="en-US"/>
        </w:rPr>
        <w:t xml:space="preserve"> et al. (2020), and De Grip et al. (2012), we find that extending work horizon</w:t>
      </w:r>
      <w:del w:id="92" w:author="Jeremy Tanguy" w:date="2024-01-31T14:37:00Z">
        <w:r w:rsidR="00236FAE" w:rsidRPr="4C491F1A" w:rsidDel="4C491F1A">
          <w:rPr>
            <w:sz w:val="24"/>
            <w:lang w:val="en-US"/>
          </w:rPr>
          <w:delText>s</w:delText>
        </w:r>
      </w:del>
      <w:r w:rsidRPr="4C491F1A">
        <w:rPr>
          <w:sz w:val="24"/>
          <w:lang w:val="en-US"/>
        </w:rPr>
        <w:t xml:space="preserve"> increases depression among older workers. We also confirm the presence of gender dynamics, with women being more sensitive to a prolonged work horizon, as shown previously by Serrano-</w:t>
      </w:r>
      <w:proofErr w:type="spellStart"/>
      <w:r w:rsidRPr="4C491F1A">
        <w:rPr>
          <w:sz w:val="24"/>
          <w:lang w:val="en-US"/>
        </w:rPr>
        <w:t>Alarcón</w:t>
      </w:r>
      <w:proofErr w:type="spellEnd"/>
      <w:r w:rsidRPr="4C491F1A">
        <w:rPr>
          <w:sz w:val="24"/>
          <w:lang w:val="en-US"/>
        </w:rPr>
        <w:t xml:space="preserve"> et al. (2023) and </w:t>
      </w:r>
      <w:proofErr w:type="spellStart"/>
      <w:r w:rsidRPr="4C491F1A">
        <w:rPr>
          <w:sz w:val="24"/>
          <w:lang w:val="en-US"/>
        </w:rPr>
        <w:t>Carrino</w:t>
      </w:r>
      <w:proofErr w:type="spellEnd"/>
      <w:r w:rsidRPr="4C491F1A">
        <w:rPr>
          <w:sz w:val="24"/>
          <w:lang w:val="en-US"/>
        </w:rPr>
        <w:t xml:space="preserve"> et al. (2020). We contribute to this recent literature by investigating the heterogeneity of these effects depending on working conditions using exogenous job quality data. </w:t>
      </w:r>
    </w:p>
    <w:p w14:paraId="545406BB" w14:textId="2BCC9B3B" w:rsidR="00FF1805" w:rsidRDefault="4C491F1A" w:rsidP="428DF76D">
      <w:pPr>
        <w:spacing w:line="360" w:lineRule="auto"/>
        <w:rPr>
          <w:sz w:val="24"/>
          <w:lang w:val="en-US"/>
        </w:rPr>
      </w:pPr>
      <w:r w:rsidRPr="4C491F1A">
        <w:rPr>
          <w:sz w:val="24"/>
          <w:lang w:val="en-US"/>
        </w:rPr>
        <w:t xml:space="preserve">In line with the findings of </w:t>
      </w:r>
      <w:proofErr w:type="spellStart"/>
      <w:r w:rsidRPr="4C491F1A">
        <w:rPr>
          <w:sz w:val="24"/>
          <w:lang w:val="en-US"/>
        </w:rPr>
        <w:t>Carrino</w:t>
      </w:r>
      <w:proofErr w:type="spellEnd"/>
      <w:r w:rsidRPr="4C491F1A">
        <w:rPr>
          <w:sz w:val="24"/>
          <w:lang w:val="en-US"/>
        </w:rPr>
        <w:t xml:space="preserve"> et al. (2020) for the UK pension reform, we show that older workers suffer a greater increase in depression symptoms when employed in lower-skilled jobs with less autonomy and decision-making power, with females more affected than males. In contrast, we find that the intensity of the job is more decisive for males than for females. Only males employed in high-intensity jobs display a significant increase in depression symptoms in response to longer work horizon. </w:t>
      </w:r>
    </w:p>
    <w:p w14:paraId="3DC667A4" w14:textId="13E76818" w:rsidR="00FF1805" w:rsidRDefault="4C491F1A">
      <w:pPr>
        <w:spacing w:line="360" w:lineRule="auto"/>
        <w:rPr>
          <w:sz w:val="24"/>
          <w:lang w:val="en-US"/>
        </w:rPr>
      </w:pPr>
      <w:r w:rsidRPr="4C491F1A">
        <w:rPr>
          <w:sz w:val="24"/>
          <w:lang w:val="en-US"/>
        </w:rPr>
        <w:t xml:space="preserve">Unlike </w:t>
      </w:r>
      <w:proofErr w:type="spellStart"/>
      <w:r w:rsidRPr="4C491F1A">
        <w:rPr>
          <w:sz w:val="24"/>
          <w:lang w:val="en-US"/>
        </w:rPr>
        <w:t>Bertoni</w:t>
      </w:r>
      <w:proofErr w:type="spellEnd"/>
      <w:r w:rsidRPr="4C491F1A">
        <w:rPr>
          <w:sz w:val="24"/>
          <w:lang w:val="en-US"/>
        </w:rPr>
        <w:t xml:space="preserve"> et al. (2023), who find that the effects of pension reforms are stronger for individuals employed in jobs with high automation risk due to greater job insecurity, we find no significant heterogeneity of the effects for individuals employed in jobs with a job prospects index below the median. Although this index does not include specifically the presence of the automation risk, one of its two components refers to the risk of losing the job within the next 6 months.</w:t>
      </w:r>
    </w:p>
    <w:p w14:paraId="549C70C5" w14:textId="21A47989" w:rsidR="00372A82" w:rsidRDefault="4C491F1A" w:rsidP="428DF76D">
      <w:pPr>
        <w:spacing w:line="360" w:lineRule="auto"/>
        <w:rPr>
          <w:sz w:val="24"/>
          <w:lang w:val="en-US"/>
        </w:rPr>
      </w:pPr>
      <w:r w:rsidRPr="4C491F1A">
        <w:rPr>
          <w:sz w:val="24"/>
          <w:lang w:val="en-US"/>
        </w:rPr>
        <w:t>In addition, our results bring to light new relationships. First, women are more negatively affected in their mental health by an increase in retirement age when working in poor physical environments. Second, men are significantly more impacted by the prolonged work horizon when they are working in poor social environments.</w:t>
      </w:r>
    </w:p>
    <w:p w14:paraId="05332D98" w14:textId="0891BC99" w:rsidR="00C2311D" w:rsidRDefault="00C2311D" w:rsidP="4C491F1A">
      <w:pPr>
        <w:spacing w:line="360" w:lineRule="auto"/>
        <w:rPr>
          <w:b/>
          <w:bCs/>
          <w:sz w:val="24"/>
          <w:lang w:val="en-US"/>
        </w:rPr>
      </w:pPr>
      <w:r w:rsidRPr="7BBC31D8">
        <w:rPr>
          <w:sz w:val="24"/>
          <w:lang w:val="en-US"/>
        </w:rPr>
        <w:t>The</w:t>
      </w:r>
      <w:r w:rsidR="00E14614" w:rsidRPr="7BBC31D8">
        <w:rPr>
          <w:sz w:val="24"/>
          <w:lang w:val="en-US"/>
        </w:rPr>
        <w:t xml:space="preserve"> potential adverse consequences of pension reforms on late-career mental health</w:t>
      </w:r>
      <w:r w:rsidR="00DB587E" w:rsidRPr="7BBC31D8">
        <w:rPr>
          <w:sz w:val="24"/>
          <w:lang w:val="en-US"/>
        </w:rPr>
        <w:t xml:space="preserve"> go beyond the loss of individual well-being</w:t>
      </w:r>
      <w:r w:rsidR="00E14614" w:rsidRPr="7BBC31D8">
        <w:rPr>
          <w:sz w:val="24"/>
          <w:lang w:val="en-US"/>
        </w:rPr>
        <w:t xml:space="preserve">, </w:t>
      </w:r>
      <w:r w:rsidR="00DB587E" w:rsidRPr="7BBC31D8">
        <w:rPr>
          <w:sz w:val="24"/>
          <w:lang w:val="en-US"/>
        </w:rPr>
        <w:t>impacting</w:t>
      </w:r>
      <w:r w:rsidR="00E14614" w:rsidRPr="7BBC31D8">
        <w:rPr>
          <w:sz w:val="24"/>
          <w:lang w:val="en-US"/>
        </w:rPr>
        <w:t xml:space="preserve"> labor market productivity</w:t>
      </w:r>
      <w:sdt>
        <w:sdtPr>
          <w:rPr>
            <w:sz w:val="24"/>
            <w:lang w:val="en-US"/>
          </w:rPr>
          <w:id w:val="1880822051"/>
          <w:placeholder>
            <w:docPart w:val="DefaultPlaceholder_1081868574"/>
          </w:placeholder>
          <w:citation/>
        </w:sdtPr>
        <w:sdtContent>
          <w:r w:rsidR="00E14614" w:rsidRPr="7BBC31D8">
            <w:rPr>
              <w:sz w:val="24"/>
              <w:lang w:val="en-US"/>
            </w:rPr>
            <w:fldChar w:fldCharType="begin"/>
          </w:r>
          <w:r w:rsidR="00E14614" w:rsidRPr="7BBC31D8">
            <w:rPr>
              <w:sz w:val="24"/>
              <w:lang w:val="en-US"/>
            </w:rPr>
            <w:instrText xml:space="preserve"> CITATION Bub17 \l 1036 </w:instrText>
          </w:r>
          <w:r w:rsidR="00E14614" w:rsidRPr="7BBC31D8">
            <w:rPr>
              <w:sz w:val="24"/>
              <w:lang w:val="en-US"/>
            </w:rPr>
            <w:fldChar w:fldCharType="separate"/>
          </w:r>
          <w:r w:rsidR="00507B74" w:rsidRPr="7BBC31D8">
            <w:rPr>
              <w:noProof/>
              <w:sz w:val="24"/>
              <w:lang w:val="en-US"/>
            </w:rPr>
            <w:t xml:space="preserve"> (Bubonya, Cobb-Clark, &amp; Wooden, 2017)</w:t>
          </w:r>
          <w:r w:rsidR="00E14614" w:rsidRPr="7BBC31D8">
            <w:rPr>
              <w:sz w:val="24"/>
              <w:lang w:val="en-US"/>
            </w:rPr>
            <w:fldChar w:fldCharType="end"/>
          </w:r>
        </w:sdtContent>
      </w:sdt>
      <w:r w:rsidR="00E14614" w:rsidRPr="7BBC31D8">
        <w:rPr>
          <w:sz w:val="24"/>
          <w:lang w:val="en-US"/>
        </w:rPr>
        <w:t xml:space="preserve"> </w:t>
      </w:r>
      <w:r w:rsidR="00DB587E" w:rsidRPr="7BBC31D8">
        <w:rPr>
          <w:sz w:val="24"/>
          <w:lang w:val="en-US"/>
        </w:rPr>
        <w:t xml:space="preserve">and public budgets </w:t>
      </w:r>
      <w:sdt>
        <w:sdtPr>
          <w:rPr>
            <w:sz w:val="24"/>
            <w:lang w:val="en-US"/>
          </w:rPr>
          <w:id w:val="-646204782"/>
          <w:placeholder>
            <w:docPart w:val="DefaultPlaceholder_1081868574"/>
          </w:placeholder>
          <w:citation/>
        </w:sdtPr>
        <w:sdtContent>
          <w:r w:rsidR="00DB587E" w:rsidRPr="7BBC31D8">
            <w:rPr>
              <w:sz w:val="24"/>
              <w:lang w:val="en-US"/>
            </w:rPr>
            <w:fldChar w:fldCharType="begin"/>
          </w:r>
          <w:r w:rsidR="00DB587E" w:rsidRPr="7BBC31D8">
            <w:rPr>
              <w:sz w:val="24"/>
              <w:lang w:val="en-US"/>
            </w:rPr>
            <w:instrText xml:space="preserve"> CITATION Pri07 \l 1036 </w:instrText>
          </w:r>
          <w:r w:rsidR="00DB587E" w:rsidRPr="7BBC31D8">
            <w:rPr>
              <w:sz w:val="24"/>
              <w:lang w:val="en-US"/>
            </w:rPr>
            <w:fldChar w:fldCharType="separate"/>
          </w:r>
          <w:r w:rsidR="00507B74" w:rsidRPr="7BBC31D8">
            <w:rPr>
              <w:noProof/>
              <w:sz w:val="24"/>
              <w:lang w:val="en-US"/>
            </w:rPr>
            <w:t>(Prince, et al., 2007)</w:t>
          </w:r>
          <w:r w:rsidR="00DB587E" w:rsidRPr="7BBC31D8">
            <w:rPr>
              <w:sz w:val="24"/>
              <w:lang w:val="en-US"/>
            </w:rPr>
            <w:fldChar w:fldCharType="end"/>
          </w:r>
        </w:sdtContent>
      </w:sdt>
      <w:r w:rsidR="00DB587E" w:rsidRPr="7BBC31D8">
        <w:rPr>
          <w:sz w:val="24"/>
          <w:lang w:val="en-US"/>
        </w:rPr>
        <w:t xml:space="preserve"> </w:t>
      </w:r>
      <w:r w:rsidR="00E14614" w:rsidRPr="7BBC31D8">
        <w:rPr>
          <w:sz w:val="24"/>
          <w:lang w:val="en-US"/>
        </w:rPr>
        <w:t xml:space="preserve">due to increased absenteeism, </w:t>
      </w:r>
      <w:r w:rsidRPr="7BBC31D8">
        <w:rPr>
          <w:sz w:val="24"/>
          <w:lang w:val="en-US"/>
        </w:rPr>
        <w:t xml:space="preserve">healthcare and </w:t>
      </w:r>
      <w:r w:rsidR="00E14614" w:rsidRPr="7BBC31D8">
        <w:rPr>
          <w:sz w:val="24"/>
          <w:lang w:val="en-US"/>
        </w:rPr>
        <w:t>disability</w:t>
      </w:r>
      <w:r w:rsidRPr="7BBC31D8">
        <w:rPr>
          <w:sz w:val="24"/>
          <w:lang w:val="en-US"/>
        </w:rPr>
        <w:t xml:space="preserve"> costs</w:t>
      </w:r>
      <w:r w:rsidR="00DB587E" w:rsidRPr="7BBC31D8">
        <w:rPr>
          <w:sz w:val="24"/>
          <w:lang w:val="en-US"/>
        </w:rPr>
        <w:t xml:space="preserve">, </w:t>
      </w:r>
      <w:r w:rsidR="00E14614" w:rsidRPr="7BBC31D8">
        <w:rPr>
          <w:sz w:val="24"/>
          <w:lang w:val="en-US"/>
        </w:rPr>
        <w:t>and</w:t>
      </w:r>
      <w:r w:rsidR="00DB587E" w:rsidRPr="7BBC31D8">
        <w:rPr>
          <w:sz w:val="24"/>
          <w:lang w:val="en-US"/>
        </w:rPr>
        <w:t xml:space="preserve"> decreased</w:t>
      </w:r>
      <w:r w:rsidR="00E14614" w:rsidRPr="7BBC31D8">
        <w:rPr>
          <w:sz w:val="24"/>
          <w:lang w:val="en-US"/>
        </w:rPr>
        <w:t xml:space="preserve"> job retention. The </w:t>
      </w:r>
      <w:r w:rsidR="00DB587E" w:rsidRPr="7BBC31D8">
        <w:rPr>
          <w:sz w:val="24"/>
          <w:lang w:val="en-US"/>
        </w:rPr>
        <w:t>mental health implications</w:t>
      </w:r>
      <w:r w:rsidR="00BA4195" w:rsidRPr="7BBC31D8">
        <w:rPr>
          <w:sz w:val="24"/>
          <w:lang w:val="en-US"/>
        </w:rPr>
        <w:t xml:space="preserve">, </w:t>
      </w:r>
      <w:r w:rsidR="00BA4195" w:rsidRPr="7BBC31D8">
        <w:rPr>
          <w:sz w:val="24"/>
          <w:lang w:val="en-US"/>
        </w:rPr>
        <w:lastRenderedPageBreak/>
        <w:t>including gender inequalities,</w:t>
      </w:r>
      <w:r w:rsidR="00DB587E" w:rsidRPr="7BBC31D8">
        <w:rPr>
          <w:sz w:val="24"/>
          <w:lang w:val="en-US"/>
        </w:rPr>
        <w:t xml:space="preserve"> should, therefore, be </w:t>
      </w:r>
      <w:r w:rsidR="00E14614" w:rsidRPr="7BBC31D8">
        <w:rPr>
          <w:sz w:val="24"/>
          <w:lang w:val="en-US"/>
        </w:rPr>
        <w:t>carefully consider</w:t>
      </w:r>
      <w:r w:rsidR="00DB587E" w:rsidRPr="7BBC31D8">
        <w:rPr>
          <w:sz w:val="24"/>
          <w:lang w:val="en-US"/>
        </w:rPr>
        <w:t>ed</w:t>
      </w:r>
      <w:r w:rsidR="00E14614" w:rsidRPr="7BBC31D8">
        <w:rPr>
          <w:sz w:val="24"/>
          <w:lang w:val="en-US"/>
        </w:rPr>
        <w:t xml:space="preserve"> when implementing policies aimed at extending working life. </w:t>
      </w:r>
      <w:r w:rsidRPr="7BBC31D8">
        <w:rPr>
          <w:sz w:val="24"/>
          <w:lang w:val="en-US"/>
        </w:rPr>
        <w:t>Flexible e</w:t>
      </w:r>
      <w:r w:rsidR="00E14614" w:rsidRPr="7BBC31D8">
        <w:rPr>
          <w:sz w:val="24"/>
          <w:lang w:val="en-US"/>
        </w:rPr>
        <w:t xml:space="preserve">arly retirement </w:t>
      </w:r>
      <w:r w:rsidRPr="7BBC31D8">
        <w:rPr>
          <w:sz w:val="24"/>
          <w:lang w:val="en-US"/>
        </w:rPr>
        <w:t>options</w:t>
      </w:r>
      <w:r w:rsidR="00E14614" w:rsidRPr="7BBC31D8">
        <w:rPr>
          <w:sz w:val="24"/>
          <w:lang w:val="en-US"/>
        </w:rPr>
        <w:t>, coupled with initiatives promoting lifelong learning, could serve as preventive measures to mitigate the negative effects on productivity.</w:t>
      </w:r>
      <w:r w:rsidRPr="7BBC31D8">
        <w:rPr>
          <w:sz w:val="24"/>
          <w:lang w:val="en-US"/>
        </w:rPr>
        <w:t xml:space="preserve"> </w:t>
      </w:r>
      <w:r w:rsidR="00BA4195" w:rsidRPr="7BBC31D8">
        <w:rPr>
          <w:sz w:val="24"/>
          <w:lang w:val="en-US"/>
        </w:rPr>
        <w:t>P</w:t>
      </w:r>
      <w:r w:rsidRPr="7BBC31D8">
        <w:rPr>
          <w:sz w:val="24"/>
          <w:lang w:val="en-US"/>
        </w:rPr>
        <w:t xml:space="preserve">olicies extending state pension ages should </w:t>
      </w:r>
      <w:r w:rsidR="00BA4195" w:rsidRPr="7BBC31D8">
        <w:rPr>
          <w:sz w:val="24"/>
          <w:lang w:val="en-US"/>
        </w:rPr>
        <w:t xml:space="preserve">also </w:t>
      </w:r>
      <w:r w:rsidRPr="7BBC31D8">
        <w:rPr>
          <w:sz w:val="24"/>
          <w:lang w:val="en-US"/>
        </w:rPr>
        <w:t>account for occupational inequalities, especially in demanding occupations, and consider inclusive labor market strategies, such as partial</w:t>
      </w:r>
      <w:r w:rsidR="007B02DB" w:rsidRPr="7BBC31D8">
        <w:rPr>
          <w:sz w:val="24"/>
          <w:lang w:val="en-US"/>
        </w:rPr>
        <w:t xml:space="preserve"> and gradual</w:t>
      </w:r>
      <w:r w:rsidRPr="7BBC31D8">
        <w:rPr>
          <w:sz w:val="24"/>
          <w:lang w:val="en-US"/>
        </w:rPr>
        <w:t xml:space="preserve"> retirement schemes, to facilitate smoother transitions to retirement for individuals in lower-skilled jobs with poor environments.</w:t>
      </w:r>
      <w:r w:rsidRPr="428DF76D">
        <w:rPr>
          <w:sz w:val="24"/>
          <w:lang w:val="en-US"/>
        </w:rPr>
        <w:br w:type="page"/>
      </w:r>
    </w:p>
    <w:sdt>
      <w:sdtPr>
        <w:rPr>
          <w:sz w:val="24"/>
        </w:rPr>
        <w:id w:val="-1751033270"/>
        <w:docPartObj>
          <w:docPartGallery w:val="Bibliographies"/>
          <w:docPartUnique/>
        </w:docPartObj>
      </w:sdtPr>
      <w:sdtContent>
        <w:p w14:paraId="672A6659" w14:textId="1AA1F5E5" w:rsidR="000C350F" w:rsidRPr="00507B74" w:rsidRDefault="7BBC31D8" w:rsidP="7BBC31D8">
          <w:pPr>
            <w:spacing w:before="0" w:after="0"/>
            <w:jc w:val="left"/>
            <w:rPr>
              <w:b/>
              <w:bCs/>
              <w:sz w:val="24"/>
              <w:lang w:val="en-US"/>
            </w:rPr>
          </w:pPr>
          <w:r w:rsidRPr="7BBC31D8">
            <w:rPr>
              <w:b/>
              <w:bCs/>
              <w:sz w:val="24"/>
              <w:lang w:val="en-US"/>
            </w:rPr>
            <w:t>References</w:t>
          </w: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428DF76D">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428DF76D">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 xml:space="preserve">Motivation </w:t>
            </w:r>
            <w:proofErr w:type="gramStart"/>
            <w:r w:rsidRPr="00042A1F">
              <w:rPr>
                <w:sz w:val="20"/>
                <w:szCs w:val="20"/>
                <w:lang w:val="en-US"/>
              </w:rPr>
              <w:t>lack</w:t>
            </w:r>
            <w:proofErr w:type="gramEnd"/>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428DF76D">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428DF76D">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428DF76D">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428DF76D">
        <w:trPr>
          <w:jc w:val="center"/>
        </w:trPr>
        <w:tc>
          <w:tcPr>
            <w:tcW w:w="3964" w:type="dxa"/>
            <w:tcBorders>
              <w:bottom w:val="single" w:sz="4" w:space="0" w:color="auto"/>
            </w:tcBorders>
            <w:vAlign w:val="center"/>
          </w:tcPr>
          <w:p w14:paraId="1F5F7AD8" w14:textId="157B4C19" w:rsidR="00847940" w:rsidRPr="00042A1F" w:rsidRDefault="00847940" w:rsidP="0069150F">
            <w:pPr>
              <w:jc w:val="left"/>
              <w:rPr>
                <w:sz w:val="20"/>
                <w:szCs w:val="20"/>
                <w:lang w:val="en-US"/>
              </w:rPr>
            </w:pPr>
            <w:del w:id="93" w:author="Jeremy Tanguy" w:date="2024-01-31T15:18:00Z">
              <w:r w:rsidRPr="428DF76D" w:rsidDel="428DF76D">
                <w:rPr>
                  <w:sz w:val="20"/>
                  <w:szCs w:val="20"/>
                  <w:lang w:val="en-US"/>
                </w:rPr>
                <w:delText>N o</w:delText>
              </w:r>
            </w:del>
            <w:ins w:id="94" w:author="Jeremy Tanguy" w:date="2024-01-31T15:18:00Z">
              <w:r w:rsidR="428DF76D" w:rsidRPr="428DF76D">
                <w:rPr>
                  <w:sz w:val="20"/>
                  <w:szCs w:val="20"/>
                  <w:lang w:val="en-US"/>
                </w:rPr>
                <w:t>O</w:t>
              </w:r>
            </w:ins>
            <w:r w:rsidR="428DF76D" w:rsidRPr="428DF76D">
              <w:rPr>
                <w:sz w:val="20"/>
                <w:szCs w:val="20"/>
                <w:lang w:val="en-US"/>
              </w:rPr>
              <w:t>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6A0A85E7" w14:textId="65D7CE20" w:rsidR="7BBC31D8" w:rsidRDefault="7BBC31D8" w:rsidP="7BBC31D8">
      <w:pPr>
        <w:rPr>
          <w:b/>
          <w:bCs/>
          <w:sz w:val="24"/>
          <w:lang w:val="en-US"/>
        </w:rPr>
      </w:pPr>
    </w:p>
    <w:p w14:paraId="2C218F8F" w14:textId="10B4755B" w:rsidR="00042A1F" w:rsidRDefault="7BBC31D8" w:rsidP="7BBC31D8">
      <w:pPr>
        <w:spacing w:before="0" w:after="0"/>
        <w:rPr>
          <w:b/>
          <w:bCs/>
          <w:sz w:val="24"/>
          <w:lang w:val="en-US"/>
        </w:rPr>
      </w:pPr>
      <w:r w:rsidRPr="7BBC31D8">
        <w:rPr>
          <w:b/>
          <w:bCs/>
          <w:sz w:val="24"/>
          <w:lang w:val="en-US"/>
        </w:rPr>
        <w:t>Appendix 2 – Statutory retirement age and full 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lastRenderedPageBreak/>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593A24"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593A24"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593A24"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593A24"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593A24"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593A24"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4C491F1A">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4C491F1A">
        <w:trPr>
          <w:jc w:val="center"/>
        </w:trPr>
        <w:tc>
          <w:tcPr>
            <w:tcW w:w="1305" w:type="dxa"/>
            <w:vMerge/>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4C491F1A">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593A24" w14:paraId="5D078FD3" w14:textId="77777777" w:rsidTr="4C491F1A">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593A24" w14:paraId="4F3E5559" w14:textId="77777777" w:rsidTr="4C491F1A">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4C491F1A">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F5ADC91" w:rsidR="00436F21" w:rsidRPr="00322B4C" w:rsidRDefault="7BBC31D8" w:rsidP="7BBC31D8">
            <w:pPr>
              <w:spacing w:before="0" w:after="0"/>
              <w:jc w:val="center"/>
              <w:rPr>
                <w:i/>
                <w:iCs/>
                <w:sz w:val="20"/>
                <w:szCs w:val="20"/>
                <w:lang w:val="en-US"/>
              </w:rPr>
            </w:pPr>
            <w:r w:rsidRPr="7BBC31D8">
              <w:rPr>
                <w:i/>
                <w:iCs/>
                <w:sz w:val="20"/>
                <w:szCs w:val="20"/>
                <w:lang w:val="en-US"/>
              </w:rPr>
              <w:t>Adverse social behavior</w:t>
            </w:r>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593A24" w14:paraId="67CA0D37" w14:textId="77777777" w:rsidTr="4C491F1A">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4C491F1A">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593A24" w14:paraId="7F285845" w14:textId="77777777" w:rsidTr="4C491F1A">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309F9935" w:rsidR="00436F21" w:rsidRPr="002E26AC" w:rsidRDefault="4C491F1A" w:rsidP="002E26AC">
            <w:pPr>
              <w:spacing w:before="0" w:after="0"/>
              <w:jc w:val="left"/>
              <w:rPr>
                <w:sz w:val="20"/>
                <w:szCs w:val="20"/>
                <w:lang w:val="en-US"/>
              </w:rPr>
            </w:pPr>
            <w:r w:rsidRPr="4C491F1A">
              <w:rPr>
                <w:sz w:val="20"/>
                <w:szCs w:val="20"/>
                <w:lang w:val="en-US"/>
              </w:rPr>
              <w:t>Work pace dependent on: direct demands from people such as customers, passengers, pupils, patients, etc</w:t>
            </w:r>
            <w:ins w:id="95" w:author="Alexandra Lugova" w:date="2024-01-31T21:05:00Z">
              <w:r w:rsidRPr="4C491F1A">
                <w:rPr>
                  <w:sz w:val="20"/>
                  <w:szCs w:val="20"/>
                  <w:lang w:val="en-US"/>
                </w:rPr>
                <w:t>.</w:t>
              </w:r>
            </w:ins>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593A24" w14:paraId="00FE59B7" w14:textId="77777777" w:rsidTr="4C491F1A">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4C491F1A">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4C491F1A">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593A24" w14:paraId="73DAB52A" w14:textId="77777777" w:rsidTr="4C491F1A">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4C491F1A">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593A24" w14:paraId="62979EBA" w14:textId="77777777" w:rsidTr="4C491F1A">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593A24" w14:paraId="5D9158CA" w14:textId="77777777" w:rsidTr="4C491F1A">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22281310" w:rsidR="00436F21" w:rsidRDefault="7BBC31D8" w:rsidP="7BBC31D8">
            <w:pPr>
              <w:spacing w:before="0" w:after="0"/>
              <w:jc w:val="center"/>
              <w:rPr>
                <w:i/>
                <w:iCs/>
                <w:sz w:val="20"/>
                <w:szCs w:val="20"/>
                <w:lang w:val="en-US"/>
              </w:rPr>
            </w:pPr>
            <w:r w:rsidRPr="7BBC31D8">
              <w:rPr>
                <w:i/>
                <w:iCs/>
                <w:sz w:val="20"/>
                <w:szCs w:val="20"/>
                <w:lang w:val="en-US"/>
              </w:rPr>
              <w:t>Organizational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CC44BA" w:rsidR="00436F21" w:rsidRDefault="7BBC31D8" w:rsidP="002E26AC">
            <w:pPr>
              <w:spacing w:before="0" w:after="0"/>
              <w:jc w:val="left"/>
              <w:rPr>
                <w:sz w:val="20"/>
                <w:szCs w:val="20"/>
                <w:lang w:val="en-US"/>
              </w:rPr>
            </w:pPr>
            <w:r w:rsidRPr="7BBC31D8">
              <w:rPr>
                <w:sz w:val="20"/>
                <w:szCs w:val="20"/>
                <w:lang w:val="en-US"/>
              </w:rPr>
              <w:t>Involved in improving the work organization or work processes of own department or organization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593A24" w14:paraId="343EB214" w14:textId="77777777" w:rsidTr="4C491F1A">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4C491F1A">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593A24" w14:paraId="3384B851" w14:textId="77777777" w:rsidTr="4C491F1A">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4C491F1A">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22C3C931" w:rsidR="006519D4" w:rsidRDefault="7BBC31D8" w:rsidP="7BBC31D8">
      <w:pPr>
        <w:rPr>
          <w:b/>
          <w:bCs/>
          <w:sz w:val="24"/>
          <w:lang w:val="en-US"/>
        </w:rPr>
      </w:pPr>
      <w:r w:rsidRPr="7BBC31D8">
        <w:rPr>
          <w:b/>
          <w:bCs/>
          <w:sz w:val="24"/>
          <w:lang w:val="en-US"/>
        </w:rPr>
        <w:lastRenderedPageBreak/>
        <w:t>Appendix 4 - Heterogeneous effects of work horizon increase (ΔYTR) on depression (Euro-D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roofErr w:type="gramEnd"/>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roofErr w:type="gramEnd"/>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0.377 .</w:t>
            </w:r>
            <w:proofErr w:type="gramEnd"/>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proofErr w:type="gramStart"/>
            <w:r w:rsidRPr="006B19A2">
              <w:rPr>
                <w:color w:val="000000" w:themeColor="text1"/>
                <w:sz w:val="20"/>
                <w:szCs w:val="20"/>
                <w:lang w:val="en-US"/>
              </w:rPr>
              <w:t>0.345 .</w:t>
            </w:r>
            <w:proofErr w:type="gramEnd"/>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7777777" w:rsidR="00B8636F" w:rsidRPr="00042A1F" w:rsidRDefault="00B8636F" w:rsidP="006E67B0">
      <w:pPr>
        <w:rPr>
          <w:b/>
          <w:bCs/>
          <w:lang w:val="en-US"/>
        </w:rPr>
      </w:pPr>
    </w:p>
    <w:sectPr w:rsidR="00B8636F" w:rsidRPr="00042A1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E8041" w14:textId="77777777" w:rsidR="00453A50" w:rsidRDefault="00453A50">
      <w:pPr>
        <w:spacing w:before="0" w:after="0"/>
      </w:pPr>
      <w:r>
        <w:separator/>
      </w:r>
    </w:p>
  </w:endnote>
  <w:endnote w:type="continuationSeparator" w:id="0">
    <w:p w14:paraId="5C11F68E" w14:textId="77777777" w:rsidR="00453A50" w:rsidRDefault="00453A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06" w:author="Jeremy Tanguy" w:date="2024-01-31T13:33:00Z">
        <w:tblPr>
          <w:tblStyle w:val="Grilledutableau"/>
          <w:tblW w:w="0" w:type="nil"/>
          <w:tblLayout w:type="fixed"/>
          <w:tblLook w:val="06A0" w:firstRow="1" w:lastRow="0" w:firstColumn="1" w:lastColumn="0" w:noHBand="1" w:noVBand="1"/>
        </w:tblPr>
      </w:tblPrChange>
    </w:tblPr>
    <w:tblGrid>
      <w:gridCol w:w="3020"/>
      <w:gridCol w:w="3020"/>
      <w:gridCol w:w="3020"/>
      <w:tblGridChange w:id="107">
        <w:tblGrid>
          <w:gridCol w:w="3020"/>
          <w:gridCol w:w="3020"/>
          <w:gridCol w:w="3020"/>
        </w:tblGrid>
      </w:tblGridChange>
    </w:tblGrid>
    <w:tr w:rsidR="428DF76D" w14:paraId="360B3B7F" w14:textId="77777777" w:rsidTr="428DF76D">
      <w:trPr>
        <w:trHeight w:val="300"/>
        <w:trPrChange w:id="108" w:author="Jeremy Tanguy" w:date="2024-01-31T13:33:00Z">
          <w:trPr>
            <w:trHeight w:val="300"/>
          </w:trPr>
        </w:trPrChange>
      </w:trPr>
      <w:tc>
        <w:tcPr>
          <w:tcW w:w="3020" w:type="dxa"/>
          <w:tcPrChange w:id="109" w:author="Jeremy Tanguy" w:date="2024-01-31T13:33:00Z">
            <w:tcPr>
              <w:tcW w:w="3020" w:type="dxa"/>
            </w:tcPr>
          </w:tcPrChange>
        </w:tcPr>
        <w:p w14:paraId="7CAB2A3A" w14:textId="57AF1721" w:rsidR="428DF76D" w:rsidRDefault="428DF76D">
          <w:pPr>
            <w:pStyle w:val="En-tte"/>
            <w:ind w:left="-115"/>
            <w:jc w:val="left"/>
            <w:pPrChange w:id="110" w:author="Jeremy Tanguy" w:date="2024-01-31T13:33:00Z">
              <w:pPr/>
            </w:pPrChange>
          </w:pPr>
        </w:p>
      </w:tc>
      <w:tc>
        <w:tcPr>
          <w:tcW w:w="3020" w:type="dxa"/>
          <w:tcPrChange w:id="111" w:author="Jeremy Tanguy" w:date="2024-01-31T13:33:00Z">
            <w:tcPr>
              <w:tcW w:w="3020" w:type="dxa"/>
            </w:tcPr>
          </w:tcPrChange>
        </w:tcPr>
        <w:p w14:paraId="410F175B" w14:textId="2797FCB1" w:rsidR="428DF76D" w:rsidRDefault="428DF76D">
          <w:pPr>
            <w:pStyle w:val="En-tte"/>
            <w:jc w:val="center"/>
            <w:pPrChange w:id="112" w:author="Jeremy Tanguy" w:date="2024-01-31T13:33:00Z">
              <w:pPr/>
            </w:pPrChange>
          </w:pPr>
          <w:r>
            <w:fldChar w:fldCharType="begin"/>
          </w:r>
          <w:r>
            <w:instrText>PAGE</w:instrText>
          </w:r>
          <w:r w:rsidR="00000000">
            <w:fldChar w:fldCharType="separate"/>
          </w:r>
          <w:r w:rsidR="00593A24">
            <w:rPr>
              <w:noProof/>
            </w:rPr>
            <w:t>1</w:t>
          </w:r>
          <w:r>
            <w:fldChar w:fldCharType="end"/>
          </w:r>
        </w:p>
      </w:tc>
      <w:tc>
        <w:tcPr>
          <w:tcW w:w="3020" w:type="dxa"/>
          <w:tcPrChange w:id="113" w:author="Jeremy Tanguy" w:date="2024-01-31T13:33:00Z">
            <w:tcPr>
              <w:tcW w:w="3020" w:type="dxa"/>
            </w:tcPr>
          </w:tcPrChange>
        </w:tcPr>
        <w:p w14:paraId="5CB7467F" w14:textId="5E64F662" w:rsidR="428DF76D" w:rsidRDefault="428DF76D">
          <w:pPr>
            <w:pStyle w:val="En-tte"/>
            <w:ind w:right="-115"/>
            <w:jc w:val="right"/>
            <w:pPrChange w:id="114" w:author="Jeremy Tanguy" w:date="2024-01-31T13:33:00Z">
              <w:pPr/>
            </w:pPrChange>
          </w:pPr>
        </w:p>
      </w:tc>
    </w:tr>
  </w:tbl>
  <w:p w14:paraId="7374DFD4" w14:textId="45448828" w:rsidR="428DF76D" w:rsidRDefault="428DF76D">
    <w:pPr>
      <w:pStyle w:val="Pieddepage"/>
      <w:pPrChange w:id="115" w:author="Jeremy Tanguy" w:date="2024-01-31T13:33: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56E7F" w14:textId="77777777" w:rsidR="00453A50" w:rsidRDefault="00453A50">
      <w:pPr>
        <w:spacing w:before="0" w:after="0"/>
      </w:pPr>
      <w:r>
        <w:separator/>
      </w:r>
    </w:p>
  </w:footnote>
  <w:footnote w:type="continuationSeparator" w:id="0">
    <w:p w14:paraId="0B9B7B59" w14:textId="77777777" w:rsidR="00453A50" w:rsidRDefault="00453A50">
      <w:pPr>
        <w:spacing w:before="0" w:after="0"/>
      </w:pPr>
      <w:r>
        <w:continuationSeparator/>
      </w:r>
    </w:p>
  </w:footnote>
  <w:footnote w:id="1">
    <w:p w14:paraId="5D43E8C9" w14:textId="64CFC661" w:rsidR="00593A24" w:rsidRPr="00593A24" w:rsidRDefault="00593A24">
      <w:pPr>
        <w:pStyle w:val="Notedebasdepage"/>
        <w:rPr>
          <w:lang w:val="en-US"/>
          <w:rPrChange w:id="6" w:author="lugovalexa@outlook.fr" w:date="2024-02-01T09:54:00Z">
            <w:rPr/>
          </w:rPrChange>
        </w:rPr>
      </w:pPr>
      <w:ins w:id="7" w:author="lugovalexa@outlook.fr" w:date="2024-02-01T09:54:00Z">
        <w:r>
          <w:rPr>
            <w:rStyle w:val="Appelnotedebasdep"/>
          </w:rPr>
          <w:footnoteRef/>
        </w:r>
        <w:r w:rsidRPr="00593A24">
          <w:rPr>
            <w:lang w:val="en-US"/>
            <w:rPrChange w:id="8" w:author="lugovalexa@outlook.fr" w:date="2024-02-01T09:54:00Z">
              <w:rPr/>
            </w:rPrChange>
          </w:rPr>
          <w:t xml:space="preserve"> </w:t>
        </w:r>
        <w:r w:rsidRPr="00593A24">
          <w:rPr>
            <w:lang w:val="en-US"/>
            <w:rPrChange w:id="9" w:author="lugovalexa@outlook.fr" w:date="2024-02-01T09:54:00Z">
              <w:rPr/>
            </w:rPrChange>
          </w:rPr>
          <w:t>University of Turin (Italy), Dept. of Economics and Statistics "</w:t>
        </w:r>
        <w:proofErr w:type="spellStart"/>
        <w:r w:rsidRPr="00593A24">
          <w:rPr>
            <w:lang w:val="en-US"/>
            <w:rPrChange w:id="10" w:author="lugovalexa@outlook.fr" w:date="2024-02-01T09:54:00Z">
              <w:rPr/>
            </w:rPrChange>
          </w:rPr>
          <w:t>Cognetti</w:t>
        </w:r>
        <w:proofErr w:type="spellEnd"/>
        <w:r w:rsidRPr="00593A24">
          <w:rPr>
            <w:lang w:val="en-US"/>
            <w:rPrChange w:id="11" w:author="lugovalexa@outlook.fr" w:date="2024-02-01T09:54:00Z">
              <w:rPr/>
            </w:rPrChange>
          </w:rPr>
          <w:t xml:space="preserve"> de </w:t>
        </w:r>
        <w:proofErr w:type="spellStart"/>
        <w:r w:rsidRPr="00593A24">
          <w:rPr>
            <w:lang w:val="en-US"/>
            <w:rPrChange w:id="12" w:author="lugovalexa@outlook.fr" w:date="2024-02-01T09:54:00Z">
              <w:rPr/>
            </w:rPrChange>
          </w:rPr>
          <w:t>Martiis</w:t>
        </w:r>
        <w:proofErr w:type="spellEnd"/>
        <w:r w:rsidRPr="00593A24">
          <w:rPr>
            <w:lang w:val="en-US"/>
            <w:rPrChange w:id="13" w:author="lugovalexa@outlook.fr" w:date="2024-02-01T09:54:00Z">
              <w:rPr/>
            </w:rPrChange>
          </w:rPr>
          <w:t>".</w:t>
        </w:r>
      </w:ins>
    </w:p>
  </w:footnote>
  <w:footnote w:id="2">
    <w:p w14:paraId="08427939" w14:textId="380DD255" w:rsidR="00593A24" w:rsidRDefault="00593A24">
      <w:pPr>
        <w:pStyle w:val="Notedebasdepage"/>
      </w:pPr>
      <w:ins w:id="18" w:author="lugovalexa@outlook.fr" w:date="2024-02-01T09:54:00Z">
        <w:r>
          <w:rPr>
            <w:rStyle w:val="Appelnotedebasdep"/>
          </w:rPr>
          <w:footnoteRef/>
        </w:r>
        <w:r>
          <w:t xml:space="preserve"> </w:t>
        </w:r>
      </w:ins>
      <w:proofErr w:type="spellStart"/>
      <w:ins w:id="19" w:author="lugovalexa@outlook.fr" w:date="2024-02-01T09:55:00Z">
        <w:r w:rsidRPr="00593A24">
          <w:t>University</w:t>
        </w:r>
        <w:proofErr w:type="spellEnd"/>
        <w:r w:rsidRPr="00593A24">
          <w:t xml:space="preserve"> Savoie Mont Blanc (France), IREGE.</w:t>
        </w:r>
      </w:ins>
    </w:p>
  </w:footnote>
  <w:footnote w:id="3">
    <w:p w14:paraId="29A5B1C1" w14:textId="52DFDAEC" w:rsidR="00593A24" w:rsidRDefault="00593A24">
      <w:pPr>
        <w:pStyle w:val="Notedebasdepage"/>
      </w:pPr>
      <w:ins w:id="24" w:author="lugovalexa@outlook.fr" w:date="2024-02-01T09:55:00Z">
        <w:r>
          <w:rPr>
            <w:rStyle w:val="Appelnotedebasdep"/>
          </w:rPr>
          <w:footnoteRef/>
        </w:r>
        <w:r>
          <w:t xml:space="preserve"> </w:t>
        </w:r>
      </w:ins>
      <w:proofErr w:type="spellStart"/>
      <w:ins w:id="25" w:author="lugovalexa@outlook.fr" w:date="2024-02-01T09:56:00Z">
        <w:r>
          <w:t>Corresponding</w:t>
        </w:r>
        <w:proofErr w:type="spellEnd"/>
        <w:r>
          <w:t xml:space="preserve"> </w:t>
        </w:r>
        <w:proofErr w:type="spellStart"/>
        <w:r>
          <w:t>author</w:t>
        </w:r>
        <w:proofErr w:type="spellEnd"/>
        <w:r>
          <w:t xml:space="preserve">. </w:t>
        </w:r>
        <w:proofErr w:type="spellStart"/>
        <w:r>
          <w:t>University</w:t>
        </w:r>
        <w:proofErr w:type="spellEnd"/>
        <w:r>
          <w:t xml:space="preserve"> Savoie Mont Blanc, IREGE, France. </w:t>
        </w:r>
        <w:proofErr w:type="gramStart"/>
        <w:r>
          <w:t>Email:</w:t>
        </w:r>
        <w:proofErr w:type="gramEnd"/>
        <w:r>
          <w:t xml:space="preserve"> alexandra.lugova@univ-smb.fr</w:t>
        </w:r>
      </w:ins>
    </w:p>
  </w:footnote>
  <w:footnote w:id="4">
    <w:p w14:paraId="305904B3" w14:textId="45F6DDC5" w:rsidR="00593A24" w:rsidRDefault="00593A24">
      <w:pPr>
        <w:pStyle w:val="Notedebasdepage"/>
      </w:pPr>
      <w:ins w:id="32" w:author="lugovalexa@outlook.fr" w:date="2024-02-01T09:56:00Z">
        <w:r>
          <w:rPr>
            <w:rStyle w:val="Appelnotedebasdep"/>
          </w:rPr>
          <w:footnoteRef/>
        </w:r>
        <w:r>
          <w:t xml:space="preserve"> </w:t>
        </w:r>
        <w:proofErr w:type="spellStart"/>
        <w:r>
          <w:t>University</w:t>
        </w:r>
        <w:proofErr w:type="spellEnd"/>
        <w:r>
          <w:t xml:space="preserve"> Savoie Mont Blanc (France), IREGE.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96" w:author="Jeremy Tanguy" w:date="2024-01-31T13:33:00Z">
        <w:tblPr>
          <w:tblStyle w:val="Grilledutableau"/>
          <w:tblW w:w="0" w:type="nil"/>
          <w:tblLayout w:type="fixed"/>
          <w:tblLook w:val="06A0" w:firstRow="1" w:lastRow="0" w:firstColumn="1" w:lastColumn="0" w:noHBand="1" w:noVBand="1"/>
        </w:tblPr>
      </w:tblPrChange>
    </w:tblPr>
    <w:tblGrid>
      <w:gridCol w:w="3020"/>
      <w:gridCol w:w="3020"/>
      <w:gridCol w:w="3020"/>
      <w:tblGridChange w:id="97">
        <w:tblGrid>
          <w:gridCol w:w="3020"/>
          <w:gridCol w:w="3020"/>
          <w:gridCol w:w="3020"/>
        </w:tblGrid>
      </w:tblGridChange>
    </w:tblGrid>
    <w:tr w:rsidR="428DF76D" w14:paraId="1A64505D" w14:textId="77777777" w:rsidTr="428DF76D">
      <w:trPr>
        <w:trHeight w:val="300"/>
        <w:trPrChange w:id="98" w:author="Jeremy Tanguy" w:date="2024-01-31T13:33:00Z">
          <w:trPr>
            <w:trHeight w:val="300"/>
          </w:trPr>
        </w:trPrChange>
      </w:trPr>
      <w:tc>
        <w:tcPr>
          <w:tcW w:w="3020" w:type="dxa"/>
          <w:tcPrChange w:id="99" w:author="Jeremy Tanguy" w:date="2024-01-31T13:33:00Z">
            <w:tcPr>
              <w:tcW w:w="3020" w:type="dxa"/>
            </w:tcPr>
          </w:tcPrChange>
        </w:tcPr>
        <w:p w14:paraId="2E4624E2" w14:textId="01E3ECF5" w:rsidR="428DF76D" w:rsidRDefault="428DF76D">
          <w:pPr>
            <w:pStyle w:val="En-tte"/>
            <w:ind w:left="-115"/>
            <w:jc w:val="left"/>
            <w:pPrChange w:id="100" w:author="Jeremy Tanguy" w:date="2024-01-31T13:33:00Z">
              <w:pPr/>
            </w:pPrChange>
          </w:pPr>
        </w:p>
      </w:tc>
      <w:tc>
        <w:tcPr>
          <w:tcW w:w="3020" w:type="dxa"/>
          <w:tcPrChange w:id="101" w:author="Jeremy Tanguy" w:date="2024-01-31T13:33:00Z">
            <w:tcPr>
              <w:tcW w:w="3020" w:type="dxa"/>
            </w:tcPr>
          </w:tcPrChange>
        </w:tcPr>
        <w:p w14:paraId="596A10D7" w14:textId="36B0AC65" w:rsidR="428DF76D" w:rsidRDefault="428DF76D">
          <w:pPr>
            <w:pStyle w:val="En-tte"/>
            <w:jc w:val="center"/>
            <w:pPrChange w:id="102" w:author="Jeremy Tanguy" w:date="2024-01-31T13:33:00Z">
              <w:pPr/>
            </w:pPrChange>
          </w:pPr>
        </w:p>
      </w:tc>
      <w:tc>
        <w:tcPr>
          <w:tcW w:w="3020" w:type="dxa"/>
          <w:tcPrChange w:id="103" w:author="Jeremy Tanguy" w:date="2024-01-31T13:33:00Z">
            <w:tcPr>
              <w:tcW w:w="3020" w:type="dxa"/>
            </w:tcPr>
          </w:tcPrChange>
        </w:tcPr>
        <w:p w14:paraId="2F26A06A" w14:textId="0180AF7F" w:rsidR="428DF76D" w:rsidRDefault="428DF76D">
          <w:pPr>
            <w:pStyle w:val="En-tte"/>
            <w:ind w:right="-115"/>
            <w:jc w:val="right"/>
            <w:pPrChange w:id="104" w:author="Jeremy Tanguy" w:date="2024-01-31T13:33:00Z">
              <w:pPr/>
            </w:pPrChange>
          </w:pPr>
        </w:p>
      </w:tc>
    </w:tr>
  </w:tbl>
  <w:p w14:paraId="4ACCFE10" w14:textId="6784862E" w:rsidR="428DF76D" w:rsidRDefault="428DF76D">
    <w:pPr>
      <w:pStyle w:val="En-tte"/>
      <w:pPrChange w:id="105" w:author="Jeremy Tanguy" w:date="2024-01-31T13:33: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7C415C"/>
    <w:multiLevelType w:val="hybridMultilevel"/>
    <w:tmpl w:val="5532CD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0"/>
  </w:num>
  <w:num w:numId="2" w16cid:durableId="1314918123">
    <w:abstractNumId w:val="1"/>
  </w:num>
  <w:num w:numId="3" w16cid:durableId="1459835037">
    <w:abstractNumId w:val="3"/>
  </w:num>
  <w:num w:numId="4" w16cid:durableId="11143295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govalexa@outlook.fr">
    <w15:presenceInfo w15:providerId="Windows Live" w15:userId="be0ff7ee3f428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20DFE"/>
    <w:rsid w:val="000235EC"/>
    <w:rsid w:val="00035B42"/>
    <w:rsid w:val="00042A1F"/>
    <w:rsid w:val="00055052"/>
    <w:rsid w:val="00071BA6"/>
    <w:rsid w:val="000A0C18"/>
    <w:rsid w:val="000B2D47"/>
    <w:rsid w:val="000C350F"/>
    <w:rsid w:val="000E762D"/>
    <w:rsid w:val="00153338"/>
    <w:rsid w:val="0016449D"/>
    <w:rsid w:val="001645BF"/>
    <w:rsid w:val="00170249"/>
    <w:rsid w:val="0017276E"/>
    <w:rsid w:val="001736D5"/>
    <w:rsid w:val="001A2651"/>
    <w:rsid w:val="001C0F62"/>
    <w:rsid w:val="001D2D80"/>
    <w:rsid w:val="001F0BF0"/>
    <w:rsid w:val="00211914"/>
    <w:rsid w:val="00216AB2"/>
    <w:rsid w:val="002176C5"/>
    <w:rsid w:val="00235B84"/>
    <w:rsid w:val="00236FAE"/>
    <w:rsid w:val="00286372"/>
    <w:rsid w:val="002A230C"/>
    <w:rsid w:val="002E26AC"/>
    <w:rsid w:val="002E3B46"/>
    <w:rsid w:val="00306C87"/>
    <w:rsid w:val="00322B4C"/>
    <w:rsid w:val="003568F0"/>
    <w:rsid w:val="00362C29"/>
    <w:rsid w:val="00363776"/>
    <w:rsid w:val="00372A82"/>
    <w:rsid w:val="00375825"/>
    <w:rsid w:val="003A5748"/>
    <w:rsid w:val="003A7755"/>
    <w:rsid w:val="003C4185"/>
    <w:rsid w:val="003D7D5E"/>
    <w:rsid w:val="003F13EF"/>
    <w:rsid w:val="003F411A"/>
    <w:rsid w:val="00417851"/>
    <w:rsid w:val="00434822"/>
    <w:rsid w:val="00436F21"/>
    <w:rsid w:val="004531C6"/>
    <w:rsid w:val="00453A50"/>
    <w:rsid w:val="004A6225"/>
    <w:rsid w:val="004D1AF6"/>
    <w:rsid w:val="004D331B"/>
    <w:rsid w:val="004E77AA"/>
    <w:rsid w:val="004F2E57"/>
    <w:rsid w:val="00507B74"/>
    <w:rsid w:val="00522DEE"/>
    <w:rsid w:val="00532379"/>
    <w:rsid w:val="00545BC9"/>
    <w:rsid w:val="005577BF"/>
    <w:rsid w:val="0058795B"/>
    <w:rsid w:val="00593A24"/>
    <w:rsid w:val="005A176D"/>
    <w:rsid w:val="005A7847"/>
    <w:rsid w:val="005A7D34"/>
    <w:rsid w:val="005D0C68"/>
    <w:rsid w:val="005D79A4"/>
    <w:rsid w:val="00606B4B"/>
    <w:rsid w:val="006100C0"/>
    <w:rsid w:val="006102FD"/>
    <w:rsid w:val="006345D9"/>
    <w:rsid w:val="006519D4"/>
    <w:rsid w:val="006A67DE"/>
    <w:rsid w:val="006C4BFD"/>
    <w:rsid w:val="006D5845"/>
    <w:rsid w:val="006E5F51"/>
    <w:rsid w:val="006E67B0"/>
    <w:rsid w:val="00717048"/>
    <w:rsid w:val="007218B9"/>
    <w:rsid w:val="00725183"/>
    <w:rsid w:val="00727819"/>
    <w:rsid w:val="00740DE0"/>
    <w:rsid w:val="007419F6"/>
    <w:rsid w:val="007445E2"/>
    <w:rsid w:val="0077542F"/>
    <w:rsid w:val="00781162"/>
    <w:rsid w:val="007B02DB"/>
    <w:rsid w:val="007D3D0C"/>
    <w:rsid w:val="007E3058"/>
    <w:rsid w:val="00810EA8"/>
    <w:rsid w:val="00847940"/>
    <w:rsid w:val="00874FF1"/>
    <w:rsid w:val="00887C83"/>
    <w:rsid w:val="00887CB4"/>
    <w:rsid w:val="008B2A2D"/>
    <w:rsid w:val="008D1DE0"/>
    <w:rsid w:val="008E770B"/>
    <w:rsid w:val="008F53D3"/>
    <w:rsid w:val="009047F5"/>
    <w:rsid w:val="0092491B"/>
    <w:rsid w:val="0093293C"/>
    <w:rsid w:val="00977B08"/>
    <w:rsid w:val="009A0A83"/>
    <w:rsid w:val="009E26A5"/>
    <w:rsid w:val="009F723D"/>
    <w:rsid w:val="00A33355"/>
    <w:rsid w:val="00A53CFC"/>
    <w:rsid w:val="00A5648B"/>
    <w:rsid w:val="00A708DC"/>
    <w:rsid w:val="00A733DD"/>
    <w:rsid w:val="00A857B8"/>
    <w:rsid w:val="00AF2234"/>
    <w:rsid w:val="00AF7C8A"/>
    <w:rsid w:val="00B2011A"/>
    <w:rsid w:val="00B31A95"/>
    <w:rsid w:val="00B50A67"/>
    <w:rsid w:val="00B531EC"/>
    <w:rsid w:val="00B5353C"/>
    <w:rsid w:val="00B546FE"/>
    <w:rsid w:val="00B55240"/>
    <w:rsid w:val="00B8636F"/>
    <w:rsid w:val="00BA3461"/>
    <w:rsid w:val="00BA4195"/>
    <w:rsid w:val="00BC1D34"/>
    <w:rsid w:val="00BC2873"/>
    <w:rsid w:val="00BC2A6C"/>
    <w:rsid w:val="00BC3EF6"/>
    <w:rsid w:val="00BC729B"/>
    <w:rsid w:val="00BF2B2E"/>
    <w:rsid w:val="00C02F61"/>
    <w:rsid w:val="00C07905"/>
    <w:rsid w:val="00C10748"/>
    <w:rsid w:val="00C2311D"/>
    <w:rsid w:val="00C315CF"/>
    <w:rsid w:val="00C6003D"/>
    <w:rsid w:val="00C606BC"/>
    <w:rsid w:val="00C8373E"/>
    <w:rsid w:val="00C90E47"/>
    <w:rsid w:val="00C9401D"/>
    <w:rsid w:val="00CB0630"/>
    <w:rsid w:val="00CF30DB"/>
    <w:rsid w:val="00D52322"/>
    <w:rsid w:val="00D54121"/>
    <w:rsid w:val="00DA567E"/>
    <w:rsid w:val="00DA5F15"/>
    <w:rsid w:val="00DA6A0C"/>
    <w:rsid w:val="00DB587E"/>
    <w:rsid w:val="00DC29EF"/>
    <w:rsid w:val="00DC6175"/>
    <w:rsid w:val="00E11FAC"/>
    <w:rsid w:val="00E13307"/>
    <w:rsid w:val="00E14614"/>
    <w:rsid w:val="00E35263"/>
    <w:rsid w:val="00E62229"/>
    <w:rsid w:val="00E77D31"/>
    <w:rsid w:val="00E80826"/>
    <w:rsid w:val="00E87720"/>
    <w:rsid w:val="00EA06C3"/>
    <w:rsid w:val="00EA109E"/>
    <w:rsid w:val="00EA5136"/>
    <w:rsid w:val="00EE1C3F"/>
    <w:rsid w:val="00EE4EA9"/>
    <w:rsid w:val="00EF24FA"/>
    <w:rsid w:val="00F0163B"/>
    <w:rsid w:val="00F03DCA"/>
    <w:rsid w:val="00F24A25"/>
    <w:rsid w:val="00F3400A"/>
    <w:rsid w:val="00F50C68"/>
    <w:rsid w:val="00F524B4"/>
    <w:rsid w:val="00F64FD8"/>
    <w:rsid w:val="00F66A6E"/>
    <w:rsid w:val="00F76FD1"/>
    <w:rsid w:val="00F77D22"/>
    <w:rsid w:val="00F855BD"/>
    <w:rsid w:val="00FB2777"/>
    <w:rsid w:val="00FE36B4"/>
    <w:rsid w:val="00FF1805"/>
    <w:rsid w:val="1B71EB69"/>
    <w:rsid w:val="3F5F7F3D"/>
    <w:rsid w:val="428DF76D"/>
    <w:rsid w:val="4C491F1A"/>
    <w:rsid w:val="535385FA"/>
    <w:rsid w:val="53CC4AC7"/>
    <w:rsid w:val="5E28A1EC"/>
    <w:rsid w:val="703B0E2B"/>
    <w:rsid w:val="7BBC31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pPr>
  </w:style>
  <w:style w:type="paragraph" w:styleId="Rvision">
    <w:name w:val="Revision"/>
    <w:hidden/>
    <w:uiPriority w:val="99"/>
    <w:semiHidden/>
    <w:rsid w:val="00593A24"/>
    <w:rPr>
      <w:rFonts w:ascii="Times New Roman" w:hAnsi="Times New Roman"/>
      <w:kern w:val="0"/>
      <w:sz w:val="28"/>
      <w14:ligatures w14:val="none"/>
    </w:rPr>
  </w:style>
  <w:style w:type="paragraph" w:styleId="Notedebasdepage">
    <w:name w:val="footnote text"/>
    <w:basedOn w:val="Normal"/>
    <w:link w:val="NotedebasdepageCar"/>
    <w:uiPriority w:val="99"/>
    <w:semiHidden/>
    <w:unhideWhenUsed/>
    <w:rsid w:val="00593A24"/>
    <w:pPr>
      <w:spacing w:before="0" w:after="0"/>
    </w:pPr>
    <w:rPr>
      <w:sz w:val="20"/>
      <w:szCs w:val="20"/>
    </w:rPr>
  </w:style>
  <w:style w:type="character" w:customStyle="1" w:styleId="NotedebasdepageCar">
    <w:name w:val="Note de bas de page Car"/>
    <w:basedOn w:val="Policepardfaut"/>
    <w:link w:val="Notedebasdepage"/>
    <w:uiPriority w:val="99"/>
    <w:semiHidden/>
    <w:rsid w:val="00593A24"/>
    <w:rPr>
      <w:rFonts w:ascii="Times New Roman" w:hAnsi="Times New Roman"/>
      <w:kern w:val="0"/>
      <w:sz w:val="20"/>
      <w:szCs w:val="20"/>
      <w14:ligatures w14:val="none"/>
    </w:rPr>
  </w:style>
  <w:style w:type="character" w:styleId="Appelnotedebasdep">
    <w:name w:val="footnote reference"/>
    <w:basedOn w:val="Policepardfaut"/>
    <w:uiPriority w:val="99"/>
    <w:semiHidden/>
    <w:unhideWhenUsed/>
    <w:rsid w:val="00593A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7361">
      <w:bodyDiv w:val="1"/>
      <w:marLeft w:val="0"/>
      <w:marRight w:val="0"/>
      <w:marTop w:val="0"/>
      <w:marBottom w:val="0"/>
      <w:divBdr>
        <w:top w:val="none" w:sz="0" w:space="0" w:color="auto"/>
        <w:left w:val="none" w:sz="0" w:space="0" w:color="auto"/>
        <w:bottom w:val="none" w:sz="0" w:space="0" w:color="auto"/>
        <w:right w:val="none" w:sz="0" w:space="0" w:color="auto"/>
      </w:divBdr>
      <w:divsChild>
        <w:div w:id="1790707794">
          <w:marLeft w:val="0"/>
          <w:marRight w:val="0"/>
          <w:marTop w:val="0"/>
          <w:marBottom w:val="0"/>
          <w:divBdr>
            <w:top w:val="none" w:sz="0" w:space="0" w:color="auto"/>
            <w:left w:val="none" w:sz="0" w:space="0" w:color="auto"/>
            <w:bottom w:val="none" w:sz="0" w:space="0" w:color="auto"/>
            <w:right w:val="none" w:sz="0" w:space="0" w:color="auto"/>
          </w:divBdr>
          <w:divsChild>
            <w:div w:id="1726683778">
              <w:marLeft w:val="0"/>
              <w:marRight w:val="0"/>
              <w:marTop w:val="0"/>
              <w:marBottom w:val="0"/>
              <w:divBdr>
                <w:top w:val="none" w:sz="0" w:space="0" w:color="auto"/>
                <w:left w:val="none" w:sz="0" w:space="0" w:color="auto"/>
                <w:bottom w:val="none" w:sz="0" w:space="0" w:color="auto"/>
                <w:right w:val="none" w:sz="0" w:space="0" w:color="auto"/>
              </w:divBdr>
              <w:divsChild>
                <w:div w:id="6292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41885">
      <w:bodyDiv w:val="1"/>
      <w:marLeft w:val="0"/>
      <w:marRight w:val="0"/>
      <w:marTop w:val="0"/>
      <w:marBottom w:val="0"/>
      <w:divBdr>
        <w:top w:val="none" w:sz="0" w:space="0" w:color="auto"/>
        <w:left w:val="none" w:sz="0" w:space="0" w:color="auto"/>
        <w:bottom w:val="none" w:sz="0" w:space="0" w:color="auto"/>
        <w:right w:val="none" w:sz="0" w:space="0" w:color="auto"/>
      </w:divBdr>
      <w:divsChild>
        <w:div w:id="866329599">
          <w:marLeft w:val="0"/>
          <w:marRight w:val="0"/>
          <w:marTop w:val="0"/>
          <w:marBottom w:val="0"/>
          <w:divBdr>
            <w:top w:val="none" w:sz="0" w:space="0" w:color="auto"/>
            <w:left w:val="none" w:sz="0" w:space="0" w:color="auto"/>
            <w:bottom w:val="none" w:sz="0" w:space="0" w:color="auto"/>
            <w:right w:val="none" w:sz="0" w:space="0" w:color="auto"/>
          </w:divBdr>
          <w:divsChild>
            <w:div w:id="324286686">
              <w:marLeft w:val="0"/>
              <w:marRight w:val="0"/>
              <w:marTop w:val="0"/>
              <w:marBottom w:val="0"/>
              <w:divBdr>
                <w:top w:val="none" w:sz="0" w:space="0" w:color="auto"/>
                <w:left w:val="none" w:sz="0" w:space="0" w:color="auto"/>
                <w:bottom w:val="none" w:sz="0" w:space="0" w:color="auto"/>
                <w:right w:val="none" w:sz="0" w:space="0" w:color="auto"/>
              </w:divBdr>
              <w:divsChild>
                <w:div w:id="18902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1A540C" w:rsidRDefault="001A540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060F61"/>
    <w:rsid w:val="00156185"/>
    <w:rsid w:val="001A540C"/>
    <w:rsid w:val="002627FB"/>
    <w:rsid w:val="00AB1A37"/>
    <w:rsid w:val="00C76B8E"/>
    <w:rsid w:val="00D6670B"/>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5633</Words>
  <Characters>30985</Characters>
  <Application>Microsoft Office Word</Application>
  <DocSecurity>0</DocSecurity>
  <Lines>258</Lines>
  <Paragraphs>73</Paragraphs>
  <ScaleCrop>false</ScaleCrop>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2</cp:revision>
  <dcterms:created xsi:type="dcterms:W3CDTF">2024-02-01T09:02:00Z</dcterms:created>
  <dcterms:modified xsi:type="dcterms:W3CDTF">2024-02-01T09:02:00Z</dcterms:modified>
</cp:coreProperties>
</file>