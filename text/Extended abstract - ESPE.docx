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6A30085"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 xml:space="preserve">bstract for </w:t>
      </w:r>
      <w:r w:rsidR="00286372">
        <w:rPr>
          <w:rStyle w:val="notion-enable-hover"/>
          <w:b/>
          <w:bCs/>
          <w:sz w:val="24"/>
          <w:lang w:val="en-US"/>
        </w:rPr>
        <w:t>ESPE</w:t>
      </w:r>
      <w:r w:rsidR="00020DFE" w:rsidRPr="000C350F">
        <w:rPr>
          <w:rStyle w:val="notion-enable-hover"/>
          <w:b/>
          <w:bCs/>
          <w:sz w:val="24"/>
          <w:lang w:val="en-US"/>
        </w:rPr>
        <w:t xml:space="preserve"> </w:t>
      </w:r>
      <w:r w:rsidR="00F24A25">
        <w:rPr>
          <w:rStyle w:val="notion-enable-hover"/>
          <w:b/>
          <w:bCs/>
          <w:sz w:val="24"/>
          <w:lang w:val="en-US"/>
        </w:rPr>
        <w:t xml:space="preserve">/ EALE </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w:t>
      </w:r>
      <w:r w:rsidR="003F13EF">
        <w:rPr>
          <w:sz w:val="24"/>
          <w:lang w:val="en-US"/>
        </w:rPr>
        <w:t xml:space="preserve">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distinct orthogonal factors from the set of twelve depression symptoms</w:t>
      </w:r>
      <w:r w:rsidR="00C90E47" w:rsidRPr="5E28A1EC">
        <w:rPr>
          <w:sz w:val="24"/>
          <w:lang w:val="en-US"/>
        </w:rPr>
        <w:t xml:space="preserve">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65604AB5">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 xml:space="preserve">e find no </w:t>
      </w:r>
      <w:r w:rsidR="00B5353C">
        <w:rPr>
          <w:sz w:val="24"/>
          <w:lang w:val="en-US"/>
        </w:rPr>
        <w:t>significant inequalities in the effect of pension reforms on workers’ mental health</w:t>
      </w:r>
      <w:r w:rsidR="00B5353C">
        <w:rPr>
          <w:sz w:val="24"/>
          <w:lang w:val="en-US"/>
        </w:rPr>
        <w:t xml:space="preserve">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 xml:space="preserve">job prospects, including opportunities for </w:t>
      </w:r>
      <w:r w:rsidR="00A53CFC">
        <w:rPr>
          <w:sz w:val="24"/>
          <w:lang w:val="en-US"/>
        </w:rPr>
        <w:t>career</w:t>
      </w:r>
      <w:r w:rsidR="00A53CFC">
        <w:rPr>
          <w:sz w:val="24"/>
          <w:lang w:val="en-US"/>
        </w:rPr>
        <w:t xml:space="preserve">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xml:space="preserve">, </w:t>
      </w:r>
      <w:r>
        <w:rPr>
          <w:sz w:val="24"/>
          <w:lang w:val="en-US"/>
        </w:rPr>
        <w:t>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proofErr w:type="gramStart"/>
      <w:r w:rsidR="004F2E57" w:rsidRPr="004F2E57">
        <w:rPr>
          <w:sz w:val="24"/>
          <w:lang w:val="en-US"/>
        </w:rPr>
        <w:t>Similarly</w:t>
      </w:r>
      <w:proofErr w:type="gramEnd"/>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w:t>
      </w:r>
      <w:r w:rsidR="004F2E57" w:rsidRPr="004F2E57">
        <w:rPr>
          <w:sz w:val="24"/>
          <w:lang w:val="en-US"/>
        </w:rPr>
        <w:t>ó</w:t>
      </w:r>
      <w:r w:rsidR="004F2E57" w:rsidRPr="004F2E57">
        <w:rPr>
          <w:sz w:val="24"/>
          <w:lang w:val="en-US"/>
        </w:rPr>
        <w:t>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 xml:space="preserve">Motivation </w:t>
            </w:r>
            <w:proofErr w:type="gramStart"/>
            <w:r w:rsidRPr="00042A1F">
              <w:rPr>
                <w:sz w:val="20"/>
                <w:szCs w:val="20"/>
                <w:lang w:val="en-US"/>
              </w:rPr>
              <w:t>lack</w:t>
            </w:r>
            <w:proofErr w:type="gramEnd"/>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B2011A"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B2011A"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B2011A"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B2011A"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B2011A"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B2011A"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B2011A"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B2011A"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B2011A"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B2011A"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B2011A"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B2011A"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B2011A"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B2011A"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B2011A"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B2011A"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roofErr w:type="gramEnd"/>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roofErr w:type="gramEnd"/>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0.377 .</w:t>
            </w:r>
            <w:proofErr w:type="gramEnd"/>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0.345 .</w:t>
            </w:r>
            <w:proofErr w:type="gramEnd"/>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7777777" w:rsidR="00B8636F" w:rsidRPr="00042A1F" w:rsidRDefault="00B8636F" w:rsidP="006E67B0">
      <w:pPr>
        <w:rPr>
          <w:b/>
          <w:bCs/>
          <w:lang w:val="en-US"/>
        </w:rPr>
      </w:pPr>
    </w:p>
    <w:sectPr w:rsidR="00B8636F" w:rsidRPr="00042A1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 xml:space="preserve">This paragraph is dedicated to our problematic, so I'd be even more </w:t>
      </w:r>
      <w:proofErr w:type="gramStart"/>
      <w:r w:rsidRPr="00EA5136">
        <w:rPr>
          <w:lang w:val="en-US"/>
        </w:rPr>
        <w:t>precise :</w:t>
      </w:r>
      <w:proofErr w:type="gramEnd"/>
      <w:r w:rsidRPr="00EA5136">
        <w:rPr>
          <w:lang w:val="en-US"/>
        </w:rPr>
        <w:t xml:space="preserve">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w:t>
      </w:r>
      <w:proofErr w:type="spellStart"/>
      <w:r w:rsidRPr="00EA5136">
        <w:rPr>
          <w:lang w:val="en-US"/>
        </w:rPr>
        <w:t>DiD</w:t>
      </w:r>
      <w:proofErr w:type="spellEnd"/>
      <w:r w:rsidRPr="00EA5136">
        <w:rPr>
          <w:lang w:val="en-US"/>
        </w:rPr>
        <w:t xml:space="preserve">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0"/>
  </w:num>
  <w:num w:numId="2" w16cid:durableId="1314918123">
    <w:abstractNumId w:val="1"/>
  </w:num>
  <w:num w:numId="3" w16cid:durableId="1459835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5EC"/>
    <w:rsid w:val="00035B42"/>
    <w:rsid w:val="00042A1F"/>
    <w:rsid w:val="00055052"/>
    <w:rsid w:val="00071BA6"/>
    <w:rsid w:val="000A0C18"/>
    <w:rsid w:val="000B2D47"/>
    <w:rsid w:val="000C350F"/>
    <w:rsid w:val="000E762D"/>
    <w:rsid w:val="0015333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86372"/>
    <w:rsid w:val="002A230C"/>
    <w:rsid w:val="002E26AC"/>
    <w:rsid w:val="002E3B46"/>
    <w:rsid w:val="00306C87"/>
    <w:rsid w:val="00322B4C"/>
    <w:rsid w:val="003568F0"/>
    <w:rsid w:val="00362C29"/>
    <w:rsid w:val="00363776"/>
    <w:rsid w:val="00372A82"/>
    <w:rsid w:val="00375825"/>
    <w:rsid w:val="003A5748"/>
    <w:rsid w:val="003A7755"/>
    <w:rsid w:val="003C4185"/>
    <w:rsid w:val="003D7D5E"/>
    <w:rsid w:val="003F13EF"/>
    <w:rsid w:val="003F411A"/>
    <w:rsid w:val="00417851"/>
    <w:rsid w:val="00434822"/>
    <w:rsid w:val="00436F21"/>
    <w:rsid w:val="004531C6"/>
    <w:rsid w:val="004A6225"/>
    <w:rsid w:val="004D1AF6"/>
    <w:rsid w:val="004D331B"/>
    <w:rsid w:val="004E77AA"/>
    <w:rsid w:val="004F2E57"/>
    <w:rsid w:val="00507B74"/>
    <w:rsid w:val="00522DEE"/>
    <w:rsid w:val="00532379"/>
    <w:rsid w:val="00545BC9"/>
    <w:rsid w:val="005577BF"/>
    <w:rsid w:val="0058795B"/>
    <w:rsid w:val="005A176D"/>
    <w:rsid w:val="005A7847"/>
    <w:rsid w:val="005A7D34"/>
    <w:rsid w:val="005D0C68"/>
    <w:rsid w:val="005D79A4"/>
    <w:rsid w:val="00606B4B"/>
    <w:rsid w:val="006100C0"/>
    <w:rsid w:val="006102FD"/>
    <w:rsid w:val="006345D9"/>
    <w:rsid w:val="006519D4"/>
    <w:rsid w:val="006A67DE"/>
    <w:rsid w:val="006C4BFD"/>
    <w:rsid w:val="006D5845"/>
    <w:rsid w:val="006E5F51"/>
    <w:rsid w:val="006E67B0"/>
    <w:rsid w:val="00717048"/>
    <w:rsid w:val="007218B9"/>
    <w:rsid w:val="00725183"/>
    <w:rsid w:val="00727819"/>
    <w:rsid w:val="00740DE0"/>
    <w:rsid w:val="007419F6"/>
    <w:rsid w:val="007445E2"/>
    <w:rsid w:val="0077542F"/>
    <w:rsid w:val="00781162"/>
    <w:rsid w:val="007B02DB"/>
    <w:rsid w:val="007D3D0C"/>
    <w:rsid w:val="007E3058"/>
    <w:rsid w:val="00810EA8"/>
    <w:rsid w:val="00847940"/>
    <w:rsid w:val="00874FF1"/>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53CFC"/>
    <w:rsid w:val="00A5648B"/>
    <w:rsid w:val="00A708DC"/>
    <w:rsid w:val="00A733DD"/>
    <w:rsid w:val="00A857B8"/>
    <w:rsid w:val="00AF2234"/>
    <w:rsid w:val="00AF7C8A"/>
    <w:rsid w:val="00B2011A"/>
    <w:rsid w:val="00B31A95"/>
    <w:rsid w:val="00B50A67"/>
    <w:rsid w:val="00B531EC"/>
    <w:rsid w:val="00B5353C"/>
    <w:rsid w:val="00B546FE"/>
    <w:rsid w:val="00B55240"/>
    <w:rsid w:val="00B8636F"/>
    <w:rsid w:val="00BA3461"/>
    <w:rsid w:val="00BA4195"/>
    <w:rsid w:val="00BC1D34"/>
    <w:rsid w:val="00BC2873"/>
    <w:rsid w:val="00BC2A6C"/>
    <w:rsid w:val="00BC3EF6"/>
    <w:rsid w:val="00BC729B"/>
    <w:rsid w:val="00BF2B2E"/>
    <w:rsid w:val="00C02F61"/>
    <w:rsid w:val="00C07905"/>
    <w:rsid w:val="00C10748"/>
    <w:rsid w:val="00C2311D"/>
    <w:rsid w:val="00C315CF"/>
    <w:rsid w:val="00C6003D"/>
    <w:rsid w:val="00C606BC"/>
    <w:rsid w:val="00C8373E"/>
    <w:rsid w:val="00C90E47"/>
    <w:rsid w:val="00C9401D"/>
    <w:rsid w:val="00CB0630"/>
    <w:rsid w:val="00CF30DB"/>
    <w:rsid w:val="00D52322"/>
    <w:rsid w:val="00D54121"/>
    <w:rsid w:val="00DA567E"/>
    <w:rsid w:val="00DA5F15"/>
    <w:rsid w:val="00DA6A0C"/>
    <w:rsid w:val="00DB587E"/>
    <w:rsid w:val="00DC29EF"/>
    <w:rsid w:val="00DC6175"/>
    <w:rsid w:val="00E11FAC"/>
    <w:rsid w:val="00E13307"/>
    <w:rsid w:val="00E14614"/>
    <w:rsid w:val="00E62229"/>
    <w:rsid w:val="00E77D31"/>
    <w:rsid w:val="00E80826"/>
    <w:rsid w:val="00E87720"/>
    <w:rsid w:val="00EA06C3"/>
    <w:rsid w:val="00EA109E"/>
    <w:rsid w:val="00EA5136"/>
    <w:rsid w:val="00EE1C3F"/>
    <w:rsid w:val="00EE4EA9"/>
    <w:rsid w:val="00EF24FA"/>
    <w:rsid w:val="00F0163B"/>
    <w:rsid w:val="00F03DCA"/>
    <w:rsid w:val="00F24A25"/>
    <w:rsid w:val="00F3400A"/>
    <w:rsid w:val="00F50C68"/>
    <w:rsid w:val="00F524B4"/>
    <w:rsid w:val="00F64FD8"/>
    <w:rsid w:val="00F66A6E"/>
    <w:rsid w:val="00F76FD1"/>
    <w:rsid w:val="00F77D22"/>
    <w:rsid w:val="00F855BD"/>
    <w:rsid w:val="00FB2777"/>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156185"/>
    <w:rsid w:val="002627FB"/>
    <w:rsid w:val="00AB1A37"/>
    <w:rsid w:val="00C76B8E"/>
    <w:rsid w:val="00D6670B"/>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19</Pages>
  <Words>5570</Words>
  <Characters>30639</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58</cp:revision>
  <dcterms:created xsi:type="dcterms:W3CDTF">2024-01-17T09:31:00Z</dcterms:created>
  <dcterms:modified xsi:type="dcterms:W3CDTF">2024-01-31T11:56:00Z</dcterms:modified>
</cp:coreProperties>
</file>